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fldSimple w:instr=" DOCPROPERTY &quot;Document Title&quot;  \* MERGEFORMAT ">
        <w:r w:rsidR="00153FDF">
          <w:t>Diagnostics Manager</w:t>
        </w:r>
      </w:fldSimple>
      <w:r w:rsidR="00EA3816">
        <w:t xml:space="preserve"> Core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6D33CC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6D33CC" w:rsidRPr="004B5BE2" w:rsidRDefault="006D33CC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6D33CC" w:rsidRPr="004B5BE2" w:rsidRDefault="006D33CC" w:rsidP="0097084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E85756" w:rsidRPr="000C66E2" w:rsidTr="00E8575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Pr="000C66E2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064D9">
              <w:rPr>
                <w:rFonts w:ascii="Arial" w:hAnsi="Arial" w:cs="Arial"/>
                <w:sz w:val="16"/>
                <w:lang w:val="fr-FR"/>
              </w:rPr>
              <w:t>ResetNTCFlag_Cnt_M_u08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  <w:p w:rsidR="00E85756" w:rsidRDefault="00E85756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FF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5756" w:rsidRPr="000C66E2" w:rsidRDefault="00E8575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9B58ED" w:rsidRPr="000C66E2" w:rsidTr="007F4C93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Pr="00E349F6" w:rsidRDefault="009B58E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NTCQueueIndex#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Pr="005C6E11" w:rsidRDefault="009B58ED" w:rsidP="005C6E11">
            <w:pPr>
              <w:spacing w:before="60"/>
              <w:rPr>
                <w:rFonts w:ascii="Arial" w:hAnsi="Arial" w:cs="Arial"/>
                <w:sz w:val="16"/>
              </w:rPr>
            </w:pPr>
            <w:r w:rsidRPr="005C6E11">
              <w:rPr>
                <w:rFonts w:ascii="Arial" w:hAnsi="Arial" w:cs="Arial"/>
                <w:sz w:val="16"/>
              </w:rPr>
              <w:t xml:space="preserve">Range depends </w:t>
            </w:r>
            <w:r>
              <w:rPr>
                <w:rFonts w:ascii="Arial" w:hAnsi="Arial" w:cs="Arial"/>
                <w:sz w:val="16"/>
              </w:rPr>
              <w:t xml:space="preserve">on </w:t>
            </w:r>
            <w:r w:rsidRPr="005C6E11">
              <w:rPr>
                <w:rFonts w:ascii="Arial" w:hAnsi="Arial" w:cs="Arial"/>
                <w:sz w:val="16"/>
              </w:rPr>
              <w:t xml:space="preserve">size of </w:t>
            </w:r>
            <w:proofErr w:type="spellStart"/>
            <w:r>
              <w:rPr>
                <w:rFonts w:ascii="Arial" w:hAnsi="Arial" w:cs="Arial"/>
                <w:sz w:val="16"/>
              </w:rPr>
              <w:t>NTCInfoQueue#_Cnt_M_Str</w:t>
            </w:r>
            <w:proofErr w:type="spellEnd"/>
            <w:r>
              <w:rPr>
                <w:rFonts w:ascii="Arial" w:hAnsi="Arial" w:cs="Arial"/>
                <w:sz w:val="16"/>
              </w:rPr>
              <w:t>[SIZE]</w:t>
            </w:r>
          </w:p>
          <w:p w:rsidR="009B58ED" w:rsidRDefault="009B58ED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Refer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*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58ED" w:rsidRDefault="009B58E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B6277D">
              <w:rPr>
                <w:rFonts w:ascii="Arial" w:hAnsi="Arial" w:cs="Arial"/>
                <w:sz w:val="16"/>
              </w:rPr>
              <w:t>_START_SEC_VAR_CLEARED_UNSPECIFIED</w:t>
            </w:r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DiagMgrInitComp#</w:t>
            </w:r>
            <w:r w:rsidRPr="00E349F6">
              <w:rPr>
                <w:rFonts w:ascii="Arial" w:hAnsi="Arial" w:cs="Arial"/>
                <w:sz w:val="16"/>
              </w:rPr>
              <w:t>_Cnt_M_lgc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False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True</w:t>
            </w:r>
            <w:proofErr w:type="spellEnd"/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  <w:proofErr w:type="spellEnd"/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5C6E1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DiagMgr_NTCInfo#</w:t>
            </w:r>
            <w:r w:rsidRPr="00E349F6">
              <w:rPr>
                <w:rFonts w:ascii="Arial" w:hAnsi="Arial" w:cs="Arial"/>
                <w:sz w:val="16"/>
              </w:rPr>
              <w:t>_Cnt_M_str</w:t>
            </w:r>
            <w:proofErr w:type="spellEnd"/>
            <w:r w:rsidRPr="00E349F6">
              <w:rPr>
                <w:rFonts w:ascii="Arial" w:hAnsi="Arial" w:cs="Arial"/>
                <w:sz w:val="16"/>
              </w:rPr>
              <w:t>[</w:t>
            </w:r>
            <w:r w:rsidR="005C6E11">
              <w:rPr>
                <w:rFonts w:ascii="Arial" w:hAnsi="Arial" w:cs="Arial"/>
                <w:sz w:val="16"/>
              </w:rPr>
              <w:t>SIZE</w:t>
            </w:r>
            <w:r w:rsidRPr="00E349F6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NTCInfo_Str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See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section 3.1.1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See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section 3.1.1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  <w:proofErr w:type="spellEnd"/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NTCInfoQueue#</w:t>
            </w:r>
            <w:r w:rsidR="005C6E11">
              <w:rPr>
                <w:rFonts w:ascii="Arial" w:hAnsi="Arial" w:cs="Arial"/>
                <w:sz w:val="16"/>
              </w:rPr>
              <w:t>_Cnt_M_str</w:t>
            </w:r>
            <w:proofErr w:type="spellEnd"/>
            <w:r w:rsidR="005C6E11">
              <w:rPr>
                <w:rFonts w:ascii="Arial" w:hAnsi="Arial" w:cs="Arial"/>
                <w:sz w:val="16"/>
              </w:rPr>
              <w:t>[SIZE</w:t>
            </w:r>
            <w:r w:rsidRPr="00E349F6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B6277D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NTCInfoQueue_Str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6326C8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NA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See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section 3.1.1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lang w:val="fr-FR"/>
              </w:rPr>
              <w:t>See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section 3.1.1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  <w:proofErr w:type="spellEnd"/>
          </w:p>
        </w:tc>
      </w:tr>
      <w:tr w:rsidR="009614E6" w:rsidRPr="000C66E2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E349F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ActDiagSts#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BB12E1" w:rsidRPr="000C66E2" w:rsidTr="00987197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Pr="00E349F6" w:rsidRDefault="00BB12E1" w:rsidP="009B3B3B">
            <w:pPr>
              <w:spacing w:before="60"/>
              <w:rPr>
                <w:rFonts w:ascii="Arial" w:hAnsi="Arial" w:cs="Arial"/>
                <w:sz w:val="16"/>
              </w:rPr>
            </w:pPr>
            <w:r w:rsidRPr="00E349F6">
              <w:rPr>
                <w:rFonts w:ascii="Arial" w:hAnsi="Arial" w:cs="Arial"/>
                <w:sz w:val="16"/>
              </w:rPr>
              <w:t>ResetNTCFlag</w:t>
            </w:r>
            <w:r>
              <w:rPr>
                <w:rFonts w:ascii="Arial" w:hAnsi="Arial" w:cs="Arial"/>
                <w:sz w:val="16"/>
              </w:rPr>
              <w:t>#</w:t>
            </w:r>
            <w:r w:rsidRPr="00E349F6">
              <w:rPr>
                <w:rFonts w:ascii="Arial" w:hAnsi="Arial" w:cs="Arial"/>
                <w:sz w:val="16"/>
              </w:rPr>
              <w:t>_Cnt_M_u08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Uint8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1</w:t>
            </w:r>
          </w:p>
        </w:tc>
        <w:tc>
          <w:tcPr>
            <w:tcW w:w="19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0</w:t>
            </w:r>
          </w:p>
          <w:p w:rsidR="00BB12E1" w:rsidRDefault="00BB12E1" w:rsidP="00E85756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FF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2E1" w:rsidRPr="000C66E2" w:rsidRDefault="00BB12E1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9614E6" w:rsidRPr="009614E6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202F0C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02F0C">
              <w:rPr>
                <w:rFonts w:ascii="Arial" w:hAnsi="Arial" w:cs="Arial"/>
                <w:sz w:val="16"/>
              </w:rPr>
              <w:t>DiagSts#</w:t>
            </w:r>
            <w:r w:rsidR="00202F0C" w:rsidRPr="00202F0C">
              <w:rPr>
                <w:rFonts w:ascii="Arial" w:hAnsi="Arial" w:cs="Arial"/>
                <w:sz w:val="16"/>
              </w:rPr>
              <w:t>_Cnt_M_b16[SIZE</w:t>
            </w:r>
            <w:r w:rsidRPr="00202F0C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_START_SEC_VAR_CLEARED_</w:t>
            </w:r>
            <w:r>
              <w:rPr>
                <w:rFonts w:ascii="Arial" w:hAnsi="Arial" w:cs="Arial"/>
                <w:sz w:val="16"/>
              </w:rPr>
              <w:t>Unspecified</w:t>
            </w:r>
            <w:proofErr w:type="spellEnd"/>
          </w:p>
        </w:tc>
      </w:tr>
      <w:tr w:rsidR="009614E6" w:rsidRPr="00E349F6" w:rsidTr="006E0976">
        <w:trPr>
          <w:trHeight w:val="544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202F0C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202F0C">
              <w:rPr>
                <w:rFonts w:ascii="Arial" w:hAnsi="Arial" w:cs="Arial"/>
                <w:sz w:val="16"/>
              </w:rPr>
              <w:t>ActiveRmpRate#</w:t>
            </w:r>
            <w:r w:rsidR="00202F0C" w:rsidRPr="00202F0C">
              <w:rPr>
                <w:rFonts w:ascii="Arial" w:hAnsi="Arial" w:cs="Arial"/>
                <w:sz w:val="16"/>
              </w:rPr>
              <w:t>_UlspmS_M_f32[SIZE</w:t>
            </w:r>
            <w:r w:rsidRPr="00202F0C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Single Precision float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0.0001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Default="009614E6" w:rsidP="00E8575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0.5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4E6" w:rsidRPr="009614E6" w:rsidRDefault="009614E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DIAGMGR#</w:t>
            </w:r>
            <w:r w:rsidRPr="00A064D9">
              <w:rPr>
                <w:rFonts w:ascii="Arial" w:hAnsi="Arial" w:cs="Arial"/>
                <w:sz w:val="16"/>
              </w:rPr>
              <w:t>_START_SEC_VAR_CLEARED</w:t>
            </w:r>
            <w:r>
              <w:rPr>
                <w:rFonts w:ascii="Arial" w:hAnsi="Arial" w:cs="Arial"/>
                <w:sz w:val="16"/>
              </w:rPr>
              <w:t>_32</w:t>
            </w:r>
          </w:p>
        </w:tc>
      </w:tr>
    </w:tbl>
    <w:p w:rsidR="00BD008B" w:rsidRDefault="009B58ED">
      <w:r>
        <w:lastRenderedPageBreak/>
        <w:t>Note: *Refer: Size varies across projects. Check Configuration files under UTP/Contract folder</w:t>
      </w:r>
    </w:p>
    <w:p w:rsidR="009B58ED" w:rsidRDefault="009B58ED"/>
    <w:p w:rsidR="009B58ED" w:rsidRDefault="009B58ED"/>
    <w:p w:rsidR="009B58ED" w:rsidRPr="00E85756" w:rsidRDefault="009B58ED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8C1ACF" w:rsidTr="009E02DF">
        <w:tc>
          <w:tcPr>
            <w:tcW w:w="3348" w:type="dxa"/>
            <w:vMerge w:val="restart"/>
          </w:tcPr>
          <w:p w:rsidR="001C3FF3" w:rsidRPr="009B6037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C3FF3" w:rsidRPr="008C1ACF" w:rsidTr="00F43EDB">
        <w:tc>
          <w:tcPr>
            <w:tcW w:w="3348" w:type="dxa"/>
            <w:vMerge/>
          </w:tcPr>
          <w:p w:rsidR="001C3FF3" w:rsidRPr="009B6037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F43ED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D2BB3" w:rsidRPr="008C1ACF" w:rsidTr="00F43EDB">
        <w:tc>
          <w:tcPr>
            <w:tcW w:w="3348" w:type="dxa"/>
            <w:vMerge w:val="restart"/>
          </w:tcPr>
          <w:p w:rsidR="006D2BB3" w:rsidRPr="009B6037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struct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{ } </w:t>
            </w:r>
            <w:proofErr w:type="spellStart"/>
            <w:r w:rsidRPr="006D2BB3">
              <w:rPr>
                <w:rFonts w:ascii="Arial" w:hAnsi="Arial" w:cs="Arial"/>
                <w:sz w:val="16"/>
              </w:rPr>
              <w:t>NTCInfo_Str</w:t>
            </w:r>
            <w:proofErr w:type="spellEnd"/>
          </w:p>
        </w:tc>
        <w:tc>
          <w:tcPr>
            <w:tcW w:w="2160" w:type="dxa"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D2BB3">
              <w:rPr>
                <w:rFonts w:ascii="Arial" w:hAnsi="Arial" w:cs="Arial"/>
                <w:sz w:val="16"/>
              </w:rPr>
              <w:t>Param</w:t>
            </w:r>
            <w:proofErr w:type="spellEnd"/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D2BB3" w:rsidRPr="008C1ACF" w:rsidTr="00F43EDB">
        <w:tc>
          <w:tcPr>
            <w:tcW w:w="3348" w:type="dxa"/>
            <w:vMerge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6D2BB3" w:rsidRP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6D2BB3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D2BB3" w:rsidRPr="008C1ACF" w:rsidTr="00F43EDB">
        <w:tc>
          <w:tcPr>
            <w:tcW w:w="3348" w:type="dxa"/>
            <w:vMerge/>
          </w:tcPr>
          <w:p w:rsid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6D2BB3" w:rsidRPr="006D2BB3" w:rsidRDefault="006D2BB3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D2BB3">
              <w:rPr>
                <w:rFonts w:ascii="Arial" w:hAnsi="Arial" w:cs="Arial"/>
                <w:sz w:val="16"/>
              </w:rPr>
              <w:t>AgingCounter</w:t>
            </w:r>
            <w:proofErr w:type="spellEnd"/>
          </w:p>
        </w:tc>
        <w:tc>
          <w:tcPr>
            <w:tcW w:w="1440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6D2BB3" w:rsidRDefault="006D2BB3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D2BB3" w:rsidRDefault="00BB12E1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64</w:t>
            </w:r>
          </w:p>
        </w:tc>
      </w:tr>
      <w:tr w:rsidR="00605F56" w:rsidRPr="008C1ACF" w:rsidTr="00F43EDB">
        <w:tc>
          <w:tcPr>
            <w:tcW w:w="334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struct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{ } </w:t>
            </w:r>
            <w:proofErr w:type="spellStart"/>
            <w:r w:rsidRPr="00605F56">
              <w:rPr>
                <w:rFonts w:ascii="Arial" w:hAnsi="Arial" w:cs="Arial"/>
                <w:sz w:val="16"/>
              </w:rPr>
              <w:t>NTCInfoQueue_Str</w:t>
            </w:r>
            <w:proofErr w:type="spellEnd"/>
          </w:p>
        </w:tc>
        <w:tc>
          <w:tcPr>
            <w:tcW w:w="2160" w:type="dxa"/>
          </w:tcPr>
          <w:p w:rsidR="00605F56" w:rsidRPr="006D2BB3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NTC</w:t>
            </w:r>
          </w:p>
        </w:tc>
        <w:tc>
          <w:tcPr>
            <w:tcW w:w="1440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43EDB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992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605F56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F43EDB" w:rsidRPr="008C1ACF" w:rsidTr="00F43EDB">
        <w:tc>
          <w:tcPr>
            <w:tcW w:w="3348" w:type="dxa"/>
          </w:tcPr>
          <w:p w:rsid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F43EDB" w:rsidRP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43EDB">
              <w:rPr>
                <w:rFonts w:ascii="Arial" w:hAnsi="Arial" w:cs="Arial"/>
                <w:sz w:val="16"/>
              </w:rPr>
              <w:t>Param</w:t>
            </w:r>
            <w:proofErr w:type="spellEnd"/>
          </w:p>
        </w:tc>
        <w:tc>
          <w:tcPr>
            <w:tcW w:w="1440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2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F43EDB" w:rsidRDefault="00F43EDB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F43EDB" w:rsidRPr="008C1ACF" w:rsidTr="00F43EDB">
        <w:tc>
          <w:tcPr>
            <w:tcW w:w="3348" w:type="dxa"/>
          </w:tcPr>
          <w:p w:rsid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F43EDB" w:rsidRPr="00F43EDB" w:rsidRDefault="00F43EDB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F43EDB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40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81E84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992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F43EDB" w:rsidRDefault="00F81E84" w:rsidP="00F43ED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754890" w:rsidP="000A20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B0C04">
              <w:rPr>
                <w:rFonts w:ascii="Arial" w:hAnsi="Arial" w:cs="Arial"/>
                <w:sz w:val="16"/>
              </w:rPr>
              <w:t>k_FltRspTbl_Cnt_str</w:t>
            </w:r>
            <w:proofErr w:type="spellEnd"/>
            <w:r w:rsidR="000A2089">
              <w:rPr>
                <w:rFonts w:ascii="Arial" w:hAnsi="Arial" w:cs="Arial"/>
                <w:sz w:val="16"/>
              </w:rPr>
              <w:t>[]</w:t>
            </w:r>
          </w:p>
        </w:tc>
      </w:tr>
      <w:tr w:rsidR="004A781C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F27602" w:rsidP="00B85DA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k_FltRmpRate_UlspmS_</w:t>
            </w:r>
            <w:r w:rsidR="00354DA5">
              <w:rPr>
                <w:rFonts w:ascii="Arial" w:hAnsi="Arial" w:cs="Arial"/>
                <w:sz w:val="16"/>
              </w:rPr>
              <w:t>f32</w:t>
            </w:r>
            <w:r w:rsidR="000A2089">
              <w:rPr>
                <w:rFonts w:ascii="Arial" w:hAnsi="Arial" w:cs="Arial"/>
                <w:sz w:val="16"/>
              </w:rPr>
              <w:t>[]</w:t>
            </w: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9747D8" w:rsidP="00EC72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** DIAGMGR_NUMAPPS</w:t>
            </w:r>
          </w:p>
        </w:tc>
      </w:tr>
      <w:tr w:rsidR="0007513B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13B" w:rsidRDefault="0007513B" w:rsidP="0007513B">
            <w:pPr>
              <w:spacing w:before="6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** DIAGMGR_EVENTNUM_#</w:t>
            </w:r>
          </w:p>
        </w:tc>
      </w:tr>
      <w:tr w:rsidR="0007513B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13B" w:rsidRDefault="0007513B" w:rsidP="0007513B">
            <w:pPr>
              <w:spacing w:before="6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** DIAGMGR_APID_#</w:t>
            </w:r>
          </w:p>
        </w:tc>
      </w:tr>
    </w:tbl>
    <w:p w:rsidR="00DB417C" w:rsidRPr="009747D8" w:rsidRDefault="009747D8" w:rsidP="00DB417C">
      <w:pPr>
        <w:pStyle w:val="Heading3"/>
        <w:numPr>
          <w:ilvl w:val="0"/>
          <w:numId w:val="0"/>
        </w:numPr>
        <w:ind w:left="720"/>
        <w:rPr>
          <w:b w:val="0"/>
        </w:rPr>
      </w:pPr>
      <w:r w:rsidRPr="009747D8">
        <w:rPr>
          <w:b w:val="0"/>
        </w:rPr>
        <w:t xml:space="preserve">Note **: </w:t>
      </w:r>
      <w:proofErr w:type="gramStart"/>
      <w:r w:rsidRPr="009747D8">
        <w:rPr>
          <w:b w:val="0"/>
        </w:rPr>
        <w:t>Global const value</w:t>
      </w:r>
      <w:r w:rsidR="0007513B">
        <w:rPr>
          <w:b w:val="0"/>
        </w:rPr>
        <w:t>s</w:t>
      </w:r>
      <w:r w:rsidRPr="009747D8">
        <w:rPr>
          <w:b w:val="0"/>
        </w:rPr>
        <w:t xml:space="preserve"> varies</w:t>
      </w:r>
      <w:proofErr w:type="gramEnd"/>
      <w:r w:rsidRPr="009747D8">
        <w:rPr>
          <w:b w:val="0"/>
        </w:rPr>
        <w:t xml:space="preserve"> across projects. Check configuration files under UTP/Contract folder</w:t>
      </w:r>
      <w:r w:rsidR="0007513B">
        <w:rPr>
          <w:b w:val="0"/>
        </w:rPr>
        <w:t>. “#” denotes application number.</w:t>
      </w:r>
    </w:p>
    <w:p w:rsidR="009747D8" w:rsidRPr="009747D8" w:rsidRDefault="009747D8" w:rsidP="009747D8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B3B3B" w:rsidRPr="009B3B3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81774B">
              <w:rPr>
                <w:rFonts w:ascii="Arial" w:hAnsi="Arial" w:cs="Arial"/>
                <w:sz w:val="16"/>
                <w:lang w:val="fr-FR"/>
              </w:rPr>
              <w:t>T_NTCMapTbl</w:t>
            </w:r>
            <w:proofErr w:type="spellEnd"/>
            <w:r w:rsidRPr="0081774B">
              <w:rPr>
                <w:rFonts w:ascii="Arial" w:hAnsi="Arial" w:cs="Arial"/>
                <w:sz w:val="16"/>
                <w:lang w:val="fr-FR"/>
              </w:rPr>
              <w:t>#</w:t>
            </w:r>
            <w:proofErr w:type="spellStart"/>
            <w:r w:rsidRPr="0081774B">
              <w:rPr>
                <w:rFonts w:ascii="Arial" w:hAnsi="Arial" w:cs="Arial"/>
                <w:sz w:val="16"/>
                <w:lang w:val="fr-FR"/>
              </w:rPr>
              <w:t>_Cnt_</w:t>
            </w:r>
            <w:proofErr w:type="gramStart"/>
            <w:r w:rsidRPr="0081774B">
              <w:rPr>
                <w:rFonts w:ascii="Arial" w:hAnsi="Arial" w:cs="Arial"/>
                <w:sz w:val="16"/>
                <w:lang w:val="fr-FR"/>
              </w:rPr>
              <w:t>enum</w:t>
            </w:r>
            <w:proofErr w:type="spellEnd"/>
            <w:r w:rsidRPr="0081774B"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 w:rsidRPr="009B3B3B"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81774B" w:rsidP="009B3B3B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 ** 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  <w:tr w:rsidR="009B3B3B" w:rsidRPr="0081774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9B3B3B">
              <w:rPr>
                <w:rFonts w:ascii="Arial" w:hAnsi="Arial" w:cs="Arial"/>
                <w:sz w:val="16"/>
                <w:lang w:val="fr-FR"/>
              </w:rPr>
              <w:t>T_DiagMgrNtcInfoPtr_Cnt_</w:t>
            </w:r>
            <w:proofErr w:type="gramStart"/>
            <w:r w:rsidRPr="009B3B3B">
              <w:rPr>
                <w:rFonts w:ascii="Arial" w:hAnsi="Arial" w:cs="Arial"/>
                <w:sz w:val="16"/>
                <w:lang w:val="fr-FR"/>
              </w:rPr>
              <w:t>Str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Default="00CE17D4" w:rsidP="00B6277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** </w:t>
            </w:r>
            <w:r w:rsidR="0081774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</w:t>
            </w:r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&amp;</w:t>
            </w:r>
            <w:proofErr w:type="spellStart"/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DiagMgr_NTCInfo</w:t>
            </w:r>
            <w:proofErr w:type="spellEnd"/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#</w:t>
            </w:r>
            <w:proofErr w:type="spellStart"/>
            <w:r w:rsidR="009B3B3B" w:rsidRP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_Cnt_M_</w:t>
            </w:r>
            <w:proofErr w:type="gramStart"/>
            <w:r w:rsidR="009B3B3B" w:rsidRP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str</w:t>
            </w:r>
            <w:proofErr w:type="spellEnd"/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[</w:t>
            </w:r>
            <w:proofErr w:type="gramEnd"/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0], 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#</w:t>
            </w:r>
            <w:r w:rsidR="009B3B3B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,</w:t>
            </w:r>
          </w:p>
          <w:p w:rsidR="009B3B3B" w:rsidRDefault="0081774B" w:rsidP="00B6277D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  <w:tr w:rsidR="009B3B3B" w:rsidRPr="0081774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9B3B3B">
              <w:rPr>
                <w:rFonts w:ascii="Arial" w:hAnsi="Arial" w:cs="Arial"/>
                <w:sz w:val="16"/>
                <w:lang w:val="fr-FR"/>
              </w:rPr>
              <w:t>T_DiagMgrNtcAppInfoMap_Cnt_</w:t>
            </w:r>
            <w:proofErr w:type="gramStart"/>
            <w:r w:rsidRPr="009B3B3B">
              <w:rPr>
                <w:rFonts w:ascii="Arial" w:hAnsi="Arial" w:cs="Arial"/>
                <w:sz w:val="16"/>
                <w:lang w:val="fr-FR"/>
              </w:rPr>
              <w:t>Str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>[</w:t>
            </w:r>
            <w:proofErr w:type="gramEnd"/>
            <w:r>
              <w:rPr>
                <w:rFonts w:ascii="Arial" w:hAnsi="Arial" w:cs="Arial"/>
                <w:sz w:val="16"/>
                <w:lang w:val="fr-FR"/>
              </w:rPr>
              <w:t>SIZE]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94" w:rsidRDefault="00CE17D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 xml:space="preserve">** 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</w:t>
            </w:r>
            <w:proofErr w:type="gramStart"/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{ &amp;</w:t>
            </w:r>
            <w:proofErr w:type="spellStart"/>
            <w:proofErr w:type="gramEnd"/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DiagMgr_NTCInfo</w:t>
            </w:r>
            <w:proofErr w:type="spellEnd"/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#</w:t>
            </w:r>
            <w:proofErr w:type="spellStart"/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_Cnt_M_str</w:t>
            </w:r>
            <w:proofErr w:type="spellEnd"/>
            <w:r w:rsidR="00AE6094" w:rsidRP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[0], #</w:t>
            </w:r>
            <w:r w:rsidR="00AE6094"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},</w:t>
            </w:r>
          </w:p>
          <w:p w:rsidR="00AE6094" w:rsidRDefault="00AE609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…</w:t>
            </w:r>
          </w:p>
          <w:p w:rsidR="00AE6094" w:rsidRPr="00AE6094" w:rsidRDefault="00AE6094" w:rsidP="00AE609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3B3B" w:rsidRPr="009B3B3B" w:rsidRDefault="009B3B3B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9B3B3B">
              <w:rPr>
                <w:rFonts w:ascii="Arial" w:hAnsi="Arial" w:cs="Arial"/>
                <w:sz w:val="16"/>
                <w:lang w:val="fr-FR"/>
              </w:rPr>
              <w:t>AP_DIAGMGR_CONST</w:t>
            </w:r>
          </w:p>
        </w:tc>
      </w:tr>
    </w:tbl>
    <w:p w:rsidR="008B3E94" w:rsidRPr="009B3B3B" w:rsidRDefault="009B3B3B">
      <w:r w:rsidRPr="0081774B">
        <w:rPr>
          <w:lang w:val="fr-FR"/>
        </w:rPr>
        <w:t>**NO</w:t>
      </w:r>
      <w:r w:rsidRPr="009B3B3B">
        <w:t xml:space="preserve">TE : Elements </w:t>
      </w:r>
      <w:r>
        <w:t xml:space="preserve">and Size </w:t>
      </w:r>
      <w:r w:rsidRPr="009B3B3B">
        <w:t>of table are different across different projects and applications.</w:t>
      </w:r>
      <w:r>
        <w:t xml:space="preserve"> Check Configuration files under UTP/Contract folder</w:t>
      </w:r>
    </w:p>
    <w:p w:rsidR="008B3E94" w:rsidRDefault="00E60DF6" w:rsidP="008B3E94">
      <w:pPr>
        <w:pStyle w:val="Heading1"/>
      </w:pPr>
      <w:r w:rsidRPr="009B3B3B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8B3E94" w:rsidRDefault="00E61A97" w:rsidP="008B3E94">
      <w:pPr>
        <w:numPr>
          <w:ilvl w:val="0"/>
          <w:numId w:val="5"/>
        </w:numPr>
        <w:spacing w:after="0"/>
      </w:pPr>
      <w:proofErr w:type="spellStart"/>
      <w:r>
        <w:t>TableSize_m</w:t>
      </w:r>
      <w:proofErr w:type="spellEnd"/>
      <w:r>
        <w:t>()</w:t>
      </w:r>
    </w:p>
    <w:p w:rsidR="005D5FE4" w:rsidRDefault="005D5FE4" w:rsidP="008B3E94">
      <w:pPr>
        <w:numPr>
          <w:ilvl w:val="0"/>
          <w:numId w:val="5"/>
        </w:numPr>
        <w:spacing w:after="0"/>
      </w:pP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DC7E08">
      <w:pPr>
        <w:numPr>
          <w:ilvl w:val="0"/>
          <w:numId w:val="10"/>
        </w:numPr>
        <w:spacing w:after="0"/>
      </w:pPr>
      <w:r>
        <w:t>&lt;None&gt;</w:t>
      </w:r>
    </w:p>
    <w:p w:rsidR="00DC7E08" w:rsidRDefault="00DC7E08" w:rsidP="00DC7E08">
      <w:pPr>
        <w:numPr>
          <w:ilvl w:val="0"/>
          <w:numId w:val="10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056031" w:rsidRDefault="001B7B0C" w:rsidP="00056031">
      <w:pPr>
        <w:pStyle w:val="Heading3"/>
      </w:pPr>
      <w:r>
        <w:t>Diagnostic Manager Initialization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8"/>
        <w:gridCol w:w="3976"/>
        <w:gridCol w:w="1586"/>
        <w:gridCol w:w="883"/>
        <w:gridCol w:w="885"/>
      </w:tblGrid>
      <w:tr w:rsidR="00056031" w:rsidTr="009B3B3B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976" w:type="dxa"/>
          </w:tcPr>
          <w:p w:rsidR="00056031" w:rsidRDefault="009B3B3B" w:rsidP="00BA722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DiagMgr#</w:t>
            </w:r>
            <w:r w:rsidRPr="009B3B3B">
              <w:rPr>
                <w:rFonts w:ascii="Arial" w:hAnsi="Arial" w:cs="Arial"/>
                <w:sz w:val="16"/>
              </w:rPr>
              <w:t>_Init</w:t>
            </w:r>
            <w:proofErr w:type="spellEnd"/>
          </w:p>
        </w:tc>
        <w:tc>
          <w:tcPr>
            <w:tcW w:w="1586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83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85" w:type="dxa"/>
            <w:shd w:val="pct30" w:color="FFFF00" w:fill="auto"/>
          </w:tcPr>
          <w:p w:rsidR="00056031" w:rsidRDefault="00056031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56031" w:rsidTr="009B3B3B">
        <w:tc>
          <w:tcPr>
            <w:tcW w:w="1598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976" w:type="dxa"/>
          </w:tcPr>
          <w:p w:rsidR="00056031" w:rsidRDefault="009B3B3B" w:rsidP="006664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056031" w:rsidRDefault="00056031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B3B3B" w:rsidTr="009B3B3B">
        <w:tc>
          <w:tcPr>
            <w:tcW w:w="1598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976" w:type="dxa"/>
          </w:tcPr>
          <w:p w:rsidR="009B3B3B" w:rsidRDefault="009B3B3B" w:rsidP="0066648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86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3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85" w:type="dxa"/>
          </w:tcPr>
          <w:p w:rsidR="009B3B3B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05F56" w:rsidTr="009B3B3B">
        <w:tc>
          <w:tcPr>
            <w:tcW w:w="1598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976" w:type="dxa"/>
          </w:tcPr>
          <w:p w:rsidR="00605F56" w:rsidRDefault="009B3B3B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86" w:type="dxa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68" w:type="dxa"/>
            <w:gridSpan w:val="2"/>
          </w:tcPr>
          <w:p w:rsidR="00605F56" w:rsidRDefault="00605F56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56031" w:rsidRDefault="00056031" w:rsidP="00056031">
      <w:pPr>
        <w:pStyle w:val="Heading4"/>
      </w:pPr>
      <w:r>
        <w:t>Description</w:t>
      </w:r>
    </w:p>
    <w:p w:rsidR="00056031" w:rsidRDefault="005C6E11" w:rsidP="00D3719E">
      <w:pPr>
        <w:spacing w:after="0"/>
        <w:jc w:val="center"/>
      </w:pPr>
      <w:r>
        <w:object w:dxaOrig="6178" w:dyaOrig="4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32pt" o:ole="">
            <v:imagedata r:id="rId8" o:title=""/>
          </v:shape>
          <o:OLEObject Type="Embed" ProgID="Visio.Drawing.11" ShapeID="_x0000_i1025" DrawAspect="Content" ObjectID="_1435392150" r:id="rId9"/>
        </w:object>
      </w:r>
    </w:p>
    <w:p w:rsidR="00BA7227" w:rsidRDefault="00BA7227" w:rsidP="00056031">
      <w:pPr>
        <w:spacing w:after="0"/>
      </w:pPr>
    </w:p>
    <w:p w:rsidR="003F5EF3" w:rsidRDefault="00C71419" w:rsidP="003F5EF3">
      <w:pPr>
        <w:pStyle w:val="Heading3"/>
      </w:pPr>
      <w:r w:rsidRPr="00C71419">
        <w:t>Diag</w:t>
      </w:r>
      <w:r>
        <w:t>nostic Manager Periodic Code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2880"/>
        <w:gridCol w:w="2708"/>
        <w:gridCol w:w="806"/>
        <w:gridCol w:w="806"/>
      </w:tblGrid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3F5EF3" w:rsidRDefault="00C71419" w:rsidP="00805C3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71419">
              <w:rPr>
                <w:rFonts w:ascii="Arial" w:hAnsi="Arial" w:cs="Arial"/>
                <w:sz w:val="16"/>
              </w:rPr>
              <w:t>DiagMgr</w:t>
            </w:r>
            <w:r w:rsidR="0002410B">
              <w:rPr>
                <w:rFonts w:ascii="Arial" w:hAnsi="Arial" w:cs="Arial"/>
                <w:sz w:val="16"/>
              </w:rPr>
              <w:t>#</w:t>
            </w:r>
            <w:r w:rsidRPr="00C71419">
              <w:rPr>
                <w:rFonts w:ascii="Arial" w:hAnsi="Arial" w:cs="Arial"/>
                <w:sz w:val="16"/>
              </w:rPr>
              <w:t>_Per</w:t>
            </w:r>
            <w:proofErr w:type="spellEnd"/>
          </w:p>
        </w:tc>
        <w:tc>
          <w:tcPr>
            <w:tcW w:w="2708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806" w:type="dxa"/>
            <w:shd w:val="pct30" w:color="FFFF00" w:fill="auto"/>
          </w:tcPr>
          <w:p w:rsidR="003F5EF3" w:rsidRDefault="003F5EF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3F5EF3" w:rsidTr="00EE6DB9">
        <w:tc>
          <w:tcPr>
            <w:tcW w:w="172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3F5EF3" w:rsidRDefault="0002410B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3F5EF3" w:rsidRDefault="003F5E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02410B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880" w:type="dxa"/>
          </w:tcPr>
          <w:p w:rsidR="00F24A55" w:rsidRPr="0066648F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08" w:type="dxa"/>
          </w:tcPr>
          <w:p w:rsidR="00F24A55" w:rsidRDefault="00F24A55" w:rsidP="00E064E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06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24A55" w:rsidTr="00EE6DB9">
        <w:tc>
          <w:tcPr>
            <w:tcW w:w="172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708" w:type="dxa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12" w:type="dxa"/>
            <w:gridSpan w:val="2"/>
          </w:tcPr>
          <w:p w:rsidR="00F24A55" w:rsidRDefault="00F24A55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3F5EF3" w:rsidRDefault="003F5EF3" w:rsidP="003F5EF3">
      <w:pPr>
        <w:pStyle w:val="Heading4"/>
      </w:pPr>
      <w:r>
        <w:lastRenderedPageBreak/>
        <w:t>Description</w:t>
      </w:r>
    </w:p>
    <w:p w:rsidR="003F5EF3" w:rsidRDefault="005C6E11" w:rsidP="00DA55EE">
      <w:pPr>
        <w:spacing w:after="0"/>
        <w:jc w:val="center"/>
      </w:pPr>
      <w:r>
        <w:object w:dxaOrig="7482" w:dyaOrig="4454">
          <v:shape id="_x0000_i1026" type="#_x0000_t75" style="width:285pt;height:152.25pt" o:ole="">
            <v:imagedata r:id="rId10" o:title=""/>
          </v:shape>
          <o:OLEObject Type="Embed" ProgID="Visio.Drawing.11" ShapeID="_x0000_i1026" DrawAspect="Content" ObjectID="_1435392151" r:id="rId11"/>
        </w:object>
      </w:r>
    </w:p>
    <w:p w:rsidR="0002410B" w:rsidRDefault="0002410B" w:rsidP="00DA55EE">
      <w:pPr>
        <w:spacing w:after="0"/>
        <w:jc w:val="center"/>
      </w:pPr>
    </w:p>
    <w:p w:rsidR="00900263" w:rsidRDefault="00DA55EE" w:rsidP="00900263">
      <w:pPr>
        <w:pStyle w:val="Heading3"/>
      </w:pPr>
      <w:r>
        <w:t>Diagnostic Manager Transition Core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DA55EE" w:rsidP="00900263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55EE">
              <w:rPr>
                <w:rFonts w:ascii="Arial" w:hAnsi="Arial" w:cs="Arial"/>
                <w:sz w:val="16"/>
              </w:rPr>
              <w:t>DiagMgr</w:t>
            </w:r>
            <w:r w:rsidR="0002410B">
              <w:rPr>
                <w:rFonts w:ascii="Arial" w:hAnsi="Arial" w:cs="Arial"/>
                <w:sz w:val="16"/>
              </w:rPr>
              <w:t>#</w:t>
            </w:r>
            <w:r w:rsidRPr="00DA55EE">
              <w:rPr>
                <w:rFonts w:ascii="Arial" w:hAnsi="Arial" w:cs="Arial"/>
                <w:sz w:val="16"/>
              </w:rPr>
              <w:t>_Trns</w:t>
            </w:r>
            <w:proofErr w:type="spellEnd"/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4743D9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DA55EE" w:rsidTr="00DA55EE">
        <w:tc>
          <w:tcPr>
            <w:tcW w:w="1728" w:type="dxa"/>
          </w:tcPr>
          <w:p w:rsidR="00DA55EE" w:rsidRDefault="004743D9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880" w:type="dxa"/>
          </w:tcPr>
          <w:p w:rsidR="00DA55EE" w:rsidRP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71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DA55EE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t>Description</w:t>
      </w:r>
    </w:p>
    <w:p w:rsidR="00EE6DB9" w:rsidRDefault="005C6E11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7812" w:dyaOrig="3008">
          <v:shape id="_x0000_i1027" type="#_x0000_t75" style="width:330.75pt;height:126.75pt" o:ole="">
            <v:imagedata r:id="rId12" o:title=""/>
          </v:shape>
          <o:OLEObject Type="Embed" ProgID="Visio.Drawing.11" ShapeID="_x0000_i1027" DrawAspect="Content" ObjectID="_1435392152" r:id="rId13"/>
        </w:object>
      </w:r>
    </w:p>
    <w:p w:rsidR="00EE6DB9" w:rsidRDefault="00EE6DB9" w:rsidP="00EE6DB9">
      <w:pPr>
        <w:rPr>
          <w:rFonts w:ascii="Courier New" w:hAnsi="Courier New" w:cs="Courier New"/>
          <w:sz w:val="16"/>
          <w:szCs w:val="16"/>
        </w:rPr>
      </w:pPr>
    </w:p>
    <w:p w:rsidR="00EE6DB9" w:rsidRDefault="00EE6DB9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EE6DB9" w:rsidRDefault="00CC1992" w:rsidP="00EE6DB9">
      <w:pPr>
        <w:pStyle w:val="Heading3"/>
      </w:pPr>
      <w:r>
        <w:lastRenderedPageBreak/>
        <w:t>Diagnostic Manager Get NTC Failed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2662"/>
        <w:gridCol w:w="2735"/>
        <w:gridCol w:w="1103"/>
        <w:gridCol w:w="1230"/>
      </w:tblGrid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CC1992">
              <w:rPr>
                <w:rFonts w:ascii="Arial" w:hAnsi="Arial" w:cs="Arial"/>
                <w:sz w:val="16"/>
              </w:rPr>
              <w:t>_GetNTCFailed</w:t>
            </w:r>
            <w:proofErr w:type="spellEnd"/>
          </w:p>
        </w:tc>
        <w:tc>
          <w:tcPr>
            <w:tcW w:w="2735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103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3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2735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103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230" w:type="dxa"/>
          </w:tcPr>
          <w:p w:rsidR="00EE6DB9" w:rsidRDefault="001A36B1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EE6DB9" w:rsidTr="00CC1992">
        <w:tc>
          <w:tcPr>
            <w:tcW w:w="1198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662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NTCFailed_Ptr_T_lgc</w:t>
            </w:r>
            <w:proofErr w:type="spellEnd"/>
          </w:p>
        </w:tc>
        <w:tc>
          <w:tcPr>
            <w:tcW w:w="2735" w:type="dxa"/>
          </w:tcPr>
          <w:p w:rsidR="00EE6DB9" w:rsidRDefault="00CC1992" w:rsidP="00CC199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const </w:t>
            </w: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103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230" w:type="dxa"/>
          </w:tcPr>
          <w:p w:rsidR="00EE6DB9" w:rsidRDefault="00CC1992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CC1992">
        <w:tc>
          <w:tcPr>
            <w:tcW w:w="1198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2662" w:type="dxa"/>
          </w:tcPr>
          <w:p w:rsidR="004743D9" w:rsidRPr="00CC1992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35" w:type="dxa"/>
          </w:tcPr>
          <w:p w:rsidR="004743D9" w:rsidRDefault="004743D9" w:rsidP="00CC199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3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30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4743D9" w:rsidTr="00E85756">
        <w:tc>
          <w:tcPr>
            <w:tcW w:w="1198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662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RetVal</w:t>
            </w:r>
            <w:proofErr w:type="spellEnd"/>
          </w:p>
        </w:tc>
        <w:tc>
          <w:tcPr>
            <w:tcW w:w="2735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2333" w:type="dxa"/>
            <w:gridSpan w:val="2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EE6DB9" w:rsidRDefault="00EE6DB9" w:rsidP="00EE6DB9">
      <w:pPr>
        <w:pStyle w:val="Heading4"/>
      </w:pPr>
      <w:r>
        <w:t>Description</w:t>
      </w:r>
    </w:p>
    <w:p w:rsidR="00657762" w:rsidRPr="00657762" w:rsidRDefault="00657762" w:rsidP="009B1E06">
      <w:pPr>
        <w:jc w:val="center"/>
      </w:pPr>
    </w:p>
    <w:p w:rsidR="009F6AA3" w:rsidRPr="009F6AA3" w:rsidRDefault="004743D9" w:rsidP="006035E3">
      <w:pPr>
        <w:jc w:val="center"/>
      </w:pPr>
      <w:r>
        <w:object w:dxaOrig="4023" w:dyaOrig="3065">
          <v:shape id="_x0000_i1028" type="#_x0000_t75" style="width:165pt;height:126pt" o:ole="">
            <v:imagedata r:id="rId14" o:title=""/>
          </v:shape>
          <o:OLEObject Type="Embed" ProgID="Visio.Drawing.11" ShapeID="_x0000_i1028" DrawAspect="Content" ObjectID="_1435392153" r:id="rId15"/>
        </w:object>
      </w:r>
    </w:p>
    <w:p w:rsidR="00900263" w:rsidRDefault="00900263" w:rsidP="00D3719E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D182B" w:rsidRDefault="00CD182B" w:rsidP="00056031">
      <w:pPr>
        <w:spacing w:after="0"/>
        <w:rPr>
          <w:rFonts w:ascii="Courier New" w:hAnsi="Courier New" w:cs="Courier New"/>
          <w:sz w:val="16"/>
          <w:szCs w:val="16"/>
        </w:rPr>
      </w:pPr>
    </w:p>
    <w:p w:rsidR="009E02DF" w:rsidRDefault="009E02DF" w:rsidP="00D3719E">
      <w:pPr>
        <w:spacing w:after="0"/>
        <w:jc w:val="center"/>
      </w:pPr>
    </w:p>
    <w:p w:rsidR="000A3727" w:rsidRDefault="000A3727" w:rsidP="00D3719E">
      <w:pPr>
        <w:spacing w:after="0"/>
        <w:jc w:val="center"/>
      </w:pPr>
    </w:p>
    <w:p w:rsidR="003F5EF3" w:rsidRDefault="003F5EF3" w:rsidP="00D3719E">
      <w:pPr>
        <w:spacing w:after="0"/>
        <w:jc w:val="center"/>
      </w:pPr>
    </w:p>
    <w:p w:rsidR="00EE6DB9" w:rsidRDefault="00EE6DB9">
      <w:pPr>
        <w:spacing w:after="0"/>
      </w:pPr>
    </w:p>
    <w:p w:rsidR="006114B2" w:rsidRDefault="006114B2">
      <w:pPr>
        <w:spacing w:after="0"/>
        <w:rPr>
          <w:rFonts w:ascii="Arial" w:hAnsi="Arial"/>
          <w:b/>
          <w:sz w:val="24"/>
        </w:rPr>
      </w:pPr>
    </w:p>
    <w:p w:rsidR="00EE6DB9" w:rsidRDefault="00EE1B7D" w:rsidP="00EE1B7D">
      <w:pPr>
        <w:pStyle w:val="Heading3"/>
      </w:pPr>
      <w:r>
        <w:t>Diagnostic Manager Get NTC Active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4"/>
        <w:gridCol w:w="3108"/>
        <w:gridCol w:w="2339"/>
        <w:gridCol w:w="1070"/>
        <w:gridCol w:w="767"/>
      </w:tblGrid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E1B7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EE1B7D">
              <w:rPr>
                <w:rFonts w:ascii="Arial" w:hAnsi="Arial" w:cs="Arial"/>
                <w:sz w:val="16"/>
              </w:rPr>
              <w:t>_GetNTCActive_Core</w:t>
            </w:r>
            <w:proofErr w:type="spellEnd"/>
          </w:p>
        </w:tc>
        <w:tc>
          <w:tcPr>
            <w:tcW w:w="2339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070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767" w:type="dxa"/>
            <w:shd w:val="pct30" w:color="FFFF00" w:fill="auto"/>
          </w:tcPr>
          <w:p w:rsidR="00EE6DB9" w:rsidRDefault="00EE6DB9" w:rsidP="00D71B0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E1B7D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2339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E1B7D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070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767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4C19A4" w:rsidTr="004743D9">
        <w:tc>
          <w:tcPr>
            <w:tcW w:w="1644" w:type="dxa"/>
          </w:tcPr>
          <w:p w:rsidR="00EE6DB9" w:rsidRDefault="00EE6DB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08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E1B7D">
              <w:rPr>
                <w:rFonts w:ascii="Arial" w:hAnsi="Arial" w:cs="Arial"/>
                <w:sz w:val="16"/>
              </w:rPr>
              <w:t>NTCActive_Ptr_T_lgc</w:t>
            </w:r>
            <w:proofErr w:type="spellEnd"/>
          </w:p>
        </w:tc>
        <w:tc>
          <w:tcPr>
            <w:tcW w:w="2339" w:type="dxa"/>
          </w:tcPr>
          <w:p w:rsidR="00EE6DB9" w:rsidRDefault="00EE1B7D" w:rsidP="004C19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const </w:t>
            </w: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070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767" w:type="dxa"/>
          </w:tcPr>
          <w:p w:rsidR="00EE6DB9" w:rsidRDefault="00EE1B7D" w:rsidP="00D71B0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4743D9">
        <w:tc>
          <w:tcPr>
            <w:tcW w:w="1644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08" w:type="dxa"/>
          </w:tcPr>
          <w:p w:rsidR="004743D9" w:rsidRPr="00EE1B7D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39" w:type="dxa"/>
          </w:tcPr>
          <w:p w:rsidR="004743D9" w:rsidRDefault="004743D9" w:rsidP="004C19A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70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67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4743D9" w:rsidTr="004743D9">
        <w:tc>
          <w:tcPr>
            <w:tcW w:w="1644" w:type="dxa"/>
          </w:tcPr>
          <w:p w:rsidR="004743D9" w:rsidRDefault="004743D9" w:rsidP="00D71B0A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08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992">
              <w:rPr>
                <w:rFonts w:ascii="Arial" w:hAnsi="Arial" w:cs="Arial"/>
                <w:sz w:val="16"/>
              </w:rPr>
              <w:t>RetVal</w:t>
            </w:r>
            <w:proofErr w:type="spellEnd"/>
          </w:p>
        </w:tc>
        <w:tc>
          <w:tcPr>
            <w:tcW w:w="2339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1837" w:type="dxa"/>
            <w:gridSpan w:val="2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CC1992"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EE6DB9" w:rsidRDefault="00EE6DB9" w:rsidP="00EE6DB9">
      <w:pPr>
        <w:pStyle w:val="Heading4"/>
      </w:pPr>
      <w:r>
        <w:lastRenderedPageBreak/>
        <w:t>Description</w:t>
      </w:r>
    </w:p>
    <w:p w:rsidR="00EE6DB9" w:rsidRDefault="004743D9" w:rsidP="00D3719E">
      <w:pPr>
        <w:spacing w:after="0"/>
        <w:jc w:val="center"/>
      </w:pPr>
      <w:r>
        <w:object w:dxaOrig="5457" w:dyaOrig="2904">
          <v:shape id="_x0000_i1029" type="#_x0000_t75" style="width:224.25pt;height:119.25pt" o:ole="">
            <v:imagedata r:id="rId16" o:title=""/>
          </v:shape>
          <o:OLEObject Type="Embed" ProgID="Visio.Drawing.11" ShapeID="_x0000_i1029" DrawAspect="Content" ObjectID="_1435392154" r:id="rId17"/>
        </w:object>
      </w:r>
    </w:p>
    <w:p w:rsidR="006114B2" w:rsidRDefault="006114B2" w:rsidP="00EE6DB9">
      <w:pPr>
        <w:spacing w:after="0"/>
      </w:pPr>
    </w:p>
    <w:p w:rsidR="006114B2" w:rsidRDefault="006114B2" w:rsidP="00EE6DB9">
      <w:pPr>
        <w:spacing w:after="0"/>
      </w:pPr>
    </w:p>
    <w:p w:rsidR="009E02DF" w:rsidRDefault="009E02DF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7070C6" w:rsidRDefault="007070C6" w:rsidP="00056031">
      <w:pPr>
        <w:spacing w:after="0"/>
      </w:pPr>
    </w:p>
    <w:p w:rsidR="00D52FB4" w:rsidRDefault="001E6EAD" w:rsidP="001E6EAD">
      <w:pPr>
        <w:pStyle w:val="Heading3"/>
      </w:pPr>
      <w:r>
        <w:t>Diagnostic Manager Get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5"/>
        <w:gridCol w:w="3191"/>
        <w:gridCol w:w="1568"/>
        <w:gridCol w:w="1424"/>
        <w:gridCol w:w="1530"/>
      </w:tblGrid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D52FB4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1E6EAD">
              <w:rPr>
                <w:rFonts w:ascii="Arial" w:hAnsi="Arial" w:cs="Arial"/>
                <w:sz w:val="16"/>
              </w:rPr>
              <w:t>_GetNTCStatus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D52FB4" w:rsidRDefault="00D52FB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D52FB4" w:rsidTr="006E0976">
        <w:tc>
          <w:tcPr>
            <w:tcW w:w="1215" w:type="dxa"/>
          </w:tcPr>
          <w:p w:rsidR="00D52FB4" w:rsidRDefault="00D52FB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D52FB4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1568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E0976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424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D52FB4" w:rsidRDefault="006E097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1E6EAD" w:rsidTr="006E0976">
        <w:tc>
          <w:tcPr>
            <w:tcW w:w="1215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Status_Ptr_T_u08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const </w:t>
            </w: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pointer</w:t>
            </w: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4743D9" w:rsidTr="006E0976">
        <w:tc>
          <w:tcPr>
            <w:tcW w:w="1215" w:type="dxa"/>
          </w:tcPr>
          <w:p w:rsidR="004743D9" w:rsidRDefault="004743D9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91" w:type="dxa"/>
          </w:tcPr>
          <w:p w:rsidR="004743D9" w:rsidRPr="001E6EAD" w:rsidRDefault="004743D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4743D9" w:rsidRDefault="004743D9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0749D" w:rsidTr="00AD1A12">
        <w:tc>
          <w:tcPr>
            <w:tcW w:w="1215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RetVal</w:t>
            </w:r>
            <w:proofErr w:type="spellEnd"/>
          </w:p>
        </w:tc>
        <w:tc>
          <w:tcPr>
            <w:tcW w:w="1568" w:type="dxa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2954" w:type="dxa"/>
            <w:gridSpan w:val="2"/>
          </w:tcPr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  <w:p w:rsidR="0050749D" w:rsidRDefault="0050749D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2FB4" w:rsidRDefault="00D52FB4" w:rsidP="00D52FB4">
      <w:pPr>
        <w:pStyle w:val="Heading4"/>
      </w:pPr>
      <w:r>
        <w:t>Description</w:t>
      </w:r>
    </w:p>
    <w:p w:rsidR="00D52FB4" w:rsidRDefault="004743D9" w:rsidP="00192354">
      <w:pPr>
        <w:spacing w:after="0"/>
        <w:jc w:val="center"/>
      </w:pPr>
      <w:r>
        <w:object w:dxaOrig="4421" w:dyaOrig="3013">
          <v:shape id="_x0000_i1030" type="#_x0000_t75" style="width:180.75pt;height:123.75pt" o:ole="">
            <v:imagedata r:id="rId18" o:title=""/>
          </v:shape>
          <o:OLEObject Type="Embed" ProgID="Visio.Drawing.11" ShapeID="_x0000_i1030" DrawAspect="Content" ObjectID="_1435392155" r:id="rId19"/>
        </w:object>
      </w:r>
    </w:p>
    <w:p w:rsidR="008F6DBB" w:rsidRDefault="008F6DBB" w:rsidP="008B3E94">
      <w:pPr>
        <w:spacing w:after="0"/>
      </w:pPr>
    </w:p>
    <w:p w:rsidR="00D52FB4" w:rsidRDefault="00D52FB4" w:rsidP="008B3E94">
      <w:pPr>
        <w:spacing w:after="0"/>
      </w:pPr>
    </w:p>
    <w:p w:rsidR="00D52FB4" w:rsidRDefault="00D52FB4" w:rsidP="008B3E94">
      <w:pPr>
        <w:spacing w:after="0"/>
      </w:pPr>
    </w:p>
    <w:p w:rsidR="001E6EAD" w:rsidRDefault="001E6EAD">
      <w:pPr>
        <w:spacing w:after="0"/>
      </w:pPr>
    </w:p>
    <w:p w:rsidR="001E6EAD" w:rsidRDefault="001E6EAD" w:rsidP="001E6EAD">
      <w:pPr>
        <w:pStyle w:val="Heading3"/>
      </w:pPr>
      <w:r>
        <w:t>Diagnostic Manager Set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5"/>
        <w:gridCol w:w="3191"/>
        <w:gridCol w:w="1568"/>
        <w:gridCol w:w="1424"/>
        <w:gridCol w:w="1530"/>
      </w:tblGrid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NxtrDiagMgr</w:t>
            </w:r>
            <w:r w:rsidR="004743D9">
              <w:rPr>
                <w:rFonts w:ascii="Arial" w:hAnsi="Arial" w:cs="Arial"/>
                <w:sz w:val="16"/>
              </w:rPr>
              <w:t>#</w:t>
            </w:r>
            <w:r w:rsidRPr="001E6EAD">
              <w:rPr>
                <w:rFonts w:ascii="Arial" w:hAnsi="Arial" w:cs="Arial"/>
                <w:sz w:val="16"/>
              </w:rPr>
              <w:t>_SetNTCStatus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24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0" w:type="dxa"/>
            <w:shd w:val="pct30" w:color="FFFF00" w:fill="auto"/>
          </w:tcPr>
          <w:p w:rsidR="001E6EAD" w:rsidRDefault="001E6EA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E0976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B7093" w:rsidTr="00890285">
        <w:tc>
          <w:tcPr>
            <w:tcW w:w="1215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91" w:type="dxa"/>
          </w:tcPr>
          <w:p w:rsidR="001B7093" w:rsidRPr="001E6EAD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Status_Cnt_T_enum</w:t>
            </w:r>
            <w:proofErr w:type="spellEnd"/>
          </w:p>
        </w:tc>
        <w:tc>
          <w:tcPr>
            <w:tcW w:w="1568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2954" w:type="dxa"/>
            <w:gridSpan w:val="2"/>
          </w:tcPr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1B7093" w:rsidRDefault="001B7093" w:rsidP="001B70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</w:tc>
      </w:tr>
      <w:tr w:rsidR="001E6EAD" w:rsidTr="00524C81">
        <w:tc>
          <w:tcPr>
            <w:tcW w:w="1215" w:type="dxa"/>
          </w:tcPr>
          <w:p w:rsidR="001E6EAD" w:rsidRDefault="004743D9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91" w:type="dxa"/>
          </w:tcPr>
          <w:p w:rsidR="001E6EAD" w:rsidRPr="001E6EAD" w:rsidRDefault="001E6EAD" w:rsidP="001E6EA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68" w:type="dxa"/>
          </w:tcPr>
          <w:p w:rsidR="001E6EAD" w:rsidRP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24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E6EAD" w:rsidTr="00524C81">
        <w:tc>
          <w:tcPr>
            <w:tcW w:w="1215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91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RetVal</w:t>
            </w:r>
            <w:proofErr w:type="spellEnd"/>
          </w:p>
        </w:tc>
        <w:tc>
          <w:tcPr>
            <w:tcW w:w="1568" w:type="dxa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2954" w:type="dxa"/>
            <w:gridSpan w:val="2"/>
          </w:tcPr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  <w:p w:rsidR="001E6EAD" w:rsidRDefault="001E6EA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E_NOT_OK</w:t>
            </w:r>
          </w:p>
        </w:tc>
      </w:tr>
    </w:tbl>
    <w:p w:rsidR="001E6EAD" w:rsidRDefault="001E6EAD" w:rsidP="001E6EAD">
      <w:pPr>
        <w:pStyle w:val="Heading4"/>
      </w:pPr>
      <w:r>
        <w:lastRenderedPageBreak/>
        <w:t>Description</w:t>
      </w:r>
    </w:p>
    <w:p w:rsidR="00154922" w:rsidRDefault="00154922" w:rsidP="00192354">
      <w:pPr>
        <w:spacing w:after="0"/>
        <w:jc w:val="center"/>
      </w:pPr>
      <w:r>
        <w:br w:type="page"/>
      </w:r>
      <w:r w:rsidR="005C6E11">
        <w:object w:dxaOrig="9693" w:dyaOrig="3174">
          <v:shape id="_x0000_i1031" type="#_x0000_t75" style="width:350.25pt;height:105pt" o:ole="">
            <v:imagedata r:id="rId20" o:title=""/>
          </v:shape>
          <o:OLEObject Type="Embed" ProgID="Visio.Drawing.11" ShapeID="_x0000_i1031" DrawAspect="Content" ObjectID="_1435392156" r:id="rId21"/>
        </w:object>
      </w: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1D44E0" w:rsidRDefault="001D44E0" w:rsidP="00192354">
      <w:pPr>
        <w:spacing w:after="0"/>
        <w:jc w:val="center"/>
      </w:pPr>
    </w:p>
    <w:p w:rsidR="009708D3" w:rsidRDefault="009708D3" w:rsidP="00192354">
      <w:pPr>
        <w:spacing w:after="0"/>
        <w:jc w:val="center"/>
      </w:pPr>
    </w:p>
    <w:p w:rsidR="009708D3" w:rsidRDefault="009708D3">
      <w:pPr>
        <w:spacing w:after="0"/>
        <w:rPr>
          <w:rFonts w:ascii="Arial" w:hAnsi="Arial"/>
          <w:b/>
          <w:sz w:val="24"/>
        </w:rPr>
      </w:pPr>
    </w:p>
    <w:p w:rsidR="009E330D" w:rsidRDefault="009E330D" w:rsidP="009E330D">
      <w:pPr>
        <w:pStyle w:val="Heading3"/>
      </w:pPr>
      <w:r>
        <w:t>Diagnostic Manager Report NTC Status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3"/>
        <w:gridCol w:w="3188"/>
        <w:gridCol w:w="1586"/>
        <w:gridCol w:w="1418"/>
        <w:gridCol w:w="1523"/>
      </w:tblGrid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E330D">
              <w:rPr>
                <w:rFonts w:ascii="Arial" w:hAnsi="Arial" w:cs="Arial"/>
                <w:sz w:val="16"/>
              </w:rPr>
              <w:t>NxtrDiagMgr</w:t>
            </w:r>
            <w:r w:rsidR="00762CBC">
              <w:rPr>
                <w:rFonts w:ascii="Arial" w:hAnsi="Arial" w:cs="Arial"/>
                <w:sz w:val="16"/>
              </w:rPr>
              <w:t>#</w:t>
            </w:r>
            <w:r w:rsidRPr="009E330D">
              <w:rPr>
                <w:rFonts w:ascii="Arial" w:hAnsi="Arial" w:cs="Arial"/>
                <w:sz w:val="16"/>
              </w:rPr>
              <w:t>_ReportNTCStatus</w:t>
            </w:r>
            <w:proofErr w:type="spellEnd"/>
          </w:p>
        </w:tc>
        <w:tc>
          <w:tcPr>
            <w:tcW w:w="1586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18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23" w:type="dxa"/>
            <w:shd w:val="pct30" w:color="FFFF00" w:fill="auto"/>
          </w:tcPr>
          <w:p w:rsidR="009E330D" w:rsidRDefault="009E330D" w:rsidP="00524C8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NTC_Cnt_T_enum</w:t>
            </w:r>
            <w:proofErr w:type="spellEnd"/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E0976">
              <w:rPr>
                <w:rFonts w:ascii="Arial" w:hAnsi="Arial" w:cs="Arial"/>
                <w:sz w:val="16"/>
              </w:rPr>
              <w:t>NTCNumber</w:t>
            </w:r>
            <w:proofErr w:type="spellEnd"/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511</w:t>
            </w: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 w:rsidRPr="001E6EAD">
              <w:rPr>
                <w:rFonts w:ascii="Arial" w:hAnsi="Arial" w:cs="Arial"/>
                <w:sz w:val="16"/>
              </w:rPr>
              <w:t>Param_Cnt_T_u08</w:t>
            </w:r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1B7093" w:rsidTr="0056583C">
        <w:tc>
          <w:tcPr>
            <w:tcW w:w="1213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88" w:type="dxa"/>
          </w:tcPr>
          <w:p w:rsidR="001B7093" w:rsidRPr="001E6EAD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Status_Cnt_T_enum</w:t>
            </w:r>
            <w:proofErr w:type="spellEnd"/>
          </w:p>
        </w:tc>
        <w:tc>
          <w:tcPr>
            <w:tcW w:w="1586" w:type="dxa"/>
          </w:tcPr>
          <w:p w:rsidR="001B7093" w:rsidRDefault="001B7093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E6EAD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2941" w:type="dxa"/>
            <w:gridSpan w:val="2"/>
          </w:tcPr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942817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1B7093" w:rsidRDefault="00942817" w:rsidP="00942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</w:tc>
      </w:tr>
      <w:tr w:rsidR="009E330D" w:rsidTr="009E330D">
        <w:tc>
          <w:tcPr>
            <w:tcW w:w="1213" w:type="dxa"/>
          </w:tcPr>
          <w:p w:rsidR="009E330D" w:rsidRDefault="00762CBC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3188" w:type="dxa"/>
          </w:tcPr>
          <w:p w:rsidR="009E330D" w:rsidRPr="001E6EA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86" w:type="dxa"/>
          </w:tcPr>
          <w:p w:rsidR="009E330D" w:rsidRPr="001E6EA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18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2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E330D" w:rsidTr="009E330D">
        <w:tc>
          <w:tcPr>
            <w:tcW w:w="1213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88" w:type="dxa"/>
          </w:tcPr>
          <w:p w:rsidR="009E330D" w:rsidRDefault="00762CBC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RetVal</w:t>
            </w:r>
            <w:proofErr w:type="spellEnd"/>
          </w:p>
        </w:tc>
        <w:tc>
          <w:tcPr>
            <w:tcW w:w="1586" w:type="dxa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2941" w:type="dxa"/>
            <w:gridSpan w:val="2"/>
          </w:tcPr>
          <w:p w:rsidR="009E330D" w:rsidRDefault="009E330D" w:rsidP="00524C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E_OK</w:t>
            </w:r>
          </w:p>
        </w:tc>
      </w:tr>
    </w:tbl>
    <w:p w:rsidR="009E330D" w:rsidRDefault="009E330D" w:rsidP="009E330D">
      <w:pPr>
        <w:pStyle w:val="Heading4"/>
      </w:pPr>
      <w:r>
        <w:lastRenderedPageBreak/>
        <w:t>Description</w:t>
      </w:r>
    </w:p>
    <w:p w:rsidR="009E330D" w:rsidRDefault="00BE4BB1" w:rsidP="00192354">
      <w:pPr>
        <w:spacing w:after="0"/>
        <w:jc w:val="center"/>
        <w:rPr>
          <w:rFonts w:ascii="Arial" w:hAnsi="Arial"/>
          <w:b/>
          <w:sz w:val="24"/>
        </w:rPr>
      </w:pPr>
      <w:r>
        <w:object w:dxaOrig="11379" w:dyaOrig="7525">
          <v:shape id="_x0000_i1032" type="#_x0000_t75" style="width:429.75pt;height:283.5pt" o:ole="">
            <v:imagedata r:id="rId22" o:title=""/>
          </v:shape>
          <o:OLEObject Type="Embed" ProgID="Visio.Drawing.11" ShapeID="_x0000_i1032" DrawAspect="Content" ObjectID="_1435392157" r:id="rId23"/>
        </w:object>
      </w:r>
    </w:p>
    <w:p w:rsidR="008B3E94" w:rsidRDefault="008B3E94" w:rsidP="008B3E94">
      <w:pPr>
        <w:pStyle w:val="Heading2"/>
      </w:pPr>
      <w:r>
        <w:t>Local Functions/Macros Used by this MDD only</w:t>
      </w:r>
    </w:p>
    <w:p w:rsidR="00E57864" w:rsidRDefault="00E57864" w:rsidP="00E57864">
      <w:pPr>
        <w:spacing w:after="0"/>
        <w:jc w:val="center"/>
      </w:pPr>
    </w:p>
    <w:p w:rsidR="006D2BB3" w:rsidRDefault="006D2BB3" w:rsidP="006D2BB3">
      <w:pPr>
        <w:spacing w:after="0"/>
      </w:pPr>
    </w:p>
    <w:p w:rsidR="008B3E94" w:rsidRDefault="008B3E94" w:rsidP="00EA33B4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CB6994" w:rsidP="00CB699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_Init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_Per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_Trns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_GetNTCFailed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_GetNTCActive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_GetNTCStatus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_SetNTCStatus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  <w:tr w:rsidR="00CB6994" w:rsidRPr="0081774B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B6994" w:rsidRDefault="00CB6994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NxtrDiagMgr#</w:t>
            </w:r>
            <w:r w:rsidRPr="00CB6994">
              <w:rPr>
                <w:rFonts w:ascii="Arial" w:hAnsi="Arial" w:cs="Arial"/>
                <w:sz w:val="16"/>
                <w:szCs w:val="16"/>
              </w:rPr>
              <w:t>_ReportNTCStatus</w:t>
            </w:r>
            <w:proofErr w:type="spellEnd"/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994" w:rsidRPr="00CF32FE" w:rsidRDefault="00CB699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B6994">
              <w:rPr>
                <w:rFonts w:ascii="Arial" w:hAnsi="Arial" w:cs="Arial"/>
                <w:sz w:val="16"/>
                <w:lang w:val="fr-FR"/>
              </w:rPr>
              <w:t>RTE_AP_DIAGMGR_APPL_CODE</w:t>
            </w: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793B51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793B51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793B51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E306D9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25-June-13</w:t>
            </w:r>
          </w:p>
        </w:tc>
        <w:tc>
          <w:tcPr>
            <w:tcW w:w="1350" w:type="dxa"/>
          </w:tcPr>
          <w:p w:rsidR="00E86DED" w:rsidRDefault="00E306D9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</w:tbl>
    <w:p w:rsidR="00107819" w:rsidRDefault="00107819"/>
    <w:sectPr w:rsidR="00107819" w:rsidSect="00714BF5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105" w:rsidRDefault="00A37105">
      <w:r>
        <w:separator/>
      </w:r>
    </w:p>
  </w:endnote>
  <w:endnote w:type="continuationSeparator" w:id="0">
    <w:p w:rsidR="00A37105" w:rsidRDefault="00A37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56" w:rsidRDefault="00E85756">
    <w:pPr>
      <w:pStyle w:val="Footer"/>
    </w:pPr>
    <w:r>
      <w:rPr>
        <w:snapToGrid w:val="0"/>
      </w:rPr>
      <w:tab/>
    </w:r>
    <w:fldSimple w:instr=" DOCPROPERTY &quot;Company&quot;  \* MERGEFORMAT ">
      <w:r w:rsidRPr="00932E00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105" w:rsidRDefault="00A37105">
      <w:r>
        <w:separator/>
      </w:r>
    </w:p>
  </w:footnote>
  <w:footnote w:type="continuationSeparator" w:id="0">
    <w:p w:rsidR="00A37105" w:rsidRDefault="00A37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56" w:rsidRDefault="00E85756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E85756" w:rsidRDefault="001577F0">
          <w:pPr>
            <w:pStyle w:val="Header"/>
          </w:pPr>
          <w:fldSimple w:instr=" DOCPROPERTY &quot;Document Title&quot;  \* MERGEFORMAT ">
            <w:r w:rsidR="00E85756">
              <w:t>Diagnostics Manager</w:t>
            </w:r>
          </w:fldSimple>
          <w:r w:rsidR="00E85756">
            <w:t xml:space="preserve"> Core</w:t>
          </w:r>
        </w:p>
        <w:p w:rsidR="00E85756" w:rsidRDefault="001577F0">
          <w:pPr>
            <w:pStyle w:val="Header"/>
          </w:pPr>
          <w:fldSimple w:instr=" DOCPROPERTY &quot;Product Line&quot;  \* MERGEFORMAT ">
            <w:r w:rsidR="00E85756">
              <w:t>Gen II+ EPS</w:t>
            </w:r>
          </w:fldSimple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E85756" w:rsidRDefault="00E85756" w:rsidP="00F07705">
          <w:pPr>
            <w:pStyle w:val="Header"/>
          </w:pPr>
          <w:r>
            <w:t>1</w:t>
          </w:r>
        </w:p>
      </w:tc>
    </w:tr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E85756" w:rsidRDefault="00E85756">
          <w:pPr>
            <w:pStyle w:val="Header"/>
            <w:jc w:val="center"/>
          </w:pPr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E85756" w:rsidRDefault="00E85756" w:rsidP="009B6037">
          <w:pPr>
            <w:pStyle w:val="Header"/>
          </w:pPr>
          <w:ins w:id="0" w:author="rz3h1n" w:date="2013-06-24T12:46:00Z">
            <w:r>
              <w:t>24</w:t>
            </w:r>
          </w:ins>
          <w:del w:id="1" w:author="rz3h1n" w:date="2013-06-24T12:46:00Z">
            <w:r w:rsidDel="00077B31">
              <w:delText>13</w:delText>
            </w:r>
          </w:del>
          <w:r>
            <w:t>-</w:t>
          </w:r>
          <w:ins w:id="2" w:author="rz3h1n" w:date="2013-06-24T12:46:00Z">
            <w:r>
              <w:t>June</w:t>
            </w:r>
          </w:ins>
          <w:del w:id="3" w:author="rz3h1n" w:date="2013-06-24T12:46:00Z">
            <w:r w:rsidDel="00077B31">
              <w:delText>Feb</w:delText>
            </w:r>
          </w:del>
          <w:r>
            <w:t>-13</w:t>
          </w:r>
        </w:p>
      </w:tc>
    </w:tr>
    <w:tr w:rsidR="00E85756">
      <w:trPr>
        <w:cantSplit/>
      </w:trPr>
      <w:tc>
        <w:tcPr>
          <w:tcW w:w="990" w:type="dxa"/>
        </w:tcPr>
        <w:p w:rsidR="00E85756" w:rsidRDefault="00E85756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E85756" w:rsidRDefault="00E85756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E85756" w:rsidRDefault="00E85756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E85756" w:rsidRDefault="00E85756">
          <w:pPr>
            <w:pStyle w:val="Header"/>
          </w:pPr>
          <w:proofErr w:type="spellStart"/>
          <w:ins w:id="4" w:author="rz3h1n" w:date="2013-06-24T12:46:00Z">
            <w:r>
              <w:t>Niveditha</w:t>
            </w:r>
            <w:proofErr w:type="spellEnd"/>
            <w:r>
              <w:t xml:space="preserve"> Reddy</w:t>
            </w:r>
          </w:ins>
          <w:del w:id="5" w:author="rz3h1n" w:date="2013-06-24T12:46:00Z">
            <w:r w:rsidDel="00077B31">
              <w:delText>Vishal Kema</w:delText>
            </w:r>
          </w:del>
        </w:p>
      </w:tc>
      <w:tc>
        <w:tcPr>
          <w:tcW w:w="1170" w:type="dxa"/>
        </w:tcPr>
        <w:p w:rsidR="00E85756" w:rsidRDefault="00E85756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E85756" w:rsidRDefault="001577F0">
          <w:pPr>
            <w:pStyle w:val="Header"/>
          </w:pPr>
          <w:r>
            <w:rPr>
              <w:rStyle w:val="PageNumber"/>
            </w:rPr>
            <w:fldChar w:fldCharType="begin"/>
          </w:r>
          <w:r w:rsidR="00E85756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774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E85756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E85756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1774B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E85756" w:rsidRDefault="00E85756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38D1"/>
    <w:rsid w:val="00011308"/>
    <w:rsid w:val="0001627B"/>
    <w:rsid w:val="00020652"/>
    <w:rsid w:val="00020C08"/>
    <w:rsid w:val="000210A1"/>
    <w:rsid w:val="0002410B"/>
    <w:rsid w:val="00025E82"/>
    <w:rsid w:val="00026319"/>
    <w:rsid w:val="000266F7"/>
    <w:rsid w:val="000351B0"/>
    <w:rsid w:val="00052F31"/>
    <w:rsid w:val="00056031"/>
    <w:rsid w:val="000657F6"/>
    <w:rsid w:val="000730EB"/>
    <w:rsid w:val="0007513B"/>
    <w:rsid w:val="00075B68"/>
    <w:rsid w:val="00076B19"/>
    <w:rsid w:val="00077742"/>
    <w:rsid w:val="00077B31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64A1"/>
    <w:rsid w:val="000B7733"/>
    <w:rsid w:val="000C66E2"/>
    <w:rsid w:val="000C6E28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517B7"/>
    <w:rsid w:val="00151DDA"/>
    <w:rsid w:val="00153FDF"/>
    <w:rsid w:val="00154922"/>
    <w:rsid w:val="00155ABC"/>
    <w:rsid w:val="00156DC2"/>
    <w:rsid w:val="001577F0"/>
    <w:rsid w:val="00161AD5"/>
    <w:rsid w:val="001654E9"/>
    <w:rsid w:val="00172640"/>
    <w:rsid w:val="00176D5C"/>
    <w:rsid w:val="0018483D"/>
    <w:rsid w:val="00192354"/>
    <w:rsid w:val="00193C08"/>
    <w:rsid w:val="00197BFE"/>
    <w:rsid w:val="001A36B1"/>
    <w:rsid w:val="001A5178"/>
    <w:rsid w:val="001A6009"/>
    <w:rsid w:val="001A6518"/>
    <w:rsid w:val="001B3520"/>
    <w:rsid w:val="001B3A3F"/>
    <w:rsid w:val="001B60DF"/>
    <w:rsid w:val="001B6458"/>
    <w:rsid w:val="001B7093"/>
    <w:rsid w:val="001B7B0C"/>
    <w:rsid w:val="001B7DB0"/>
    <w:rsid w:val="001C06DF"/>
    <w:rsid w:val="001C3FF3"/>
    <w:rsid w:val="001C452F"/>
    <w:rsid w:val="001C5C16"/>
    <w:rsid w:val="001C770F"/>
    <w:rsid w:val="001C7DE1"/>
    <w:rsid w:val="001D31A4"/>
    <w:rsid w:val="001D44E0"/>
    <w:rsid w:val="001D4B79"/>
    <w:rsid w:val="001D50A7"/>
    <w:rsid w:val="001E6EAD"/>
    <w:rsid w:val="001E712C"/>
    <w:rsid w:val="001F09B2"/>
    <w:rsid w:val="001F256F"/>
    <w:rsid w:val="001F787E"/>
    <w:rsid w:val="002013B2"/>
    <w:rsid w:val="00202F0C"/>
    <w:rsid w:val="002038F1"/>
    <w:rsid w:val="0020722A"/>
    <w:rsid w:val="00207806"/>
    <w:rsid w:val="00222965"/>
    <w:rsid w:val="002259D8"/>
    <w:rsid w:val="0023792A"/>
    <w:rsid w:val="002448C5"/>
    <w:rsid w:val="00244D6D"/>
    <w:rsid w:val="00245CB5"/>
    <w:rsid w:val="00251AC0"/>
    <w:rsid w:val="00251CE8"/>
    <w:rsid w:val="00257DCC"/>
    <w:rsid w:val="00261124"/>
    <w:rsid w:val="0026523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2A21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58BA"/>
    <w:rsid w:val="003A0462"/>
    <w:rsid w:val="003A0C23"/>
    <w:rsid w:val="003A0DA7"/>
    <w:rsid w:val="003C0EA0"/>
    <w:rsid w:val="003C42BD"/>
    <w:rsid w:val="003C4D3F"/>
    <w:rsid w:val="003D2282"/>
    <w:rsid w:val="003D308D"/>
    <w:rsid w:val="003E3CBE"/>
    <w:rsid w:val="003E6BED"/>
    <w:rsid w:val="003F0243"/>
    <w:rsid w:val="003F5EF3"/>
    <w:rsid w:val="0040047D"/>
    <w:rsid w:val="00402D87"/>
    <w:rsid w:val="004061EC"/>
    <w:rsid w:val="004062AF"/>
    <w:rsid w:val="0041489D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62DCD"/>
    <w:rsid w:val="004732DE"/>
    <w:rsid w:val="004743D9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4C81"/>
    <w:rsid w:val="00537BE1"/>
    <w:rsid w:val="00537F2E"/>
    <w:rsid w:val="00542938"/>
    <w:rsid w:val="0055166C"/>
    <w:rsid w:val="005642FC"/>
    <w:rsid w:val="0056574D"/>
    <w:rsid w:val="00567DF6"/>
    <w:rsid w:val="00571D3A"/>
    <w:rsid w:val="00572E33"/>
    <w:rsid w:val="005738A8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E11"/>
    <w:rsid w:val="005C6FE5"/>
    <w:rsid w:val="005D0312"/>
    <w:rsid w:val="005D296C"/>
    <w:rsid w:val="005D4933"/>
    <w:rsid w:val="005D5FE4"/>
    <w:rsid w:val="005D6009"/>
    <w:rsid w:val="005D6D30"/>
    <w:rsid w:val="005E1C3D"/>
    <w:rsid w:val="005E1F23"/>
    <w:rsid w:val="005E647D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2168"/>
    <w:rsid w:val="006326C8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B293F"/>
    <w:rsid w:val="006B4E22"/>
    <w:rsid w:val="006B7F6F"/>
    <w:rsid w:val="006C779A"/>
    <w:rsid w:val="006D2BB3"/>
    <w:rsid w:val="006D33CC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62CBC"/>
    <w:rsid w:val="0077075D"/>
    <w:rsid w:val="007735BE"/>
    <w:rsid w:val="0077360E"/>
    <w:rsid w:val="00781571"/>
    <w:rsid w:val="00782C5F"/>
    <w:rsid w:val="00786554"/>
    <w:rsid w:val="0079063F"/>
    <w:rsid w:val="00791994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1774B"/>
    <w:rsid w:val="00820766"/>
    <w:rsid w:val="00820873"/>
    <w:rsid w:val="00823E73"/>
    <w:rsid w:val="00826D83"/>
    <w:rsid w:val="008272D0"/>
    <w:rsid w:val="00830AD1"/>
    <w:rsid w:val="0083530E"/>
    <w:rsid w:val="008402BE"/>
    <w:rsid w:val="00842EC4"/>
    <w:rsid w:val="00843ED9"/>
    <w:rsid w:val="0084796B"/>
    <w:rsid w:val="00847E1D"/>
    <w:rsid w:val="00853484"/>
    <w:rsid w:val="00856120"/>
    <w:rsid w:val="00856B66"/>
    <w:rsid w:val="00864BB5"/>
    <w:rsid w:val="0087049A"/>
    <w:rsid w:val="00871D2C"/>
    <w:rsid w:val="00886388"/>
    <w:rsid w:val="008869E9"/>
    <w:rsid w:val="00893694"/>
    <w:rsid w:val="00894C3F"/>
    <w:rsid w:val="00895812"/>
    <w:rsid w:val="008A095F"/>
    <w:rsid w:val="008A6495"/>
    <w:rsid w:val="008B145D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900263"/>
    <w:rsid w:val="00902A68"/>
    <w:rsid w:val="0090477E"/>
    <w:rsid w:val="00904BF7"/>
    <w:rsid w:val="00921E86"/>
    <w:rsid w:val="009269D9"/>
    <w:rsid w:val="0092719C"/>
    <w:rsid w:val="00930FFC"/>
    <w:rsid w:val="00932E00"/>
    <w:rsid w:val="00935B5A"/>
    <w:rsid w:val="009406E4"/>
    <w:rsid w:val="00942817"/>
    <w:rsid w:val="0094403D"/>
    <w:rsid w:val="00947668"/>
    <w:rsid w:val="00950021"/>
    <w:rsid w:val="0095565D"/>
    <w:rsid w:val="0095585F"/>
    <w:rsid w:val="00955900"/>
    <w:rsid w:val="00955F6A"/>
    <w:rsid w:val="009614E6"/>
    <w:rsid w:val="00962AB6"/>
    <w:rsid w:val="00962D01"/>
    <w:rsid w:val="009639BC"/>
    <w:rsid w:val="0096474F"/>
    <w:rsid w:val="0096603A"/>
    <w:rsid w:val="00970842"/>
    <w:rsid w:val="009708D3"/>
    <w:rsid w:val="00972F10"/>
    <w:rsid w:val="00974346"/>
    <w:rsid w:val="009747D8"/>
    <w:rsid w:val="009768DB"/>
    <w:rsid w:val="00977487"/>
    <w:rsid w:val="009778F6"/>
    <w:rsid w:val="00977A7C"/>
    <w:rsid w:val="00977B50"/>
    <w:rsid w:val="009815E5"/>
    <w:rsid w:val="00983B78"/>
    <w:rsid w:val="00984442"/>
    <w:rsid w:val="0098631E"/>
    <w:rsid w:val="00990AF3"/>
    <w:rsid w:val="00991481"/>
    <w:rsid w:val="00991862"/>
    <w:rsid w:val="00993C63"/>
    <w:rsid w:val="0099483C"/>
    <w:rsid w:val="009965E2"/>
    <w:rsid w:val="00996ECC"/>
    <w:rsid w:val="009A5FD0"/>
    <w:rsid w:val="009A7726"/>
    <w:rsid w:val="009A788E"/>
    <w:rsid w:val="009B0C60"/>
    <w:rsid w:val="009B0CC0"/>
    <w:rsid w:val="009B1E06"/>
    <w:rsid w:val="009B20B4"/>
    <w:rsid w:val="009B2ADF"/>
    <w:rsid w:val="009B3B3B"/>
    <w:rsid w:val="009B58ED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4AA1"/>
    <w:rsid w:val="009F6AA3"/>
    <w:rsid w:val="00A01DDD"/>
    <w:rsid w:val="00A041E9"/>
    <w:rsid w:val="00A064D9"/>
    <w:rsid w:val="00A1522F"/>
    <w:rsid w:val="00A22A84"/>
    <w:rsid w:val="00A23808"/>
    <w:rsid w:val="00A23DD4"/>
    <w:rsid w:val="00A37105"/>
    <w:rsid w:val="00A5108B"/>
    <w:rsid w:val="00A544FA"/>
    <w:rsid w:val="00A63CD6"/>
    <w:rsid w:val="00A66636"/>
    <w:rsid w:val="00A73B00"/>
    <w:rsid w:val="00A901D6"/>
    <w:rsid w:val="00A94106"/>
    <w:rsid w:val="00A9639E"/>
    <w:rsid w:val="00AA04B5"/>
    <w:rsid w:val="00AA1A73"/>
    <w:rsid w:val="00AA1B6A"/>
    <w:rsid w:val="00AB1659"/>
    <w:rsid w:val="00AB4A2F"/>
    <w:rsid w:val="00AB68FD"/>
    <w:rsid w:val="00AC12B1"/>
    <w:rsid w:val="00AD1A12"/>
    <w:rsid w:val="00AD731B"/>
    <w:rsid w:val="00AD771B"/>
    <w:rsid w:val="00AE6094"/>
    <w:rsid w:val="00AE7DFB"/>
    <w:rsid w:val="00AF4545"/>
    <w:rsid w:val="00AF517D"/>
    <w:rsid w:val="00AF5514"/>
    <w:rsid w:val="00AF7029"/>
    <w:rsid w:val="00B0361F"/>
    <w:rsid w:val="00B03CE0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277D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56FF"/>
    <w:rsid w:val="00BA6DCB"/>
    <w:rsid w:val="00BA7227"/>
    <w:rsid w:val="00BB0C04"/>
    <w:rsid w:val="00BB12E1"/>
    <w:rsid w:val="00BC5446"/>
    <w:rsid w:val="00BD008B"/>
    <w:rsid w:val="00BD15D2"/>
    <w:rsid w:val="00BD3DFF"/>
    <w:rsid w:val="00BD6972"/>
    <w:rsid w:val="00BD72AF"/>
    <w:rsid w:val="00BE10CA"/>
    <w:rsid w:val="00BE4BB1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40BC1"/>
    <w:rsid w:val="00C5211B"/>
    <w:rsid w:val="00C541E3"/>
    <w:rsid w:val="00C60279"/>
    <w:rsid w:val="00C71419"/>
    <w:rsid w:val="00C71ACF"/>
    <w:rsid w:val="00C7211D"/>
    <w:rsid w:val="00C72FFA"/>
    <w:rsid w:val="00C735BC"/>
    <w:rsid w:val="00C74708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6994"/>
    <w:rsid w:val="00CB74EA"/>
    <w:rsid w:val="00CC1992"/>
    <w:rsid w:val="00CC3885"/>
    <w:rsid w:val="00CD182B"/>
    <w:rsid w:val="00CD4DB9"/>
    <w:rsid w:val="00CE0306"/>
    <w:rsid w:val="00CE17D4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40F3"/>
    <w:rsid w:val="00D3719E"/>
    <w:rsid w:val="00D51130"/>
    <w:rsid w:val="00D51F99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25B8"/>
    <w:rsid w:val="00E2508E"/>
    <w:rsid w:val="00E2590B"/>
    <w:rsid w:val="00E306D9"/>
    <w:rsid w:val="00E314C6"/>
    <w:rsid w:val="00E31873"/>
    <w:rsid w:val="00E349F6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5756"/>
    <w:rsid w:val="00E86449"/>
    <w:rsid w:val="00E86DED"/>
    <w:rsid w:val="00E8775E"/>
    <w:rsid w:val="00E952CF"/>
    <w:rsid w:val="00E95A7F"/>
    <w:rsid w:val="00EA33B4"/>
    <w:rsid w:val="00EA3816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6308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4C93-D30C-4D1D-A99F-708D6DE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474</TotalTime>
  <Pages>15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6699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26</cp:revision>
  <cp:lastPrinted>2011-03-21T13:34:00Z</cp:lastPrinted>
  <dcterms:created xsi:type="dcterms:W3CDTF">2013-06-24T15:06:00Z</dcterms:created>
  <dcterms:modified xsi:type="dcterms:W3CDTF">2013-07-15T15:15:00Z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