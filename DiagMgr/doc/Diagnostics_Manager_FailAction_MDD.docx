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fldSimple w:instr=" DOCPROPERTY &quot;Document Title&quot;  \* MERGEFORMAT ">
        <w:r w:rsidR="00153FDF">
          <w:t>Diagnostics Manager</w:t>
        </w:r>
      </w:fldSimple>
      <w:r w:rsidR="00D33561">
        <w:t xml:space="preserve"> </w:t>
      </w:r>
      <w:r w:rsidR="005400BC">
        <w:t>Fail Action</w:t>
      </w:r>
    </w:p>
    <w:p w:rsidR="004A781C" w:rsidRDefault="004A781C">
      <w:pPr>
        <w:pStyle w:val="Heading1"/>
      </w:pPr>
      <w:r>
        <w:t>High-Level Description</w:t>
      </w:r>
    </w:p>
    <w:p w:rsidR="004A781C" w:rsidRDefault="004A781C">
      <w:pPr>
        <w:pStyle w:val="Heading1"/>
      </w:pPr>
      <w:r>
        <w:t>Figures</w:t>
      </w:r>
    </w:p>
    <w:p w:rsidR="004A781C" w:rsidRDefault="00D3719E">
      <w:pPr>
        <w:pStyle w:val="Heading2"/>
      </w:pPr>
      <w:r>
        <w:t xml:space="preserve">Component </w:t>
      </w:r>
      <w:r w:rsidR="004A781C">
        <w:t xml:space="preserve">Diagram </w:t>
      </w:r>
    </w:p>
    <w:p w:rsidR="004A781C" w:rsidRDefault="004A781C">
      <w:r>
        <w:t xml:space="preserve"> </w:t>
      </w:r>
    </w:p>
    <w:p w:rsidR="004A781C" w:rsidRDefault="004A781C">
      <w:pPr>
        <w:pStyle w:val="Heading1"/>
      </w:pPr>
      <w:r>
        <w:t>Variable Data Dictionary</w:t>
      </w:r>
    </w:p>
    <w:tbl>
      <w:tblPr>
        <w:tblW w:w="8910" w:type="dxa"/>
        <w:tblInd w:w="1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46"/>
        <w:gridCol w:w="9"/>
        <w:gridCol w:w="4455"/>
      </w:tblGrid>
      <w:tr w:rsidR="006D33CC" w:rsidRPr="006D33CC" w:rsidTr="006D33CC">
        <w:trPr>
          <w:trHeight w:val="321"/>
        </w:trPr>
        <w:tc>
          <w:tcPr>
            <w:tcW w:w="4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Inputs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  <w:vAlign w:val="center"/>
          </w:tcPr>
          <w:p w:rsidR="006D33CC" w:rsidRPr="006D33CC" w:rsidRDefault="006D33CC" w:rsidP="006D33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D33CC">
              <w:rPr>
                <w:rFonts w:ascii="Arial" w:hAnsi="Arial" w:cs="Arial"/>
              </w:rPr>
              <w:t>Module Outputs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4B5BE2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4B5BE2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DiagStsNonRecRmpToZeroFltPres_Cnt_lgc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DiagStsCtrldDisRmpPres_Cnt_lgc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DiagStsRecRmpToZeroFltPres_Cnt_lgc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DiagStsHWASbSystmFltPres_Cnt_lgc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271B7B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271B7B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DiagStsDefVehSpd_Cnt_lgc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DiagStsDefTemp_Cnt_lgc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DiagStsScomHWANotValid_Cnt_lgc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DiagStsWIRDisable_Cnt_lgc</w:t>
            </w:r>
            <w:proofErr w:type="spellEnd"/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DiagRampRate_XpmS_f32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76736">
              <w:rPr>
                <w:rFonts w:ascii="Arial" w:hAnsi="Arial" w:cs="Arial"/>
                <w:sz w:val="16"/>
                <w:szCs w:val="16"/>
              </w:rPr>
              <w:t>DiagRampValue_Uls_f32</w:t>
            </w:r>
          </w:p>
        </w:tc>
      </w:tr>
      <w:tr w:rsidR="00776736" w:rsidRPr="004B5BE2" w:rsidTr="006D33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val="321"/>
        </w:trPr>
        <w:tc>
          <w:tcPr>
            <w:tcW w:w="4455" w:type="dxa"/>
            <w:gridSpan w:val="2"/>
            <w:vAlign w:val="center"/>
          </w:tcPr>
          <w:p w:rsidR="00776736" w:rsidRPr="00776736" w:rsidRDefault="00776736" w:rsidP="00F4413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55" w:type="dxa"/>
            <w:vAlign w:val="center"/>
          </w:tcPr>
          <w:p w:rsidR="00776736" w:rsidRPr="00776736" w:rsidRDefault="00776736" w:rsidP="00410F31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36">
              <w:rPr>
                <w:rFonts w:ascii="Arial" w:hAnsi="Arial" w:cs="Arial"/>
                <w:sz w:val="16"/>
                <w:szCs w:val="16"/>
              </w:rPr>
              <w:t>DiagRmpToZeroActive_Cnt_lgc</w:t>
            </w:r>
            <w:proofErr w:type="spellEnd"/>
          </w:p>
        </w:tc>
      </w:tr>
    </w:tbl>
    <w:p w:rsidR="006D33CC" w:rsidRDefault="006D33CC"/>
    <w:p w:rsidR="004A781C" w:rsidRDefault="004A781C">
      <w:pPr>
        <w:pStyle w:val="Heading2"/>
      </w:pPr>
      <w:r>
        <w:t>Module Internal Variables</w:t>
      </w:r>
    </w:p>
    <w:tbl>
      <w:tblPr>
        <w:tblW w:w="898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636"/>
        <w:gridCol w:w="873"/>
        <w:gridCol w:w="873"/>
        <w:gridCol w:w="953"/>
        <w:gridCol w:w="953"/>
        <w:gridCol w:w="2699"/>
      </w:tblGrid>
      <w:tr w:rsidR="00694536" w:rsidTr="006E0976">
        <w:trPr>
          <w:trHeight w:val="85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Datatype</w:t>
            </w:r>
            <w:proofErr w:type="spellEnd"/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  <w:p w:rsidR="00694536" w:rsidRDefault="00694536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{Data Type}</w:t>
            </w:r>
          </w:p>
        </w:tc>
      </w:tr>
      <w:tr w:rsidR="00FF1F25" w:rsidRPr="00DE6048" w:rsidTr="00D4184E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565A05">
            <w:pPr>
              <w:spacing w:before="60"/>
              <w:rPr>
                <w:ins w:id="0" w:author="rz3h1n" w:date="2013-06-25T13:04:00Z"/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DiagSts#</w:t>
            </w:r>
            <w:r w:rsidRPr="00410F31">
              <w:rPr>
                <w:rFonts w:ascii="Arial" w:hAnsi="Arial" w:cs="Arial"/>
                <w:sz w:val="16"/>
                <w:szCs w:val="16"/>
              </w:rPr>
              <w:t>_Cnt_M_b16</w:t>
            </w:r>
            <w:r>
              <w:rPr>
                <w:rFonts w:ascii="Arial" w:hAnsi="Arial" w:cs="Arial"/>
                <w:sz w:val="16"/>
                <w:szCs w:val="16"/>
              </w:rPr>
              <w:t>[2]</w:t>
            </w:r>
          </w:p>
          <w:p w:rsidR="00FF1F25" w:rsidRDefault="00FF1F25" w:rsidP="00565A05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35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Del="00FF1F25" w:rsidRDefault="00FF1F25" w:rsidP="009E02DF">
            <w:pPr>
              <w:spacing w:before="60"/>
              <w:rPr>
                <w:del w:id="1" w:author="rz3h1n" w:date="2013-06-25T17:07:00Z"/>
                <w:rFonts w:ascii="Arial" w:hAnsi="Arial" w:cs="Arial"/>
                <w:sz w:val="16"/>
              </w:rPr>
            </w:pPr>
            <w:del w:id="2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Uint16</w:delText>
              </w:r>
            </w:del>
          </w:p>
          <w:p w:rsidR="00FF1F25" w:rsidDel="00FF1F25" w:rsidRDefault="00FF1F25" w:rsidP="009E02DF">
            <w:pPr>
              <w:spacing w:before="60"/>
              <w:rPr>
                <w:del w:id="3" w:author="rz3h1n" w:date="2013-06-25T17:07:00Z"/>
                <w:rFonts w:ascii="Arial" w:hAnsi="Arial" w:cs="Arial"/>
                <w:sz w:val="16"/>
              </w:rPr>
            </w:pPr>
            <w:del w:id="4" w:author="rz3h1n" w:date="2013-06-25T17:07:00Z">
              <w:r w:rsidDel="00FF1F25">
                <w:rPr>
                  <w:rFonts w:ascii="Arial" w:hAnsi="Arial" w:cs="Arial"/>
                  <w:sz w:val="16"/>
                </w:rPr>
                <w:delText>1</w:delText>
              </w:r>
            </w:del>
          </w:p>
          <w:p w:rsidR="00FF1F25" w:rsidDel="00FF1F25" w:rsidRDefault="00FF1F25" w:rsidP="009E02DF">
            <w:pPr>
              <w:spacing w:before="60"/>
              <w:rPr>
                <w:del w:id="5" w:author="rz3h1n" w:date="2013-06-25T17:07:00Z"/>
                <w:rFonts w:ascii="Arial" w:hAnsi="Arial" w:cs="Arial"/>
                <w:sz w:val="16"/>
              </w:rPr>
            </w:pPr>
            <w:del w:id="6" w:author="rz3h1n" w:date="2013-06-25T17:07:00Z">
              <w:r w:rsidDel="00FF1F25">
                <w:rPr>
                  <w:rFonts w:ascii="Arial" w:hAnsi="Arial" w:cs="Arial"/>
                  <w:sz w:val="16"/>
                </w:rPr>
                <w:delText>0</w:delText>
              </w:r>
            </w:del>
          </w:p>
          <w:p w:rsidR="00FF1F25" w:rsidRDefault="00FF1F25" w:rsidP="009E02DF">
            <w:pPr>
              <w:spacing w:before="60"/>
              <w:rPr>
                <w:rFonts w:ascii="Arial" w:hAnsi="Arial" w:cs="Arial"/>
                <w:sz w:val="16"/>
              </w:rPr>
            </w:pPr>
            <w:del w:id="7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FULL</w:delText>
              </w:r>
            </w:del>
            <w:ins w:id="8" w:author="rz3h1n" w:date="2013-06-25T17:07:00Z">
              <w:r>
                <w:rPr>
                  <w:rFonts w:ascii="Arial" w:hAnsi="Arial" w:cs="Arial"/>
                  <w:sz w:val="16"/>
                </w:rPr>
                <w:t xml:space="preserve">Refer to </w:t>
              </w:r>
              <w:r w:rsidRPr="00FF1F25">
                <w:rPr>
                  <w:rFonts w:ascii="Arial" w:hAnsi="Arial" w:cs="Arial"/>
                  <w:sz w:val="16"/>
                </w:rPr>
                <w:t>Diagnostics_Manager_GeneratedCfg_MDD.docx</w:t>
              </w:r>
            </w:ins>
          </w:p>
          <w:p w:rsidR="00FF1F25" w:rsidRPr="00BA2CD0" w:rsidRDefault="00FF1F25" w:rsidP="00864BB5">
            <w:pPr>
              <w:spacing w:before="60"/>
              <w:rPr>
                <w:rFonts w:ascii="Arial" w:hAnsi="Arial" w:cs="Arial"/>
                <w:sz w:val="16"/>
              </w:rPr>
            </w:pPr>
            <w:del w:id="9" w:author="rz3h1n" w:date="2013-06-25T15:41:00Z">
              <w:r w:rsidRPr="00BA2CD0" w:rsidDel="00D66AF2">
                <w:rPr>
                  <w:rFonts w:ascii="Arial" w:hAnsi="Arial" w:cs="Arial"/>
                  <w:sz w:val="16"/>
                </w:rPr>
                <w:delText>DIAGMGR10_START_SEC_VAR_CLEARED_16</w:delText>
              </w:r>
            </w:del>
          </w:p>
        </w:tc>
      </w:tr>
      <w:tr w:rsidR="00BA2CD0" w:rsidRPr="00DE6048" w:rsidDel="00FF1F25" w:rsidTr="006E0976">
        <w:trPr>
          <w:trHeight w:val="926"/>
          <w:del w:id="10" w:author="rz3h1n" w:date="2013-06-25T17:07:00Z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RPr="00410F31" w:rsidDel="00FF1F25" w:rsidRDefault="00BA2CD0" w:rsidP="00565A05">
            <w:pPr>
              <w:spacing w:before="60"/>
              <w:rPr>
                <w:del w:id="11" w:author="rz3h1n" w:date="2013-06-25T17:07:00Z"/>
                <w:rFonts w:ascii="Arial" w:hAnsi="Arial" w:cs="Arial"/>
                <w:sz w:val="16"/>
                <w:szCs w:val="16"/>
              </w:rPr>
            </w:pPr>
            <w:del w:id="12" w:author="rz3h1n" w:date="2013-06-25T13:04:00Z">
              <w:r w:rsidDel="001D3EF3">
                <w:rPr>
                  <w:rFonts w:ascii="Arial" w:hAnsi="Arial" w:cs="Arial"/>
                  <w:sz w:val="16"/>
                  <w:szCs w:val="16"/>
                </w:rPr>
                <w:delText>DiagSts9</w:delText>
              </w:r>
              <w:r w:rsidRPr="00410F31" w:rsidDel="001D3EF3">
                <w:rPr>
                  <w:rFonts w:ascii="Arial" w:hAnsi="Arial" w:cs="Arial"/>
                  <w:sz w:val="16"/>
                  <w:szCs w:val="16"/>
                </w:rPr>
                <w:delText>_Cnt_M_b16</w:delText>
              </w:r>
              <w:r w:rsidDel="001D3EF3">
                <w:rPr>
                  <w:rFonts w:ascii="Arial" w:hAnsi="Arial" w:cs="Arial"/>
                  <w:sz w:val="16"/>
                  <w:szCs w:val="16"/>
                </w:rPr>
                <w:delText>[2]</w:delText>
              </w:r>
            </w:del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FF1F25" w:rsidRDefault="00BA2CD0" w:rsidP="00A71787">
            <w:pPr>
              <w:spacing w:before="60"/>
              <w:rPr>
                <w:del w:id="13" w:author="rz3h1n" w:date="2013-06-25T17:07:00Z"/>
                <w:rFonts w:ascii="Arial" w:hAnsi="Arial" w:cs="Arial"/>
                <w:sz w:val="16"/>
              </w:rPr>
            </w:pPr>
            <w:del w:id="14" w:author="rz3h1n" w:date="2013-06-25T13:04:00Z">
              <w:r w:rsidDel="001D3EF3">
                <w:rPr>
                  <w:rFonts w:ascii="Arial" w:hAnsi="Arial" w:cs="Arial"/>
                  <w:sz w:val="16"/>
                </w:rPr>
                <w:delText>Uint16</w:delText>
              </w:r>
            </w:del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FF1F25" w:rsidRDefault="00BA2CD0" w:rsidP="00A71787">
            <w:pPr>
              <w:spacing w:before="60"/>
              <w:rPr>
                <w:del w:id="15" w:author="rz3h1n" w:date="2013-06-25T17:07:00Z"/>
                <w:rFonts w:ascii="Arial" w:hAnsi="Arial" w:cs="Arial"/>
                <w:sz w:val="16"/>
              </w:rPr>
            </w:pPr>
            <w:del w:id="16" w:author="rz3h1n" w:date="2013-06-25T13:04:00Z">
              <w:r w:rsidDel="001D3EF3">
                <w:rPr>
                  <w:rFonts w:ascii="Arial" w:hAnsi="Arial" w:cs="Arial"/>
                  <w:sz w:val="16"/>
                </w:rPr>
                <w:delText>1</w:delText>
              </w:r>
            </w:del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FF1F25" w:rsidRDefault="00BA2CD0" w:rsidP="00A71787">
            <w:pPr>
              <w:spacing w:before="60"/>
              <w:rPr>
                <w:del w:id="17" w:author="rz3h1n" w:date="2013-06-25T17:07:00Z"/>
                <w:rFonts w:ascii="Arial" w:hAnsi="Arial" w:cs="Arial"/>
                <w:sz w:val="16"/>
              </w:rPr>
            </w:pPr>
            <w:del w:id="18" w:author="rz3h1n" w:date="2013-06-25T13:04:00Z">
              <w:r w:rsidDel="001D3EF3">
                <w:rPr>
                  <w:rFonts w:ascii="Arial" w:hAnsi="Arial" w:cs="Arial"/>
                  <w:sz w:val="16"/>
                </w:rPr>
                <w:delText>0</w:delText>
              </w:r>
            </w:del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FF1F25" w:rsidRDefault="00BA2CD0" w:rsidP="00A71787">
            <w:pPr>
              <w:spacing w:before="60"/>
              <w:rPr>
                <w:del w:id="19" w:author="rz3h1n" w:date="2013-06-25T17:07:00Z"/>
                <w:rFonts w:ascii="Arial" w:hAnsi="Arial" w:cs="Arial"/>
                <w:sz w:val="16"/>
              </w:rPr>
            </w:pPr>
            <w:del w:id="20" w:author="rz3h1n" w:date="2013-06-25T13:04:00Z">
              <w:r w:rsidDel="001D3EF3">
                <w:rPr>
                  <w:rFonts w:ascii="Arial" w:hAnsi="Arial" w:cs="Arial"/>
                  <w:sz w:val="16"/>
                </w:rPr>
                <w:delText>FULL</w:delText>
              </w:r>
            </w:del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FF1F25" w:rsidRDefault="00BA2CD0" w:rsidP="00864BB5">
            <w:pPr>
              <w:spacing w:before="60"/>
              <w:rPr>
                <w:del w:id="21" w:author="rz3h1n" w:date="2013-06-25T17:07:00Z"/>
                <w:rFonts w:ascii="Arial" w:hAnsi="Arial" w:cs="Arial"/>
                <w:sz w:val="16"/>
              </w:rPr>
            </w:pPr>
            <w:del w:id="22" w:author="rz3h1n" w:date="2013-06-25T13:04:00Z">
              <w:r w:rsidRPr="00BA2CD0" w:rsidDel="001D3EF3">
                <w:rPr>
                  <w:rFonts w:ascii="Arial" w:hAnsi="Arial" w:cs="Arial"/>
                  <w:sz w:val="16"/>
                </w:rPr>
                <w:delText>DIAGMGR9_START_SEC_VAR_CLEARED_16</w:delText>
              </w:r>
            </w:del>
          </w:p>
        </w:tc>
      </w:tr>
      <w:tr w:rsidR="00FF1F25" w:rsidRPr="00DE6048" w:rsidTr="008923D4">
        <w:trPr>
          <w:trHeight w:val="926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565A05">
            <w:pPr>
              <w:spacing w:before="60"/>
              <w:rPr>
                <w:ins w:id="23" w:author="rz3h1n" w:date="2013-06-25T13:05:00Z"/>
                <w:rFonts w:ascii="Arial" w:hAnsi="Arial" w:cs="Arial"/>
                <w:sz w:val="16"/>
                <w:szCs w:val="16"/>
              </w:rPr>
            </w:pPr>
            <w:r w:rsidRPr="00BA2CD0">
              <w:rPr>
                <w:rFonts w:ascii="Arial" w:hAnsi="Arial" w:cs="Arial"/>
                <w:sz w:val="16"/>
                <w:szCs w:val="16"/>
              </w:rPr>
              <w:t>ActiveRmpRate</w:t>
            </w:r>
            <w:del w:id="24" w:author="rz3h1n" w:date="2013-06-25T13:05:00Z">
              <w:r w:rsidRPr="00BA2CD0" w:rsidDel="001D3EF3">
                <w:rPr>
                  <w:rFonts w:ascii="Arial" w:hAnsi="Arial" w:cs="Arial"/>
                  <w:sz w:val="16"/>
                  <w:szCs w:val="16"/>
                </w:rPr>
                <w:delText>1</w:delText>
              </w:r>
            </w:del>
            <w:ins w:id="25" w:author="rz3h1n" w:date="2013-06-25T13:05:00Z">
              <w:r>
                <w:rPr>
                  <w:rFonts w:ascii="Arial" w:hAnsi="Arial" w:cs="Arial"/>
                  <w:sz w:val="16"/>
                  <w:szCs w:val="16"/>
                </w:rPr>
                <w:t>#</w:t>
              </w:r>
            </w:ins>
            <w:del w:id="26" w:author="rz3h1n" w:date="2013-06-25T13:05:00Z">
              <w:r w:rsidRPr="00BA2CD0" w:rsidDel="001D3EF3">
                <w:rPr>
                  <w:rFonts w:ascii="Arial" w:hAnsi="Arial" w:cs="Arial"/>
                  <w:sz w:val="16"/>
                  <w:szCs w:val="16"/>
                </w:rPr>
                <w:delText>0</w:delText>
              </w:r>
            </w:del>
            <w:r w:rsidRPr="00BA2CD0">
              <w:rPr>
                <w:rFonts w:ascii="Arial" w:hAnsi="Arial" w:cs="Arial"/>
                <w:sz w:val="16"/>
                <w:szCs w:val="16"/>
              </w:rPr>
              <w:t>_UlspmS_M_f32</w:t>
            </w:r>
            <w:r>
              <w:rPr>
                <w:rFonts w:ascii="Arial" w:hAnsi="Arial" w:cs="Arial"/>
                <w:sz w:val="16"/>
                <w:szCs w:val="16"/>
              </w:rPr>
              <w:t>[2]</w:t>
            </w:r>
          </w:p>
          <w:p w:rsidR="00FF1F25" w:rsidRPr="00BA2CD0" w:rsidRDefault="00FF1F25" w:rsidP="00565A0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5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F25" w:rsidRDefault="00FF1F25" w:rsidP="00FF1F25">
            <w:pPr>
              <w:spacing w:before="60"/>
              <w:rPr>
                <w:ins w:id="27" w:author="rz3h1n" w:date="2013-06-25T17:08:00Z"/>
                <w:rFonts w:ascii="Arial" w:hAnsi="Arial" w:cs="Arial"/>
                <w:sz w:val="16"/>
              </w:rPr>
            </w:pPr>
            <w:ins w:id="28" w:author="rz3h1n" w:date="2013-06-25T17:08:00Z">
              <w:r>
                <w:rPr>
                  <w:rFonts w:ascii="Arial" w:hAnsi="Arial" w:cs="Arial"/>
                  <w:sz w:val="16"/>
                </w:rPr>
                <w:t xml:space="preserve">Refer to </w:t>
              </w:r>
              <w:r w:rsidRPr="00FF1F25">
                <w:rPr>
                  <w:rFonts w:ascii="Arial" w:hAnsi="Arial" w:cs="Arial"/>
                  <w:sz w:val="16"/>
                </w:rPr>
                <w:t>Diagnostics_Manager_GeneratedCfg_MDD.docx</w:t>
              </w:r>
            </w:ins>
          </w:p>
          <w:p w:rsidR="00FF1F25" w:rsidDel="00FF1F25" w:rsidRDefault="00FF1F25" w:rsidP="009E02DF">
            <w:pPr>
              <w:spacing w:before="60"/>
              <w:rPr>
                <w:del w:id="29" w:author="rz3h1n" w:date="2013-06-25T17:08:00Z"/>
                <w:rFonts w:ascii="Arial" w:hAnsi="Arial" w:cs="Arial"/>
                <w:sz w:val="16"/>
              </w:rPr>
            </w:pPr>
            <w:del w:id="30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Float32</w:delText>
              </w:r>
            </w:del>
          </w:p>
          <w:p w:rsidR="00FF1F25" w:rsidDel="00FF1F25" w:rsidRDefault="00FF1F25" w:rsidP="009E02DF">
            <w:pPr>
              <w:spacing w:before="60"/>
              <w:rPr>
                <w:del w:id="31" w:author="rz3h1n" w:date="2013-06-25T17:08:00Z"/>
                <w:rFonts w:ascii="Arial" w:hAnsi="Arial" w:cs="Arial"/>
                <w:sz w:val="16"/>
              </w:rPr>
            </w:pPr>
            <w:del w:id="32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Single Precision float</w:delText>
              </w:r>
            </w:del>
          </w:p>
          <w:p w:rsidR="00FF1F25" w:rsidDel="00FF1F25" w:rsidRDefault="00FF1F25" w:rsidP="009E02DF">
            <w:pPr>
              <w:spacing w:before="60"/>
              <w:rPr>
                <w:del w:id="33" w:author="rz3h1n" w:date="2013-06-25T17:08:00Z"/>
                <w:rFonts w:ascii="Arial" w:hAnsi="Arial" w:cs="Arial"/>
                <w:sz w:val="16"/>
              </w:rPr>
            </w:pPr>
            <w:del w:id="34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0.0001</w:delText>
              </w:r>
            </w:del>
          </w:p>
          <w:p w:rsidR="00FF1F25" w:rsidDel="00FF1F25" w:rsidRDefault="00FF1F25" w:rsidP="009E02DF">
            <w:pPr>
              <w:spacing w:before="60"/>
              <w:rPr>
                <w:del w:id="35" w:author="rz3h1n" w:date="2013-06-25T17:08:00Z"/>
                <w:rFonts w:ascii="Arial" w:hAnsi="Arial" w:cs="Arial"/>
                <w:sz w:val="16"/>
              </w:rPr>
            </w:pPr>
            <w:del w:id="36" w:author="rz3h1n" w:date="2013-06-25T15:41:00Z">
              <w:r w:rsidDel="00D66AF2">
                <w:rPr>
                  <w:rFonts w:ascii="Arial" w:hAnsi="Arial" w:cs="Arial"/>
                  <w:sz w:val="16"/>
                </w:rPr>
                <w:delText>0.5</w:delText>
              </w:r>
            </w:del>
          </w:p>
          <w:p w:rsidR="00FF1F25" w:rsidRDefault="00FF1F25" w:rsidP="00864BB5">
            <w:pPr>
              <w:spacing w:before="60"/>
              <w:rPr>
                <w:rFonts w:ascii="Arial" w:hAnsi="Arial" w:cs="Arial"/>
                <w:sz w:val="16"/>
              </w:rPr>
            </w:pPr>
            <w:del w:id="37" w:author="rz3h1n" w:date="2013-06-25T15:41:00Z">
              <w:r w:rsidRPr="00BA2CD0" w:rsidDel="00D66AF2">
                <w:rPr>
                  <w:rFonts w:ascii="Arial" w:hAnsi="Arial" w:cs="Arial"/>
                  <w:sz w:val="16"/>
                </w:rPr>
                <w:delText>DIAGMGR10_START_SEC_VAR_CLEARED_32</w:delText>
              </w:r>
            </w:del>
          </w:p>
        </w:tc>
      </w:tr>
      <w:tr w:rsidR="00BA2CD0" w:rsidRPr="00DE6048" w:rsidDel="001D3EF3" w:rsidTr="006E0976">
        <w:trPr>
          <w:trHeight w:val="926"/>
          <w:del w:id="38" w:author="rz3h1n" w:date="2013-06-25T13:05:00Z"/>
        </w:trPr>
        <w:tc>
          <w:tcPr>
            <w:tcW w:w="2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RPr="00BA2CD0" w:rsidDel="001D3EF3" w:rsidRDefault="00BA2CD0" w:rsidP="00565A05">
            <w:pPr>
              <w:spacing w:before="60"/>
              <w:rPr>
                <w:del w:id="39" w:author="rz3h1n" w:date="2013-06-25T13:05:00Z"/>
                <w:rFonts w:ascii="Arial" w:hAnsi="Arial" w:cs="Arial"/>
                <w:sz w:val="16"/>
                <w:szCs w:val="16"/>
              </w:rPr>
            </w:pPr>
            <w:del w:id="40" w:author="rz3h1n" w:date="2013-06-25T13:05:00Z">
              <w:r w:rsidRPr="00BA2CD0" w:rsidDel="001D3EF3">
                <w:rPr>
                  <w:rFonts w:ascii="Arial" w:hAnsi="Arial" w:cs="Arial"/>
                  <w:sz w:val="16"/>
                  <w:szCs w:val="16"/>
                </w:rPr>
                <w:delText>ActiveRmpRate9_UlspmS_M_f32</w:delText>
              </w:r>
              <w:r w:rsidR="000F0372" w:rsidDel="001D3EF3">
                <w:rPr>
                  <w:rFonts w:ascii="Arial" w:hAnsi="Arial" w:cs="Arial"/>
                  <w:sz w:val="16"/>
                  <w:szCs w:val="16"/>
                </w:rPr>
                <w:delText>[2]</w:delText>
              </w:r>
            </w:del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1D3EF3" w:rsidRDefault="00BA2CD0" w:rsidP="00A71787">
            <w:pPr>
              <w:spacing w:before="60"/>
              <w:rPr>
                <w:del w:id="41" w:author="rz3h1n" w:date="2013-06-25T13:05:00Z"/>
                <w:rFonts w:ascii="Arial" w:hAnsi="Arial" w:cs="Arial"/>
                <w:sz w:val="16"/>
              </w:rPr>
            </w:pPr>
            <w:del w:id="42" w:author="rz3h1n" w:date="2013-06-25T13:05:00Z">
              <w:r w:rsidDel="001D3EF3">
                <w:rPr>
                  <w:rFonts w:ascii="Arial" w:hAnsi="Arial" w:cs="Arial"/>
                  <w:sz w:val="16"/>
                </w:rPr>
                <w:delText>Float32</w:delText>
              </w:r>
            </w:del>
          </w:p>
        </w:tc>
        <w:tc>
          <w:tcPr>
            <w:tcW w:w="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1D3EF3" w:rsidRDefault="00BA2CD0" w:rsidP="00A71787">
            <w:pPr>
              <w:spacing w:before="60"/>
              <w:rPr>
                <w:del w:id="43" w:author="rz3h1n" w:date="2013-06-25T13:05:00Z"/>
                <w:rFonts w:ascii="Arial" w:hAnsi="Arial" w:cs="Arial"/>
                <w:sz w:val="16"/>
              </w:rPr>
            </w:pPr>
            <w:del w:id="44" w:author="rz3h1n" w:date="2013-06-25T13:05:00Z">
              <w:r w:rsidDel="001D3EF3">
                <w:rPr>
                  <w:rFonts w:ascii="Arial" w:hAnsi="Arial" w:cs="Arial"/>
                  <w:sz w:val="16"/>
                </w:rPr>
                <w:delText>Single Precision float</w:delText>
              </w:r>
            </w:del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1D3EF3" w:rsidRDefault="00BA2CD0" w:rsidP="00A71787">
            <w:pPr>
              <w:spacing w:before="60"/>
              <w:rPr>
                <w:del w:id="45" w:author="rz3h1n" w:date="2013-06-25T13:05:00Z"/>
                <w:rFonts w:ascii="Arial" w:hAnsi="Arial" w:cs="Arial"/>
                <w:sz w:val="16"/>
              </w:rPr>
            </w:pPr>
            <w:del w:id="46" w:author="rz3h1n" w:date="2013-06-25T13:05:00Z">
              <w:r w:rsidDel="001D3EF3">
                <w:rPr>
                  <w:rFonts w:ascii="Arial" w:hAnsi="Arial" w:cs="Arial"/>
                  <w:sz w:val="16"/>
                </w:rPr>
                <w:delText>0.0001</w:delText>
              </w:r>
            </w:del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1D3EF3" w:rsidRDefault="00BA2CD0" w:rsidP="00A71787">
            <w:pPr>
              <w:spacing w:before="60"/>
              <w:rPr>
                <w:del w:id="47" w:author="rz3h1n" w:date="2013-06-25T13:05:00Z"/>
                <w:rFonts w:ascii="Arial" w:hAnsi="Arial" w:cs="Arial"/>
                <w:sz w:val="16"/>
              </w:rPr>
            </w:pPr>
            <w:del w:id="48" w:author="rz3h1n" w:date="2013-06-25T13:05:00Z">
              <w:r w:rsidDel="001D3EF3">
                <w:rPr>
                  <w:rFonts w:ascii="Arial" w:hAnsi="Arial" w:cs="Arial"/>
                  <w:sz w:val="16"/>
                </w:rPr>
                <w:delText>0.5</w:delText>
              </w:r>
            </w:del>
          </w:p>
        </w:tc>
        <w:tc>
          <w:tcPr>
            <w:tcW w:w="2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2CD0" w:rsidDel="001D3EF3" w:rsidRDefault="00BA2CD0" w:rsidP="00864BB5">
            <w:pPr>
              <w:spacing w:before="60"/>
              <w:rPr>
                <w:del w:id="49" w:author="rz3h1n" w:date="2013-06-25T13:05:00Z"/>
                <w:rFonts w:ascii="Arial" w:hAnsi="Arial" w:cs="Arial"/>
                <w:sz w:val="16"/>
              </w:rPr>
            </w:pPr>
            <w:del w:id="50" w:author="rz3h1n" w:date="2013-06-25T13:05:00Z">
              <w:r w:rsidRPr="00BA2CD0" w:rsidDel="001D3EF3">
                <w:rPr>
                  <w:rFonts w:ascii="Arial" w:hAnsi="Arial" w:cs="Arial"/>
                  <w:sz w:val="16"/>
                </w:rPr>
                <w:delText>DIAGMGR9_START_SEC_VAR_CLEARED_32</w:delText>
              </w:r>
            </w:del>
          </w:p>
        </w:tc>
      </w:tr>
    </w:tbl>
    <w:p w:rsidR="00BD008B" w:rsidRPr="000C66E2" w:rsidRDefault="00BD008B"/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3C4D3F" w:rsidTr="009E02DF">
        <w:tc>
          <w:tcPr>
            <w:tcW w:w="3348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3C4D3F" w:rsidRDefault="003C4D3F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1C3FF3" w:rsidRPr="00754890" w:rsidTr="00F43EDB">
        <w:tc>
          <w:tcPr>
            <w:tcW w:w="3348" w:type="dxa"/>
            <w:tcBorders>
              <w:top w:val="single" w:sz="4" w:space="0" w:color="auto"/>
            </w:tcBorders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16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1C3FF3" w:rsidRDefault="001C3FF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DE4889" w:rsidRDefault="00DE4889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A781C" w:rsidRDefault="004A781C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055255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5255" w:rsidRPr="00055255" w:rsidRDefault="00055255" w:rsidP="000A2089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B17400" w:rsidRDefault="00B17400" w:rsidP="00B17400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28"/>
        <w:gridCol w:w="990"/>
        <w:gridCol w:w="810"/>
        <w:gridCol w:w="2700"/>
      </w:tblGrid>
      <w:tr w:rsidR="00DE4889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DE4889" w:rsidRDefault="00DE4889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DE4889" w:rsidRPr="002D4325" w:rsidTr="009406E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5E1C3D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4889" w:rsidRDefault="00DE4889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BB0C04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Pr="00EC72EF" w:rsidRDefault="004A781C" w:rsidP="00EC72E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 w:rsidRPr="00EC72EF"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EC72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F" w:rsidRPr="00EC72EF" w:rsidRDefault="00776736" w:rsidP="00EC72EF">
            <w:pPr>
              <w:spacing w:before="60"/>
              <w:rPr>
                <w:rFonts w:ascii="Arial" w:hAnsi="Arial" w:cs="Arial"/>
                <w:sz w:val="16"/>
              </w:rPr>
            </w:pPr>
            <w:r w:rsidRPr="00776736">
              <w:rPr>
                <w:rFonts w:ascii="Arial" w:hAnsi="Arial" w:cs="Arial"/>
                <w:sz w:val="16"/>
              </w:rPr>
              <w:t>DIAGMGR_NUMAPPS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5E72DA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D_DIAGSTSNONRECRMPTOZEROBIT_CNT_B16</w:t>
            </w:r>
          </w:p>
        </w:tc>
      </w:tr>
      <w:tr w:rsidR="00910CB2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CB2" w:rsidRPr="00910CB2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D_DIAGSTSRECRMPTOZEROBIT_CNT_B16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D_DIAGSTSCTRLDDISRMPBIT_CNT_B16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D_DIAGSTSHWASBSYSTMFLTBIT_CNT_B16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D_DIAGSTSDEFVEHSPDBIT_CNT_B16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D_DIAGSTSDEFTEMPBIT_CNT_B16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D_DIAGSTSSCOMHWANOTVALIDBIT_CNT_B16</w:t>
            </w:r>
          </w:p>
        </w:tc>
      </w:tr>
      <w:tr w:rsidR="000C33EF" w:rsidRPr="00EC72EF" w:rsidTr="00BB0C04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3EF" w:rsidRPr="000C33EF" w:rsidRDefault="000C33EF" w:rsidP="00EC72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0C33EF">
              <w:rPr>
                <w:rFonts w:ascii="Arial" w:hAnsi="Arial" w:cs="Arial"/>
                <w:sz w:val="16"/>
                <w:lang w:val="fr-FR"/>
              </w:rPr>
              <w:t>D_DIAGSTSWIRDISABLEBIT_CNT_B16</w:t>
            </w:r>
          </w:p>
        </w:tc>
      </w:tr>
    </w:tbl>
    <w:p w:rsidR="00DB417C" w:rsidRDefault="00DB417C" w:rsidP="00DB417C">
      <w:pPr>
        <w:pStyle w:val="Heading3"/>
        <w:numPr>
          <w:ilvl w:val="0"/>
          <w:numId w:val="0"/>
        </w:numPr>
        <w:ind w:left="720"/>
      </w:pPr>
    </w:p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268"/>
        <w:gridCol w:w="990"/>
        <w:gridCol w:w="4320"/>
        <w:gridCol w:w="1350"/>
      </w:tblGrid>
      <w:tr w:rsidR="008B3E94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B3E94" w:rsidRPr="009E6BBB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Default="00776736" w:rsidP="00871D2C">
            <w:pPr>
              <w:spacing w:before="60"/>
              <w:rPr>
                <w:rFonts w:ascii="Arial" w:hAnsi="Arial" w:cs="Arial"/>
                <w:sz w:val="16"/>
              </w:rPr>
            </w:pPr>
            <w:r w:rsidRPr="00776736">
              <w:rPr>
                <w:rFonts w:ascii="Arial" w:hAnsi="Arial" w:cs="Arial"/>
                <w:sz w:val="16"/>
              </w:rPr>
              <w:t>T_DiagMgrDiagSts_Ptr_b16</w:t>
            </w:r>
            <w:r>
              <w:rPr>
                <w:rFonts w:ascii="Arial" w:hAnsi="Arial" w:cs="Arial"/>
                <w:sz w:val="16"/>
              </w:rPr>
              <w:t>[</w:t>
            </w:r>
            <w:ins w:id="51" w:author="rz3h1n" w:date="2013-06-25T17:08:00Z">
              <w:r w:rsidR="00FF1F25">
                <w:rPr>
                  <w:rFonts w:ascii="Arial" w:hAnsi="Arial" w:cs="Arial"/>
                  <w:sz w:val="16"/>
                </w:rPr>
                <w:t>SIZE</w:t>
              </w:r>
            </w:ins>
            <w:del w:id="52" w:author="rz3h1n" w:date="2013-06-25T17:08:00Z">
              <w:r w:rsidRPr="00776736" w:rsidDel="00FF1F25">
                <w:rPr>
                  <w:rFonts w:ascii="Arial" w:hAnsi="Arial" w:cs="Arial"/>
                  <w:sz w:val="16"/>
                </w:rPr>
                <w:delText>DIAGMGR_NUMAPPS</w:delText>
              </w:r>
            </w:del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D07" w:rsidRPr="00410F31" w:rsidRDefault="001D3EF3" w:rsidP="001D3EF3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ins w:id="53" w:author="rz3h1n" w:date="2013-06-25T13:06:00Z">
              <w:r>
                <w:rPr>
                  <w:rFonts w:ascii="Arial" w:hAnsi="Arial" w:cs="Arial"/>
                  <w:sz w:val="16"/>
                  <w:szCs w:val="16"/>
                </w:rPr>
                <w:t>Refer *</w:t>
              </w:r>
            </w:ins>
            <w:del w:id="54" w:author="rz3h1n" w:date="2013-06-25T13:06:00Z">
              <w:r w:rsidR="00410F31" w:rsidRPr="00410F31" w:rsidDel="001D3EF3">
                <w:rPr>
                  <w:rFonts w:ascii="Arial" w:hAnsi="Arial" w:cs="Arial"/>
                  <w:sz w:val="16"/>
                  <w:szCs w:val="16"/>
                </w:rPr>
                <w:delText>{DiagSts10_Cnt_M_b16, DiagSts9_Cnt_M_b16}</w:delText>
              </w:r>
            </w:del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3E94" w:rsidRPr="009E6BBB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410F31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776736" w:rsidRDefault="00776736" w:rsidP="00871D2C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776736">
              <w:rPr>
                <w:rFonts w:ascii="Arial" w:hAnsi="Arial" w:cs="Arial"/>
                <w:sz w:val="16"/>
                <w:lang w:val="fr-FR"/>
              </w:rPr>
              <w:t>T_DiagMgrRmpRate_Ptr_f32[</w:t>
            </w:r>
            <w:ins w:id="55" w:author="rz3h1n" w:date="2013-06-25T17:08:00Z">
              <w:r w:rsidR="00FF1F25">
                <w:rPr>
                  <w:rFonts w:ascii="Arial" w:hAnsi="Arial" w:cs="Arial"/>
                  <w:sz w:val="16"/>
                  <w:lang w:val="fr-FR"/>
                </w:rPr>
                <w:t>SIZE</w:t>
              </w:r>
            </w:ins>
            <w:del w:id="56" w:author="rz3h1n" w:date="2013-06-25T17:08:00Z">
              <w:r w:rsidRPr="00776736" w:rsidDel="00FF1F25">
                <w:rPr>
                  <w:rFonts w:ascii="Arial" w:hAnsi="Arial" w:cs="Arial"/>
                  <w:sz w:val="16"/>
                  <w:lang w:val="fr-FR"/>
                </w:rPr>
                <w:delText>DIAGMGR_NUMAPPS</w:delText>
              </w:r>
            </w:del>
            <w:r w:rsidRPr="00776736">
              <w:rPr>
                <w:rFonts w:ascii="Arial" w:hAnsi="Arial" w:cs="Arial"/>
                <w:sz w:val="16"/>
                <w:lang w:val="fr-FR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776736" w:rsidRDefault="00410F31" w:rsidP="009E02D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410F31" w:rsidRDefault="00410F31" w:rsidP="002F0F4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del w:id="57" w:author="rz3h1n" w:date="2013-06-25T13:06:00Z">
              <w:r w:rsidRPr="00410F31" w:rsidDel="001D3EF3">
                <w:rPr>
                  <w:rFonts w:ascii="Arial" w:hAnsi="Arial" w:cs="Arial"/>
                  <w:sz w:val="16"/>
                  <w:szCs w:val="16"/>
                </w:rPr>
                <w:delText>{ActiveRmpRate10_UlspmS_M_f32, ActiveRmpRate9_UlspmS_M_f32}</w:delText>
              </w:r>
            </w:del>
            <w:ins w:id="58" w:author="rz3h1n" w:date="2013-06-25T13:06:00Z">
              <w:r w:rsidR="001D3EF3">
                <w:rPr>
                  <w:rFonts w:ascii="Arial" w:hAnsi="Arial" w:cs="Arial"/>
                  <w:sz w:val="16"/>
                  <w:szCs w:val="16"/>
                </w:rPr>
                <w:t>Refer *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410F31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410F31">
              <w:rPr>
                <w:rFonts w:ascii="Arial" w:hAnsi="Arial" w:cs="Arial"/>
                <w:sz w:val="16"/>
              </w:rPr>
              <w:t>AP_DIAGMGR_CONST</w:t>
            </w:r>
          </w:p>
        </w:tc>
      </w:tr>
      <w:tr w:rsidR="00A600DB" w:rsidRPr="002F0F4E" w:rsidTr="005C6FE5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871D2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6B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0DB" w:rsidRPr="002F0F4E" w:rsidRDefault="00A600DB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D3EF3" w:rsidRDefault="001D3EF3" w:rsidP="001D3EF3">
      <w:pPr>
        <w:spacing w:after="0"/>
        <w:rPr>
          <w:ins w:id="59" w:author="rz3h1n" w:date="2013-06-25T13:06:00Z"/>
        </w:rPr>
      </w:pPr>
      <w:ins w:id="60" w:author="rz3h1n" w:date="2013-06-25T13:06:00Z">
        <w:r>
          <w:t xml:space="preserve">Note: </w:t>
        </w:r>
        <w:proofErr w:type="gramStart"/>
        <w:r>
          <w:t>“ Refer</w:t>
        </w:r>
        <w:proofErr w:type="gramEnd"/>
        <w:r>
          <w:t xml:space="preserve"> *” -  Refer to </w:t>
        </w:r>
        <w:proofErr w:type="spellStart"/>
        <w:r>
          <w:t>Diagnostics_Manager_GeneratedCfg_MDD</w:t>
        </w:r>
        <w:proofErr w:type="spellEnd"/>
      </w:ins>
    </w:p>
    <w:p w:rsidR="001D3EF3" w:rsidRDefault="001D3EF3" w:rsidP="001D3EF3">
      <w:pPr>
        <w:spacing w:after="0"/>
        <w:rPr>
          <w:ins w:id="61" w:author="rz3h1n" w:date="2013-06-25T13:06:00Z"/>
          <w:rFonts w:ascii="Arial" w:hAnsi="Arial"/>
          <w:b/>
          <w:sz w:val="24"/>
        </w:rPr>
      </w:pPr>
      <w:ins w:id="62" w:author="rz3h1n" w:date="2013-06-25T13:06:00Z">
        <w:r>
          <w:lastRenderedPageBreak/>
          <w:t xml:space="preserve">Note Size and elements of Table constants varies across projects. Check project configuration files Under UTP/ Contract folder for data. </w:t>
        </w:r>
      </w:ins>
    </w:p>
    <w:p w:rsidR="008B3E94" w:rsidRPr="002F0F4E" w:rsidRDefault="008B3E94"/>
    <w:p w:rsidR="008B3E94" w:rsidRDefault="00E60DF6" w:rsidP="008B3E94">
      <w:pPr>
        <w:pStyle w:val="Heading1"/>
      </w:pPr>
      <w:r w:rsidRPr="002F0F4E">
        <w:br w:type="page"/>
      </w:r>
      <w:r w:rsidR="008B3E94">
        <w:lastRenderedPageBreak/>
        <w:t xml:space="preserve">Functions/Macros used by the Sub-Modules </w:t>
      </w:r>
    </w:p>
    <w:p w:rsidR="008B3E94" w:rsidRDefault="008B3E94" w:rsidP="008B3E94">
      <w:pPr>
        <w:pStyle w:val="Heading2"/>
      </w:pPr>
      <w:r>
        <w:t xml:space="preserve">Library Functions / Macros </w:t>
      </w:r>
    </w:p>
    <w:p w:rsidR="008B3E94" w:rsidRDefault="008B3E94" w:rsidP="008B3E94">
      <w:r>
        <w:t>The library</w:t>
      </w:r>
      <w:r w:rsidR="00FB432D">
        <w:t xml:space="preserve"> and </w:t>
      </w:r>
      <w:r>
        <w:t>functions / Macros that are called by the various sub modules are identified below,</w:t>
      </w:r>
    </w:p>
    <w:p w:rsidR="005D5FE4" w:rsidRDefault="00E61A97" w:rsidP="009061F9">
      <w:pPr>
        <w:numPr>
          <w:ilvl w:val="0"/>
          <w:numId w:val="5"/>
        </w:numPr>
        <w:spacing w:after="0"/>
      </w:pPr>
      <w:proofErr w:type="spellStart"/>
      <w:r>
        <w:t>TableSize_m</w:t>
      </w:r>
      <w:proofErr w:type="spellEnd"/>
      <w:r>
        <w:t>()</w:t>
      </w:r>
    </w:p>
    <w:p w:rsidR="008B3E94" w:rsidRDefault="008B3E94" w:rsidP="008B3E94">
      <w:pPr>
        <w:spacing w:after="0"/>
        <w:ind w:left="720"/>
      </w:pPr>
    </w:p>
    <w:p w:rsidR="008B3E94" w:rsidRDefault="008B3E94" w:rsidP="008B3E94">
      <w:pPr>
        <w:pStyle w:val="Heading2"/>
      </w:pPr>
      <w:r>
        <w:t>Data Hiding Functions</w:t>
      </w:r>
    </w:p>
    <w:p w:rsidR="00DC7E08" w:rsidRDefault="00DC7E08" w:rsidP="009061F9">
      <w:pPr>
        <w:numPr>
          <w:ilvl w:val="0"/>
          <w:numId w:val="10"/>
        </w:numPr>
        <w:spacing w:after="0"/>
      </w:pPr>
      <w:r>
        <w:t>&lt;None&gt;</w:t>
      </w:r>
    </w:p>
    <w:p w:rsidR="008B3E94" w:rsidRDefault="008B3E94" w:rsidP="008B3E94">
      <w:pPr>
        <w:spacing w:after="0"/>
      </w:pPr>
    </w:p>
    <w:p w:rsidR="001B60DF" w:rsidRDefault="001B60DF" w:rsidP="001B60DF">
      <w:pPr>
        <w:pStyle w:val="Heading2"/>
      </w:pPr>
      <w:r>
        <w:t xml:space="preserve">Global Functions/Macros Defined by this </w:t>
      </w:r>
      <w:r w:rsidR="00674ADF">
        <w:t>Module</w:t>
      </w:r>
    </w:p>
    <w:p w:rsidR="00900263" w:rsidRDefault="00DA55EE" w:rsidP="00900263">
      <w:pPr>
        <w:pStyle w:val="Heading3"/>
      </w:pPr>
      <w:r>
        <w:t xml:space="preserve">Diagnostic Manager </w:t>
      </w:r>
      <w:r w:rsidR="003D5653">
        <w:t>Periodic 1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2880"/>
        <w:gridCol w:w="1710"/>
        <w:gridCol w:w="1350"/>
        <w:gridCol w:w="1260"/>
      </w:tblGrid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2880" w:type="dxa"/>
          </w:tcPr>
          <w:p w:rsidR="00900263" w:rsidRDefault="003D5653" w:rsidP="00900263">
            <w:pPr>
              <w:spacing w:before="60"/>
              <w:rPr>
                <w:rFonts w:ascii="Arial" w:hAnsi="Arial" w:cs="Arial"/>
                <w:sz w:val="16"/>
              </w:rPr>
            </w:pPr>
            <w:r w:rsidRPr="003D5653">
              <w:rPr>
                <w:rFonts w:ascii="Arial" w:hAnsi="Arial" w:cs="Arial"/>
                <w:sz w:val="16"/>
              </w:rPr>
              <w:t>DiagMgr_Per1</w:t>
            </w:r>
          </w:p>
        </w:tc>
        <w:tc>
          <w:tcPr>
            <w:tcW w:w="171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135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1260" w:type="dxa"/>
            <w:shd w:val="pct30" w:color="FFFF00" w:fill="auto"/>
          </w:tcPr>
          <w:p w:rsidR="00900263" w:rsidRDefault="00900263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2880" w:type="dxa"/>
          </w:tcPr>
          <w:p w:rsidR="00900263" w:rsidRDefault="00D3356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5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26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00263" w:rsidTr="00DA55EE">
        <w:tc>
          <w:tcPr>
            <w:tcW w:w="1728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2880" w:type="dxa"/>
          </w:tcPr>
          <w:p w:rsidR="00900263" w:rsidRDefault="00DA55EE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710" w:type="dxa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2610" w:type="dxa"/>
            <w:gridSpan w:val="2"/>
          </w:tcPr>
          <w:p w:rsidR="00900263" w:rsidRDefault="00900263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00263" w:rsidRDefault="00900263" w:rsidP="00900263">
      <w:pPr>
        <w:pStyle w:val="Heading4"/>
      </w:pPr>
      <w:r>
        <w:lastRenderedPageBreak/>
        <w:t>Description</w:t>
      </w:r>
    </w:p>
    <w:p w:rsidR="00EE6DB9" w:rsidRDefault="003D5653" w:rsidP="00D3719E">
      <w:pPr>
        <w:jc w:val="center"/>
        <w:rPr>
          <w:rFonts w:ascii="Courier New" w:hAnsi="Courier New" w:cs="Courier New"/>
          <w:sz w:val="16"/>
          <w:szCs w:val="16"/>
        </w:rPr>
      </w:pPr>
      <w:r>
        <w:object w:dxaOrig="10856" w:dyaOrig="19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558pt" o:ole="">
            <v:imagedata r:id="rId8" o:title=""/>
          </v:shape>
          <o:OLEObject Type="Embed" ProgID="Visio.Drawing.11" ShapeID="_x0000_i1025" DrawAspect="Content" ObjectID="_1433685517" r:id="rId9"/>
        </w:object>
      </w:r>
    </w:p>
    <w:p w:rsidR="009E330D" w:rsidRDefault="009E330D" w:rsidP="003D3395">
      <w:pPr>
        <w:spacing w:after="0"/>
        <w:rPr>
          <w:rFonts w:ascii="Arial" w:hAnsi="Arial"/>
          <w:b/>
          <w:sz w:val="24"/>
        </w:rPr>
      </w:pPr>
    </w:p>
    <w:p w:rsidR="008B3E94" w:rsidRDefault="008B3E94" w:rsidP="008B3E94">
      <w:pPr>
        <w:pStyle w:val="Heading2"/>
      </w:pPr>
      <w:r>
        <w:lastRenderedPageBreak/>
        <w:t>Local Functions/Macros Used by this MDD only</w:t>
      </w:r>
    </w:p>
    <w:p w:rsidR="008B3E94" w:rsidRDefault="00B70742" w:rsidP="008B3E94">
      <w:pPr>
        <w:pStyle w:val="Heading3"/>
      </w:pPr>
      <w:r>
        <w:t>Read Bits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9"/>
        <w:gridCol w:w="3639"/>
        <w:gridCol w:w="1530"/>
        <w:gridCol w:w="990"/>
        <w:gridCol w:w="990"/>
      </w:tblGrid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639" w:type="dxa"/>
          </w:tcPr>
          <w:p w:rsidR="008B3E94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ReadBit_u16</w:t>
            </w:r>
          </w:p>
        </w:tc>
        <w:tc>
          <w:tcPr>
            <w:tcW w:w="153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8B3E94" w:rsidRDefault="008B3E94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8B3E94" w:rsidTr="00426BE9">
        <w:tc>
          <w:tcPr>
            <w:tcW w:w="1779" w:type="dxa"/>
          </w:tcPr>
          <w:p w:rsidR="008B3E94" w:rsidRDefault="008B3E94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639" w:type="dxa"/>
          </w:tcPr>
          <w:p w:rsidR="008B3E94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1530" w:type="dxa"/>
          </w:tcPr>
          <w:p w:rsidR="008B3E94" w:rsidRDefault="00B70742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</w:t>
            </w:r>
            <w:r w:rsidR="00106B81">
              <w:rPr>
                <w:rFonts w:ascii="Arial" w:hAnsi="Arial" w:cs="Arial"/>
                <w:sz w:val="16"/>
              </w:rPr>
              <w:t>int</w:t>
            </w:r>
            <w:r>
              <w:rPr>
                <w:rFonts w:ascii="Arial" w:hAnsi="Arial" w:cs="Arial"/>
                <w:sz w:val="16"/>
              </w:rPr>
              <w:t>16</w:t>
            </w:r>
          </w:p>
        </w:tc>
        <w:tc>
          <w:tcPr>
            <w:tcW w:w="990" w:type="dxa"/>
          </w:tcPr>
          <w:p w:rsidR="008B3E94" w:rsidRDefault="00106B8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8B3E94" w:rsidRDefault="00D52D96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B70742" w:rsidTr="00426BE9">
        <w:tc>
          <w:tcPr>
            <w:tcW w:w="177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639" w:type="dxa"/>
          </w:tcPr>
          <w:p w:rsidR="00B70742" w:rsidRPr="00B70742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70742">
              <w:rPr>
                <w:rFonts w:ascii="Arial" w:hAnsi="Arial" w:cs="Arial"/>
                <w:sz w:val="16"/>
              </w:rPr>
              <w:t>BitMask</w:t>
            </w:r>
            <w:proofErr w:type="spellEnd"/>
          </w:p>
        </w:tc>
        <w:tc>
          <w:tcPr>
            <w:tcW w:w="1530" w:type="dxa"/>
          </w:tcPr>
          <w:p w:rsidR="00B70742" w:rsidRDefault="00B70742" w:rsidP="00D52D9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990" w:type="dxa"/>
          </w:tcPr>
          <w:p w:rsidR="00B70742" w:rsidRDefault="00B70742" w:rsidP="00A717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</w:tcPr>
          <w:p w:rsidR="00B70742" w:rsidRDefault="00B70742" w:rsidP="00A7178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</w:tr>
      <w:tr w:rsidR="00B70742" w:rsidTr="00426BE9">
        <w:tc>
          <w:tcPr>
            <w:tcW w:w="177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639" w:type="dxa"/>
          </w:tcPr>
          <w:p w:rsidR="00B70742" w:rsidRDefault="00B70742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53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</w:tcPr>
          <w:p w:rsidR="00B70742" w:rsidRDefault="00CA5031" w:rsidP="009E02D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8B3E94" w:rsidRDefault="008B3E94" w:rsidP="008B3E94">
      <w:pPr>
        <w:pStyle w:val="Heading4"/>
      </w:pPr>
      <w:r>
        <w:t>Description</w:t>
      </w:r>
    </w:p>
    <w:p w:rsidR="003739DD" w:rsidRDefault="00B70742" w:rsidP="00B70742">
      <w:proofErr w:type="gramStart"/>
      <w:r>
        <w:t xml:space="preserve">IF  </w:t>
      </w:r>
      <w:r w:rsidRPr="00B70742">
        <w:t>(</w:t>
      </w:r>
      <w:proofErr w:type="gramEnd"/>
      <w:r w:rsidRPr="00B70742">
        <w:t xml:space="preserve">Data &amp; </w:t>
      </w:r>
      <w:proofErr w:type="spellStart"/>
      <w:r w:rsidRPr="00B70742">
        <w:t>BitMask</w:t>
      </w:r>
      <w:proofErr w:type="spellEnd"/>
      <w:r w:rsidRPr="00B70742">
        <w:t>)</w:t>
      </w:r>
      <w:r>
        <w:t xml:space="preserve"> = 0</w:t>
      </w:r>
    </w:p>
    <w:p w:rsidR="00B70742" w:rsidRDefault="00B70742" w:rsidP="00B70742">
      <w:r>
        <w:tab/>
        <w:t>Return (FALSE)</w:t>
      </w:r>
    </w:p>
    <w:p w:rsidR="00B70742" w:rsidRDefault="00B70742" w:rsidP="00B70742">
      <w:r>
        <w:t>ELSE</w:t>
      </w:r>
      <w:r>
        <w:br/>
      </w:r>
      <w:r>
        <w:tab/>
      </w:r>
      <w:proofErr w:type="gramStart"/>
      <w:r>
        <w:t>Return(</w:t>
      </w:r>
      <w:proofErr w:type="gramEnd"/>
      <w:r>
        <w:t>TRUE)</w:t>
      </w:r>
    </w:p>
    <w:p w:rsidR="00D52D96" w:rsidRDefault="00B70742" w:rsidP="00B70742">
      <w:r>
        <w:t>END IF</w:t>
      </w:r>
    </w:p>
    <w:p w:rsidR="004A781C" w:rsidRDefault="004A781C">
      <w:pPr>
        <w:pStyle w:val="Heading1"/>
      </w:pPr>
      <w:r>
        <w:t>Software Module Implementation</w:t>
      </w:r>
    </w:p>
    <w:p w:rsidR="002C03D8" w:rsidRDefault="002C03D8">
      <w:pPr>
        <w:pStyle w:val="Heading2"/>
      </w:pPr>
      <w:r>
        <w:t>Runtime Environment (RTE) Initial Values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58"/>
        <w:gridCol w:w="4052"/>
      </w:tblGrid>
      <w:tr w:rsidR="002C03D8" w:rsidRPr="006A25CC" w:rsidTr="00642F99">
        <w:trPr>
          <w:trHeight w:val="341"/>
        </w:trPr>
        <w:tc>
          <w:tcPr>
            <w:tcW w:w="4858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052" w:type="dxa"/>
            <w:shd w:val="clear" w:color="auto" w:fill="FFFF99"/>
            <w:vAlign w:val="center"/>
          </w:tcPr>
          <w:p w:rsidR="002C03D8" w:rsidRPr="006A25CC" w:rsidRDefault="002C03D8" w:rsidP="009E02DF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826D83" w:rsidRPr="004B5BE2" w:rsidTr="00642F99">
        <w:trPr>
          <w:trHeight w:val="341"/>
        </w:trPr>
        <w:tc>
          <w:tcPr>
            <w:tcW w:w="4858" w:type="dxa"/>
            <w:vAlign w:val="center"/>
          </w:tcPr>
          <w:p w:rsidR="00826D83" w:rsidRPr="004B5BE2" w:rsidRDefault="00826D83" w:rsidP="00580C73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52" w:type="dxa"/>
            <w:vAlign w:val="center"/>
          </w:tcPr>
          <w:p w:rsidR="00826D83" w:rsidRPr="004B5BE2" w:rsidRDefault="00826D83" w:rsidP="00642905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C03D8" w:rsidRPr="002C03D8" w:rsidRDefault="002C03D8" w:rsidP="002C03D8"/>
    <w:p w:rsidR="004A781C" w:rsidRDefault="004A781C">
      <w:pPr>
        <w:pStyle w:val="Heading2"/>
      </w:pPr>
      <w:r>
        <w:t>Initialization Functions</w:t>
      </w:r>
    </w:p>
    <w:p w:rsidR="003A0462" w:rsidRPr="003A0462" w:rsidRDefault="003A0462" w:rsidP="003A0462">
      <w:r>
        <w:t>None</w:t>
      </w:r>
    </w:p>
    <w:p w:rsidR="00F47DD3" w:rsidRDefault="002C0F3C" w:rsidP="00F47DD3">
      <w:pPr>
        <w:pStyle w:val="Heading2"/>
      </w:pPr>
      <w:r>
        <w:t>Periodic Functions</w:t>
      </w:r>
    </w:p>
    <w:p w:rsidR="003A0462" w:rsidRPr="003A0462" w:rsidRDefault="003A0462" w:rsidP="003A0462">
      <w:r>
        <w:t>None</w:t>
      </w:r>
    </w:p>
    <w:p w:rsidR="00F47DD3" w:rsidRDefault="00F47DD3" w:rsidP="00F47DD3">
      <w:pPr>
        <w:pStyle w:val="Heading2"/>
      </w:pPr>
      <w:r>
        <w:t>Fault Recovery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Shutdown Functions</w:t>
      </w:r>
    </w:p>
    <w:p w:rsidR="00F47DD3" w:rsidRDefault="00F47DD3" w:rsidP="00F47DD3">
      <w:r>
        <w:t>None</w:t>
      </w:r>
    </w:p>
    <w:p w:rsidR="00F47DD3" w:rsidRDefault="00F47DD3" w:rsidP="00F47DD3">
      <w:pPr>
        <w:pStyle w:val="Heading2"/>
      </w:pPr>
      <w:r>
        <w:t>Interrupt Functions</w:t>
      </w:r>
    </w:p>
    <w:p w:rsidR="00F47DD3" w:rsidRDefault="00F47DD3" w:rsidP="00F47DD3">
      <w:r>
        <w:t>None</w:t>
      </w:r>
    </w:p>
    <w:p w:rsidR="004A781C" w:rsidRDefault="004A781C">
      <w:pPr>
        <w:pStyle w:val="Heading2"/>
      </w:pPr>
      <w:r>
        <w:t>Fault Recovery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197BFE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D54205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4A781C" w:rsidRDefault="003A0462" w:rsidP="00E12082">
      <w:pPr>
        <w:spacing w:after="0"/>
      </w:pPr>
      <w:r>
        <w:t>None</w:t>
      </w:r>
      <w:r w:rsidR="004A781C">
        <w:br w:type="page"/>
      </w:r>
    </w:p>
    <w:p w:rsidR="004A781C" w:rsidRDefault="004A781C">
      <w:pPr>
        <w:pStyle w:val="Heading1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Default="004A781C"/>
    <w:p w:rsidR="004A781C" w:rsidRDefault="004A781C">
      <w:pPr>
        <w:pStyle w:val="Heading2"/>
      </w:pPr>
      <w:r>
        <w:t>Execution Rates for sub-modules called by the Scheduler</w:t>
      </w:r>
    </w:p>
    <w:p w:rsidR="004A781C" w:rsidRDefault="004A781C">
      <w:r>
        <w:t>This table serves as reference for the Scheduler design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168"/>
        <w:gridCol w:w="2070"/>
        <w:gridCol w:w="3690"/>
      </w:tblGrid>
      <w:tr w:rsidR="007A69AC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7A69AC" w:rsidRPr="00F96AE2" w:rsidTr="00B54697">
        <w:tc>
          <w:tcPr>
            <w:tcW w:w="3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Pr="00381542" w:rsidRDefault="007A69AC" w:rsidP="009E02D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A69AC" w:rsidRDefault="007A69AC"/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7A69AC" w:rsidRDefault="007A69AC" w:rsidP="009E02DF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Sub-Module called by (Serial </w:t>
            </w:r>
            <w:proofErr w:type="spellStart"/>
            <w:r>
              <w:rPr>
                <w:rFonts w:ascii="Arial" w:hAnsi="Arial" w:cs="Arial"/>
                <w:sz w:val="16"/>
              </w:rPr>
              <w:t>Comm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Function Name)</w:t>
            </w:r>
          </w:p>
        </w:tc>
      </w:tr>
      <w:tr w:rsidR="007A69AC" w:rsidTr="009E02DF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9E02DF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9AC" w:rsidRDefault="007A69AC" w:rsidP="00421D10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26523B" w:rsidRPr="001A36B1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381542" w:rsidRDefault="0026523B" w:rsidP="00D71B0A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523B" w:rsidRPr="00CF32FE" w:rsidRDefault="0026523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F364D" w:rsidRPr="00CF32FE" w:rsidRDefault="00BF364D" w:rsidP="00BF364D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26523B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464"/>
        <w:gridCol w:w="4464"/>
      </w:tblGrid>
      <w:tr w:rsidR="004A781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9732BB" w:rsidRPr="005400BC" w:rsidTr="009732BB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Default="00B70742" w:rsidP="009732BB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DiagMgr_Per1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732BB" w:rsidRPr="009732BB" w:rsidRDefault="00B70742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B70742">
              <w:rPr>
                <w:rFonts w:ascii="Arial" w:hAnsi="Arial" w:cs="Arial"/>
                <w:sz w:val="16"/>
                <w:lang w:val="fr-FR"/>
              </w:rPr>
              <w:t>AP_DIAGMGR_CODE</w:t>
            </w:r>
          </w:p>
        </w:tc>
      </w:tr>
      <w:tr w:rsidR="00793B51" w:rsidRPr="005400BC" w:rsidTr="00BF364D"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D52FB4" w:rsidRDefault="00B70742">
            <w:pPr>
              <w:spacing w:before="60"/>
              <w:rPr>
                <w:rFonts w:ascii="Arial" w:hAnsi="Arial" w:cs="Arial"/>
                <w:sz w:val="16"/>
              </w:rPr>
            </w:pPr>
            <w:r w:rsidRPr="00B70742">
              <w:rPr>
                <w:rFonts w:ascii="Arial" w:hAnsi="Arial" w:cs="Arial"/>
                <w:sz w:val="16"/>
              </w:rPr>
              <w:t>ReadBit_u16</w:t>
            </w:r>
          </w:p>
        </w:tc>
        <w:tc>
          <w:tcPr>
            <w:tcW w:w="4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3B51" w:rsidRPr="00E36C13" w:rsidRDefault="00B70742" w:rsidP="009732BB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B70742">
              <w:rPr>
                <w:rFonts w:ascii="Arial" w:hAnsi="Arial" w:cs="Arial"/>
                <w:sz w:val="16"/>
                <w:lang w:val="fr-FR"/>
              </w:rPr>
              <w:t>AP_DIAGMGR_CODE</w:t>
            </w: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 xml:space="preserve">Known Issues / Limitations </w:t>
      </w:r>
      <w:proofErr w:type="gramStart"/>
      <w:r>
        <w:t>With</w:t>
      </w:r>
      <w:proofErr w:type="gramEnd"/>
      <w:r>
        <w:t xml:space="preserve"> Design</w:t>
      </w:r>
    </w:p>
    <w:p w:rsidR="004A781C" w:rsidRDefault="004A781C">
      <w:pPr>
        <w:numPr>
          <w:ilvl w:val="0"/>
          <w:numId w:val="6"/>
        </w:numPr>
      </w:pPr>
      <w:r>
        <w:t>(Item #1)</w:t>
      </w:r>
    </w:p>
    <w:p w:rsidR="004A781C" w:rsidRDefault="004A781C">
      <w:pPr>
        <w:pStyle w:val="Heading1"/>
      </w:pPr>
      <w:r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5508"/>
        <w:gridCol w:w="1350"/>
        <w:gridCol w:w="1350"/>
      </w:tblGrid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E86DED" w:rsidRDefault="00E86DED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E86DED" w:rsidTr="00E86DED">
        <w:tc>
          <w:tcPr>
            <w:tcW w:w="720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5508" w:type="dxa"/>
          </w:tcPr>
          <w:p w:rsidR="00E86DED" w:rsidRDefault="00E86DE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MDD version</w:t>
            </w:r>
          </w:p>
        </w:tc>
        <w:tc>
          <w:tcPr>
            <w:tcW w:w="1350" w:type="dxa"/>
          </w:tcPr>
          <w:p w:rsidR="00E86DED" w:rsidRDefault="003A0462" w:rsidP="0040047D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14-Feb-13</w:t>
            </w:r>
          </w:p>
        </w:tc>
        <w:tc>
          <w:tcPr>
            <w:tcW w:w="1350" w:type="dxa"/>
          </w:tcPr>
          <w:p w:rsidR="00E86DED" w:rsidRDefault="003A0462" w:rsidP="00384BE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VK</w:t>
            </w:r>
          </w:p>
        </w:tc>
      </w:tr>
      <w:tr w:rsidR="001D3EF3" w:rsidTr="00E86DED">
        <w:trPr>
          <w:ins w:id="63" w:author="rz3h1n" w:date="2013-06-25T13:06:00Z"/>
        </w:trPr>
        <w:tc>
          <w:tcPr>
            <w:tcW w:w="720" w:type="dxa"/>
          </w:tcPr>
          <w:p w:rsidR="001D3EF3" w:rsidRDefault="001D3EF3">
            <w:pPr>
              <w:spacing w:before="60"/>
              <w:rPr>
                <w:ins w:id="64" w:author="rz3h1n" w:date="2013-06-25T13:06:00Z"/>
                <w:rFonts w:ascii="Arial" w:hAnsi="Arial" w:cs="Arial"/>
                <w:sz w:val="16"/>
              </w:rPr>
            </w:pPr>
            <w:ins w:id="65" w:author="rz3h1n" w:date="2013-06-25T13:06:00Z">
              <w:r>
                <w:rPr>
                  <w:rFonts w:ascii="Arial" w:hAnsi="Arial" w:cs="Arial"/>
                  <w:sz w:val="16"/>
                </w:rPr>
                <w:t>2</w:t>
              </w:r>
            </w:ins>
          </w:p>
        </w:tc>
        <w:tc>
          <w:tcPr>
            <w:tcW w:w="5508" w:type="dxa"/>
          </w:tcPr>
          <w:p w:rsidR="001D3EF3" w:rsidRDefault="001D3EF3">
            <w:pPr>
              <w:spacing w:before="60"/>
              <w:rPr>
                <w:ins w:id="66" w:author="rz3h1n" w:date="2013-06-25T13:06:00Z"/>
                <w:rFonts w:ascii="Arial" w:hAnsi="Arial" w:cs="Arial"/>
                <w:sz w:val="16"/>
              </w:rPr>
            </w:pPr>
            <w:ins w:id="67" w:author="rz3h1n" w:date="2013-06-25T13:07:00Z">
              <w:r>
                <w:rPr>
                  <w:rFonts w:ascii="Arial" w:hAnsi="Arial" w:cs="Arial"/>
                  <w:sz w:val="16"/>
                </w:rPr>
                <w:t>Changes made to make it more generic for all projects</w:t>
              </w:r>
            </w:ins>
          </w:p>
        </w:tc>
        <w:tc>
          <w:tcPr>
            <w:tcW w:w="1350" w:type="dxa"/>
          </w:tcPr>
          <w:p w:rsidR="001D3EF3" w:rsidRDefault="001D3EF3" w:rsidP="0040047D">
            <w:pPr>
              <w:spacing w:before="60"/>
              <w:rPr>
                <w:ins w:id="68" w:author="rz3h1n" w:date="2013-06-25T13:06:00Z"/>
                <w:rFonts w:ascii="Arial" w:hAnsi="Arial" w:cs="Arial"/>
                <w:sz w:val="16"/>
              </w:rPr>
            </w:pPr>
            <w:ins w:id="69" w:author="rz3h1n" w:date="2013-06-25T13:07:00Z">
              <w:r>
                <w:rPr>
                  <w:rFonts w:ascii="Arial" w:hAnsi="Arial" w:cs="Arial"/>
                  <w:sz w:val="16"/>
                </w:rPr>
                <w:t>24-June-13</w:t>
              </w:r>
            </w:ins>
          </w:p>
        </w:tc>
        <w:tc>
          <w:tcPr>
            <w:tcW w:w="1350" w:type="dxa"/>
          </w:tcPr>
          <w:p w:rsidR="001D3EF3" w:rsidRDefault="001D3EF3" w:rsidP="00384BE1">
            <w:pPr>
              <w:spacing w:before="60"/>
              <w:rPr>
                <w:ins w:id="70" w:author="rz3h1n" w:date="2013-06-25T13:06:00Z"/>
                <w:rFonts w:ascii="Arial" w:hAnsi="Arial" w:cs="Arial"/>
                <w:sz w:val="16"/>
              </w:rPr>
            </w:pPr>
            <w:ins w:id="71" w:author="rz3h1n" w:date="2013-06-25T13:07:00Z">
              <w:r>
                <w:rPr>
                  <w:rFonts w:ascii="Arial" w:hAnsi="Arial" w:cs="Arial"/>
                  <w:sz w:val="16"/>
                </w:rPr>
                <w:t>NRAR</w:t>
              </w:r>
            </w:ins>
          </w:p>
        </w:tc>
      </w:tr>
    </w:tbl>
    <w:p w:rsidR="00107819" w:rsidRDefault="00107819"/>
    <w:sectPr w:rsidR="00107819" w:rsidSect="00714BF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835" w:rsidRDefault="00793835">
      <w:r>
        <w:separator/>
      </w:r>
    </w:p>
  </w:endnote>
  <w:endnote w:type="continuationSeparator" w:id="0">
    <w:p w:rsidR="00793835" w:rsidRDefault="00793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Footer"/>
    </w:pPr>
    <w:r>
      <w:rPr>
        <w:snapToGrid w:val="0"/>
      </w:rPr>
      <w:tab/>
    </w:r>
    <w:fldSimple w:instr=" DOCPROPERTY &quot;Company&quot;  \* MERGEFORMAT ">
      <w:r w:rsidRPr="00932E00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835" w:rsidRDefault="00793835">
      <w:r>
        <w:separator/>
      </w:r>
    </w:p>
  </w:footnote>
  <w:footnote w:type="continuationSeparator" w:id="0">
    <w:p w:rsidR="00793835" w:rsidRDefault="00793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F31" w:rsidRDefault="00410F31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410F31" w:rsidRDefault="00571603">
          <w:pPr>
            <w:pStyle w:val="Header"/>
          </w:pPr>
          <w:fldSimple w:instr=" DOCPROPERTY &quot;Document Title&quot;  \* MERGEFORMAT ">
            <w:r w:rsidR="00410F31">
              <w:t>Diagnostics Manager</w:t>
            </w:r>
          </w:fldSimple>
          <w:r w:rsidR="00410F31">
            <w:t xml:space="preserve"> Fail Action</w:t>
          </w:r>
        </w:p>
        <w:p w:rsidR="00410F31" w:rsidRDefault="00571603">
          <w:pPr>
            <w:pStyle w:val="Header"/>
          </w:pPr>
          <w:fldSimple w:instr=" DOCPROPERTY &quot;Product Line&quot;  \* MERGEFORMAT ">
            <w:r w:rsidR="00410F31">
              <w:t>Gen II+ EPS</w:t>
            </w:r>
          </w:fldSimple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410F31" w:rsidRDefault="002C08E6" w:rsidP="00F07705">
          <w:pPr>
            <w:pStyle w:val="Header"/>
          </w:pPr>
          <w:ins w:id="72" w:author="rz3h1n" w:date="2013-06-25T13:07:00Z">
            <w:r>
              <w:t>2</w:t>
            </w:r>
          </w:ins>
          <w:del w:id="73" w:author="rz3h1n" w:date="2013-06-25T13:07:00Z">
            <w:r w:rsidR="00410F31" w:rsidDel="002C08E6">
              <w:delText>1</w:delText>
            </w:r>
          </w:del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410F31" w:rsidRDefault="00410F31">
          <w:pPr>
            <w:pStyle w:val="Header"/>
            <w:jc w:val="center"/>
          </w:pPr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410F31" w:rsidRDefault="002C08E6" w:rsidP="009B6037">
          <w:pPr>
            <w:pStyle w:val="Header"/>
          </w:pPr>
          <w:ins w:id="74" w:author="rz3h1n" w:date="2013-06-25T13:07:00Z">
            <w:r>
              <w:t>24-June</w:t>
            </w:r>
          </w:ins>
          <w:del w:id="75" w:author="rz3h1n" w:date="2013-06-25T13:07:00Z">
            <w:r w:rsidR="00410F31" w:rsidDel="002C08E6">
              <w:delText>13-Feb</w:delText>
            </w:r>
          </w:del>
          <w:r w:rsidR="00410F31">
            <w:t>-13</w:t>
          </w:r>
        </w:p>
      </w:tc>
    </w:tr>
    <w:tr w:rsidR="00410F31">
      <w:trPr>
        <w:cantSplit/>
      </w:trPr>
      <w:tc>
        <w:tcPr>
          <w:tcW w:w="990" w:type="dxa"/>
        </w:tcPr>
        <w:p w:rsidR="00410F31" w:rsidRDefault="00410F31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410F31" w:rsidRDefault="00410F31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410F31" w:rsidRDefault="00410F31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410F31" w:rsidRDefault="00410F31">
          <w:pPr>
            <w:pStyle w:val="Header"/>
          </w:pPr>
          <w:del w:id="76" w:author="rz3h1n" w:date="2013-06-25T13:07:00Z">
            <w:r w:rsidDel="002C08E6">
              <w:delText>Vishal Kema</w:delText>
            </w:r>
          </w:del>
          <w:proofErr w:type="spellStart"/>
          <w:ins w:id="77" w:author="rz3h1n" w:date="2013-06-25T13:07:00Z">
            <w:r w:rsidR="002C08E6">
              <w:t>Niveditha</w:t>
            </w:r>
            <w:proofErr w:type="spellEnd"/>
            <w:r w:rsidR="002C08E6">
              <w:t xml:space="preserve"> Reddy</w:t>
            </w:r>
          </w:ins>
        </w:p>
      </w:tc>
      <w:tc>
        <w:tcPr>
          <w:tcW w:w="1170" w:type="dxa"/>
        </w:tcPr>
        <w:p w:rsidR="00410F31" w:rsidRDefault="00410F31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410F31" w:rsidRDefault="00571603">
          <w:pPr>
            <w:pStyle w:val="Header"/>
          </w:pP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F1F25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 w:rsidR="00410F31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410F31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FF1F25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410F31" w:rsidRDefault="00410F31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66112E"/>
    <w:multiLevelType w:val="hybridMultilevel"/>
    <w:tmpl w:val="2414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2294"/>
    <w:rsid w:val="000038D1"/>
    <w:rsid w:val="00011308"/>
    <w:rsid w:val="0001627B"/>
    <w:rsid w:val="00020652"/>
    <w:rsid w:val="00020C08"/>
    <w:rsid w:val="000210A1"/>
    <w:rsid w:val="00025E82"/>
    <w:rsid w:val="00026319"/>
    <w:rsid w:val="000266F7"/>
    <w:rsid w:val="000351B0"/>
    <w:rsid w:val="00052F31"/>
    <w:rsid w:val="00055255"/>
    <w:rsid w:val="00056031"/>
    <w:rsid w:val="000657F6"/>
    <w:rsid w:val="000730EB"/>
    <w:rsid w:val="00075B68"/>
    <w:rsid w:val="00076B19"/>
    <w:rsid w:val="00077742"/>
    <w:rsid w:val="00083550"/>
    <w:rsid w:val="00084BDE"/>
    <w:rsid w:val="00090C00"/>
    <w:rsid w:val="00096A0E"/>
    <w:rsid w:val="000977E7"/>
    <w:rsid w:val="000A2089"/>
    <w:rsid w:val="000A3727"/>
    <w:rsid w:val="000A50EA"/>
    <w:rsid w:val="000B0298"/>
    <w:rsid w:val="000B0DAA"/>
    <w:rsid w:val="000B2722"/>
    <w:rsid w:val="000B7733"/>
    <w:rsid w:val="000C33EF"/>
    <w:rsid w:val="000C66E2"/>
    <w:rsid w:val="000D0D29"/>
    <w:rsid w:val="000D2724"/>
    <w:rsid w:val="000D57A7"/>
    <w:rsid w:val="000E7DC5"/>
    <w:rsid w:val="000F0372"/>
    <w:rsid w:val="000F132B"/>
    <w:rsid w:val="000F16C6"/>
    <w:rsid w:val="000F18FC"/>
    <w:rsid w:val="000F4102"/>
    <w:rsid w:val="000F498B"/>
    <w:rsid w:val="000F4FFF"/>
    <w:rsid w:val="000F7580"/>
    <w:rsid w:val="00100C14"/>
    <w:rsid w:val="00101F9D"/>
    <w:rsid w:val="0010220E"/>
    <w:rsid w:val="00102FB9"/>
    <w:rsid w:val="00105C48"/>
    <w:rsid w:val="00106B81"/>
    <w:rsid w:val="00107819"/>
    <w:rsid w:val="00117202"/>
    <w:rsid w:val="001204E0"/>
    <w:rsid w:val="00121CF8"/>
    <w:rsid w:val="001239B5"/>
    <w:rsid w:val="001252B7"/>
    <w:rsid w:val="00125548"/>
    <w:rsid w:val="00127EDF"/>
    <w:rsid w:val="00133AF1"/>
    <w:rsid w:val="00145643"/>
    <w:rsid w:val="00150013"/>
    <w:rsid w:val="001517B7"/>
    <w:rsid w:val="00151DDA"/>
    <w:rsid w:val="00153FDF"/>
    <w:rsid w:val="00154922"/>
    <w:rsid w:val="00155ABC"/>
    <w:rsid w:val="00156DC2"/>
    <w:rsid w:val="00161AD5"/>
    <w:rsid w:val="001654E9"/>
    <w:rsid w:val="00166917"/>
    <w:rsid w:val="001719FB"/>
    <w:rsid w:val="00172640"/>
    <w:rsid w:val="00176D5C"/>
    <w:rsid w:val="00192354"/>
    <w:rsid w:val="00193C08"/>
    <w:rsid w:val="00197BFE"/>
    <w:rsid w:val="001A36B1"/>
    <w:rsid w:val="001A5178"/>
    <w:rsid w:val="001A6009"/>
    <w:rsid w:val="001A6518"/>
    <w:rsid w:val="001B3A3F"/>
    <w:rsid w:val="001B60DF"/>
    <w:rsid w:val="001B6458"/>
    <w:rsid w:val="001B7B0C"/>
    <w:rsid w:val="001B7DB0"/>
    <w:rsid w:val="001C06DF"/>
    <w:rsid w:val="001C0D0C"/>
    <w:rsid w:val="001C130B"/>
    <w:rsid w:val="001C3FF3"/>
    <w:rsid w:val="001C452F"/>
    <w:rsid w:val="001C5C16"/>
    <w:rsid w:val="001C770F"/>
    <w:rsid w:val="001C7DE1"/>
    <w:rsid w:val="001D31A4"/>
    <w:rsid w:val="001D3EF3"/>
    <w:rsid w:val="001D4B79"/>
    <w:rsid w:val="001D50A7"/>
    <w:rsid w:val="001E6EAD"/>
    <w:rsid w:val="001E712C"/>
    <w:rsid w:val="001F09B2"/>
    <w:rsid w:val="001F256F"/>
    <w:rsid w:val="001F787E"/>
    <w:rsid w:val="002013B2"/>
    <w:rsid w:val="002038F1"/>
    <w:rsid w:val="0020722A"/>
    <w:rsid w:val="00207806"/>
    <w:rsid w:val="00222965"/>
    <w:rsid w:val="002259D8"/>
    <w:rsid w:val="0023792A"/>
    <w:rsid w:val="00243594"/>
    <w:rsid w:val="002448C5"/>
    <w:rsid w:val="00244D6D"/>
    <w:rsid w:val="00245CB5"/>
    <w:rsid w:val="00251AC0"/>
    <w:rsid w:val="00251CE8"/>
    <w:rsid w:val="00257DCC"/>
    <w:rsid w:val="00261124"/>
    <w:rsid w:val="0026523B"/>
    <w:rsid w:val="00271B7B"/>
    <w:rsid w:val="00272AC1"/>
    <w:rsid w:val="00276120"/>
    <w:rsid w:val="00276D89"/>
    <w:rsid w:val="002969D6"/>
    <w:rsid w:val="00297329"/>
    <w:rsid w:val="002A2A6C"/>
    <w:rsid w:val="002A2F61"/>
    <w:rsid w:val="002B131C"/>
    <w:rsid w:val="002B3502"/>
    <w:rsid w:val="002B6785"/>
    <w:rsid w:val="002C03D8"/>
    <w:rsid w:val="002C08E6"/>
    <w:rsid w:val="002C0F3C"/>
    <w:rsid w:val="002C2019"/>
    <w:rsid w:val="002D0B63"/>
    <w:rsid w:val="002D4325"/>
    <w:rsid w:val="002D564C"/>
    <w:rsid w:val="002D7206"/>
    <w:rsid w:val="002E34B8"/>
    <w:rsid w:val="002E52F6"/>
    <w:rsid w:val="002E579F"/>
    <w:rsid w:val="002E57BF"/>
    <w:rsid w:val="002F0F4E"/>
    <w:rsid w:val="002F46CF"/>
    <w:rsid w:val="00300661"/>
    <w:rsid w:val="0030446A"/>
    <w:rsid w:val="00305A11"/>
    <w:rsid w:val="00305BEF"/>
    <w:rsid w:val="00310A30"/>
    <w:rsid w:val="00315335"/>
    <w:rsid w:val="003155C3"/>
    <w:rsid w:val="00315E02"/>
    <w:rsid w:val="00322D43"/>
    <w:rsid w:val="00325472"/>
    <w:rsid w:val="0033003C"/>
    <w:rsid w:val="00335DE0"/>
    <w:rsid w:val="003439B5"/>
    <w:rsid w:val="003449AE"/>
    <w:rsid w:val="00351ADA"/>
    <w:rsid w:val="003521A3"/>
    <w:rsid w:val="00353461"/>
    <w:rsid w:val="00354DA5"/>
    <w:rsid w:val="00354E81"/>
    <w:rsid w:val="00357EA5"/>
    <w:rsid w:val="003632EA"/>
    <w:rsid w:val="0036716F"/>
    <w:rsid w:val="00371545"/>
    <w:rsid w:val="00371EC3"/>
    <w:rsid w:val="003739DD"/>
    <w:rsid w:val="003747C6"/>
    <w:rsid w:val="00382B70"/>
    <w:rsid w:val="00383B63"/>
    <w:rsid w:val="00384BE1"/>
    <w:rsid w:val="00386020"/>
    <w:rsid w:val="0039152F"/>
    <w:rsid w:val="003A0462"/>
    <w:rsid w:val="003A0C23"/>
    <w:rsid w:val="003A0DA7"/>
    <w:rsid w:val="003C0EA0"/>
    <w:rsid w:val="003C42BD"/>
    <w:rsid w:val="003C4D3F"/>
    <w:rsid w:val="003D308D"/>
    <w:rsid w:val="003D3395"/>
    <w:rsid w:val="003D5653"/>
    <w:rsid w:val="003E3CBE"/>
    <w:rsid w:val="003F0243"/>
    <w:rsid w:val="003F5EF3"/>
    <w:rsid w:val="0040047D"/>
    <w:rsid w:val="00402D87"/>
    <w:rsid w:val="004061EC"/>
    <w:rsid w:val="004062AF"/>
    <w:rsid w:val="00410F31"/>
    <w:rsid w:val="00416356"/>
    <w:rsid w:val="00420C4C"/>
    <w:rsid w:val="00421D10"/>
    <w:rsid w:val="0042577A"/>
    <w:rsid w:val="004261F2"/>
    <w:rsid w:val="00426BE9"/>
    <w:rsid w:val="00427F98"/>
    <w:rsid w:val="00430F15"/>
    <w:rsid w:val="00431B30"/>
    <w:rsid w:val="004340C1"/>
    <w:rsid w:val="00435984"/>
    <w:rsid w:val="00436D71"/>
    <w:rsid w:val="00441CCC"/>
    <w:rsid w:val="00443871"/>
    <w:rsid w:val="00446BC2"/>
    <w:rsid w:val="00450AFB"/>
    <w:rsid w:val="004732DE"/>
    <w:rsid w:val="00475535"/>
    <w:rsid w:val="00477378"/>
    <w:rsid w:val="00480467"/>
    <w:rsid w:val="004824ED"/>
    <w:rsid w:val="00484E2E"/>
    <w:rsid w:val="00493B7B"/>
    <w:rsid w:val="004A30BC"/>
    <w:rsid w:val="004A781C"/>
    <w:rsid w:val="004A7833"/>
    <w:rsid w:val="004B34B2"/>
    <w:rsid w:val="004C0D31"/>
    <w:rsid w:val="004C19A4"/>
    <w:rsid w:val="004C27ED"/>
    <w:rsid w:val="004C7454"/>
    <w:rsid w:val="004C7B9B"/>
    <w:rsid w:val="004D555E"/>
    <w:rsid w:val="004D56CD"/>
    <w:rsid w:val="004D6438"/>
    <w:rsid w:val="004E4489"/>
    <w:rsid w:val="004E4695"/>
    <w:rsid w:val="004F0F3D"/>
    <w:rsid w:val="004F26D5"/>
    <w:rsid w:val="004F33E8"/>
    <w:rsid w:val="00503DDB"/>
    <w:rsid w:val="005041E4"/>
    <w:rsid w:val="005051A8"/>
    <w:rsid w:val="0050749D"/>
    <w:rsid w:val="00510DDC"/>
    <w:rsid w:val="0051240C"/>
    <w:rsid w:val="00513F9D"/>
    <w:rsid w:val="00521198"/>
    <w:rsid w:val="00537BE1"/>
    <w:rsid w:val="00537F2E"/>
    <w:rsid w:val="005400BC"/>
    <w:rsid w:val="00542938"/>
    <w:rsid w:val="0055166C"/>
    <w:rsid w:val="005642FC"/>
    <w:rsid w:val="00565A05"/>
    <w:rsid w:val="00567DF6"/>
    <w:rsid w:val="00571603"/>
    <w:rsid w:val="00571D3A"/>
    <w:rsid w:val="00572E33"/>
    <w:rsid w:val="005745B0"/>
    <w:rsid w:val="005758A9"/>
    <w:rsid w:val="00580918"/>
    <w:rsid w:val="00580C73"/>
    <w:rsid w:val="005844A1"/>
    <w:rsid w:val="00585F69"/>
    <w:rsid w:val="00587A34"/>
    <w:rsid w:val="00587C79"/>
    <w:rsid w:val="00590C73"/>
    <w:rsid w:val="00594AC0"/>
    <w:rsid w:val="005A0E1D"/>
    <w:rsid w:val="005A5EEC"/>
    <w:rsid w:val="005B71F4"/>
    <w:rsid w:val="005C60B6"/>
    <w:rsid w:val="005C6FE5"/>
    <w:rsid w:val="005D0312"/>
    <w:rsid w:val="005D296C"/>
    <w:rsid w:val="005D5FE4"/>
    <w:rsid w:val="005D6009"/>
    <w:rsid w:val="005D6D30"/>
    <w:rsid w:val="005E1C3D"/>
    <w:rsid w:val="005E1F23"/>
    <w:rsid w:val="005E647D"/>
    <w:rsid w:val="005E72DA"/>
    <w:rsid w:val="005F4D4A"/>
    <w:rsid w:val="005F5708"/>
    <w:rsid w:val="006035E3"/>
    <w:rsid w:val="00605F56"/>
    <w:rsid w:val="00607EB4"/>
    <w:rsid w:val="006114B2"/>
    <w:rsid w:val="00622C9D"/>
    <w:rsid w:val="00622E53"/>
    <w:rsid w:val="00627AD4"/>
    <w:rsid w:val="00627BBC"/>
    <w:rsid w:val="006320FF"/>
    <w:rsid w:val="0063690C"/>
    <w:rsid w:val="00641AFC"/>
    <w:rsid w:val="00642905"/>
    <w:rsid w:val="00642F99"/>
    <w:rsid w:val="00643599"/>
    <w:rsid w:val="00643B04"/>
    <w:rsid w:val="006519D7"/>
    <w:rsid w:val="00652D90"/>
    <w:rsid w:val="00657762"/>
    <w:rsid w:val="00660458"/>
    <w:rsid w:val="006612ED"/>
    <w:rsid w:val="00666453"/>
    <w:rsid w:val="0066648F"/>
    <w:rsid w:val="00667A60"/>
    <w:rsid w:val="00674ADF"/>
    <w:rsid w:val="0067560D"/>
    <w:rsid w:val="006766B3"/>
    <w:rsid w:val="00676C74"/>
    <w:rsid w:val="00676D66"/>
    <w:rsid w:val="0067741F"/>
    <w:rsid w:val="00680A4A"/>
    <w:rsid w:val="00684C03"/>
    <w:rsid w:val="00684EEF"/>
    <w:rsid w:val="00691688"/>
    <w:rsid w:val="00692109"/>
    <w:rsid w:val="00694536"/>
    <w:rsid w:val="00694E86"/>
    <w:rsid w:val="00695DDD"/>
    <w:rsid w:val="006976BE"/>
    <w:rsid w:val="006A2BF0"/>
    <w:rsid w:val="006A3E81"/>
    <w:rsid w:val="006B1F9B"/>
    <w:rsid w:val="006B293F"/>
    <w:rsid w:val="006B4E22"/>
    <w:rsid w:val="006B7F6F"/>
    <w:rsid w:val="006C3F6B"/>
    <w:rsid w:val="006C779A"/>
    <w:rsid w:val="006D2BB3"/>
    <w:rsid w:val="006D33CC"/>
    <w:rsid w:val="006D38B0"/>
    <w:rsid w:val="006E0976"/>
    <w:rsid w:val="006E31FB"/>
    <w:rsid w:val="006E56E5"/>
    <w:rsid w:val="006E6221"/>
    <w:rsid w:val="006E7BD2"/>
    <w:rsid w:val="006F01A3"/>
    <w:rsid w:val="006F54FA"/>
    <w:rsid w:val="006F7C2E"/>
    <w:rsid w:val="00700645"/>
    <w:rsid w:val="00706174"/>
    <w:rsid w:val="007064B0"/>
    <w:rsid w:val="007070C6"/>
    <w:rsid w:val="00707743"/>
    <w:rsid w:val="0071023F"/>
    <w:rsid w:val="00714BF5"/>
    <w:rsid w:val="0071793B"/>
    <w:rsid w:val="00720E2A"/>
    <w:rsid w:val="00730E2B"/>
    <w:rsid w:val="00731160"/>
    <w:rsid w:val="00731EFE"/>
    <w:rsid w:val="00735217"/>
    <w:rsid w:val="00736ADC"/>
    <w:rsid w:val="00736FB5"/>
    <w:rsid w:val="007465EA"/>
    <w:rsid w:val="00754890"/>
    <w:rsid w:val="00760736"/>
    <w:rsid w:val="00760E87"/>
    <w:rsid w:val="00762187"/>
    <w:rsid w:val="0077075D"/>
    <w:rsid w:val="007735BE"/>
    <w:rsid w:val="0077360E"/>
    <w:rsid w:val="00776736"/>
    <w:rsid w:val="00781571"/>
    <w:rsid w:val="00782C5F"/>
    <w:rsid w:val="0079063F"/>
    <w:rsid w:val="00791994"/>
    <w:rsid w:val="00793835"/>
    <w:rsid w:val="00793B51"/>
    <w:rsid w:val="00796385"/>
    <w:rsid w:val="00797DC3"/>
    <w:rsid w:val="007A2FAB"/>
    <w:rsid w:val="007A4436"/>
    <w:rsid w:val="007A4FFA"/>
    <w:rsid w:val="007A69AC"/>
    <w:rsid w:val="007B1ADA"/>
    <w:rsid w:val="007B346F"/>
    <w:rsid w:val="007B55F1"/>
    <w:rsid w:val="007B79EB"/>
    <w:rsid w:val="007C050C"/>
    <w:rsid w:val="007D4ED7"/>
    <w:rsid w:val="007D5A6E"/>
    <w:rsid w:val="007E080B"/>
    <w:rsid w:val="007E7184"/>
    <w:rsid w:val="007F3A3E"/>
    <w:rsid w:val="007F6D16"/>
    <w:rsid w:val="00803D2C"/>
    <w:rsid w:val="00805C33"/>
    <w:rsid w:val="00820873"/>
    <w:rsid w:val="00823E73"/>
    <w:rsid w:val="00826D83"/>
    <w:rsid w:val="008272D0"/>
    <w:rsid w:val="0083530E"/>
    <w:rsid w:val="008402BE"/>
    <w:rsid w:val="00843ED9"/>
    <w:rsid w:val="0084796B"/>
    <w:rsid w:val="00847E1D"/>
    <w:rsid w:val="00856120"/>
    <w:rsid w:val="00856B66"/>
    <w:rsid w:val="00864BB5"/>
    <w:rsid w:val="00867F38"/>
    <w:rsid w:val="0087049A"/>
    <w:rsid w:val="00871D2C"/>
    <w:rsid w:val="00882D0D"/>
    <w:rsid w:val="008869E9"/>
    <w:rsid w:val="00893694"/>
    <w:rsid w:val="00894C3F"/>
    <w:rsid w:val="00895812"/>
    <w:rsid w:val="008A095F"/>
    <w:rsid w:val="008A6495"/>
    <w:rsid w:val="008B145D"/>
    <w:rsid w:val="008B3899"/>
    <w:rsid w:val="008B3E94"/>
    <w:rsid w:val="008B5F14"/>
    <w:rsid w:val="008C1ACF"/>
    <w:rsid w:val="008C368E"/>
    <w:rsid w:val="008C6A58"/>
    <w:rsid w:val="008D1A7C"/>
    <w:rsid w:val="008D5B28"/>
    <w:rsid w:val="008D5F6D"/>
    <w:rsid w:val="008D6303"/>
    <w:rsid w:val="008E0FDF"/>
    <w:rsid w:val="008E2184"/>
    <w:rsid w:val="008E7EF2"/>
    <w:rsid w:val="008F5C0A"/>
    <w:rsid w:val="008F5E92"/>
    <w:rsid w:val="008F6DBB"/>
    <w:rsid w:val="008F6F66"/>
    <w:rsid w:val="00900263"/>
    <w:rsid w:val="00902A68"/>
    <w:rsid w:val="0090477E"/>
    <w:rsid w:val="00904BF7"/>
    <w:rsid w:val="009061F9"/>
    <w:rsid w:val="00910CB2"/>
    <w:rsid w:val="00921E86"/>
    <w:rsid w:val="009269D9"/>
    <w:rsid w:val="00930FFC"/>
    <w:rsid w:val="00932E00"/>
    <w:rsid w:val="00935B5A"/>
    <w:rsid w:val="009406E4"/>
    <w:rsid w:val="0094403D"/>
    <w:rsid w:val="00947668"/>
    <w:rsid w:val="00950021"/>
    <w:rsid w:val="0095565D"/>
    <w:rsid w:val="0095585F"/>
    <w:rsid w:val="00955900"/>
    <w:rsid w:val="00955F6A"/>
    <w:rsid w:val="00962AB6"/>
    <w:rsid w:val="009639BC"/>
    <w:rsid w:val="0096474F"/>
    <w:rsid w:val="0096603A"/>
    <w:rsid w:val="00970842"/>
    <w:rsid w:val="009708D3"/>
    <w:rsid w:val="00972F10"/>
    <w:rsid w:val="009732BB"/>
    <w:rsid w:val="00974346"/>
    <w:rsid w:val="009768DB"/>
    <w:rsid w:val="00977487"/>
    <w:rsid w:val="009778F6"/>
    <w:rsid w:val="00977B50"/>
    <w:rsid w:val="009815E5"/>
    <w:rsid w:val="00983B78"/>
    <w:rsid w:val="00984442"/>
    <w:rsid w:val="0098631E"/>
    <w:rsid w:val="0098727C"/>
    <w:rsid w:val="00990AF3"/>
    <w:rsid w:val="00991481"/>
    <w:rsid w:val="00993C63"/>
    <w:rsid w:val="0099483C"/>
    <w:rsid w:val="009965E2"/>
    <w:rsid w:val="009A5FD0"/>
    <w:rsid w:val="009A7726"/>
    <w:rsid w:val="009A788E"/>
    <w:rsid w:val="009B0C60"/>
    <w:rsid w:val="009B0CC0"/>
    <w:rsid w:val="009B1E06"/>
    <w:rsid w:val="009B20B4"/>
    <w:rsid w:val="009B2ADF"/>
    <w:rsid w:val="009B599D"/>
    <w:rsid w:val="009B6037"/>
    <w:rsid w:val="009C1AF1"/>
    <w:rsid w:val="009D012F"/>
    <w:rsid w:val="009D3A8A"/>
    <w:rsid w:val="009D3C8F"/>
    <w:rsid w:val="009E02DF"/>
    <w:rsid w:val="009E02F2"/>
    <w:rsid w:val="009E2294"/>
    <w:rsid w:val="009E2CAB"/>
    <w:rsid w:val="009E330D"/>
    <w:rsid w:val="009E4375"/>
    <w:rsid w:val="009E6BBB"/>
    <w:rsid w:val="009F6AA3"/>
    <w:rsid w:val="00A01DDD"/>
    <w:rsid w:val="00A041E9"/>
    <w:rsid w:val="00A22A84"/>
    <w:rsid w:val="00A23808"/>
    <w:rsid w:val="00A23DD4"/>
    <w:rsid w:val="00A5108B"/>
    <w:rsid w:val="00A544FA"/>
    <w:rsid w:val="00A600DB"/>
    <w:rsid w:val="00A63CD6"/>
    <w:rsid w:val="00A66636"/>
    <w:rsid w:val="00A73B00"/>
    <w:rsid w:val="00A901D6"/>
    <w:rsid w:val="00A94106"/>
    <w:rsid w:val="00A9639E"/>
    <w:rsid w:val="00AA04B5"/>
    <w:rsid w:val="00AA1B6A"/>
    <w:rsid w:val="00AB1659"/>
    <w:rsid w:val="00AB4A2F"/>
    <w:rsid w:val="00AB68FD"/>
    <w:rsid w:val="00AC12B1"/>
    <w:rsid w:val="00AD1A12"/>
    <w:rsid w:val="00AD731B"/>
    <w:rsid w:val="00AD771B"/>
    <w:rsid w:val="00AE7DFB"/>
    <w:rsid w:val="00AF4545"/>
    <w:rsid w:val="00AF517D"/>
    <w:rsid w:val="00AF5514"/>
    <w:rsid w:val="00AF7029"/>
    <w:rsid w:val="00B0361F"/>
    <w:rsid w:val="00B1035C"/>
    <w:rsid w:val="00B13836"/>
    <w:rsid w:val="00B17400"/>
    <w:rsid w:val="00B3013B"/>
    <w:rsid w:val="00B409C0"/>
    <w:rsid w:val="00B423F5"/>
    <w:rsid w:val="00B43ED7"/>
    <w:rsid w:val="00B46440"/>
    <w:rsid w:val="00B46FDD"/>
    <w:rsid w:val="00B4719E"/>
    <w:rsid w:val="00B50E27"/>
    <w:rsid w:val="00B53BCC"/>
    <w:rsid w:val="00B54697"/>
    <w:rsid w:val="00B55E0E"/>
    <w:rsid w:val="00B609EB"/>
    <w:rsid w:val="00B6123E"/>
    <w:rsid w:val="00B67C79"/>
    <w:rsid w:val="00B70742"/>
    <w:rsid w:val="00B70DFE"/>
    <w:rsid w:val="00B7116F"/>
    <w:rsid w:val="00B7340F"/>
    <w:rsid w:val="00B76299"/>
    <w:rsid w:val="00B80CF9"/>
    <w:rsid w:val="00B849DE"/>
    <w:rsid w:val="00B85DA2"/>
    <w:rsid w:val="00B9116A"/>
    <w:rsid w:val="00B92D5B"/>
    <w:rsid w:val="00B942E0"/>
    <w:rsid w:val="00BA2CD0"/>
    <w:rsid w:val="00BA6DCB"/>
    <w:rsid w:val="00BA7227"/>
    <w:rsid w:val="00BB0A33"/>
    <w:rsid w:val="00BB0C04"/>
    <w:rsid w:val="00BC5446"/>
    <w:rsid w:val="00BD008B"/>
    <w:rsid w:val="00BD15D2"/>
    <w:rsid w:val="00BD3DFF"/>
    <w:rsid w:val="00BE10CA"/>
    <w:rsid w:val="00BE54AA"/>
    <w:rsid w:val="00BE6AAB"/>
    <w:rsid w:val="00BF364D"/>
    <w:rsid w:val="00BF4A2D"/>
    <w:rsid w:val="00BF6236"/>
    <w:rsid w:val="00C03650"/>
    <w:rsid w:val="00C12BD7"/>
    <w:rsid w:val="00C14031"/>
    <w:rsid w:val="00C16E94"/>
    <w:rsid w:val="00C20E4C"/>
    <w:rsid w:val="00C214C7"/>
    <w:rsid w:val="00C271A8"/>
    <w:rsid w:val="00C32656"/>
    <w:rsid w:val="00C32A51"/>
    <w:rsid w:val="00C35BD3"/>
    <w:rsid w:val="00C36978"/>
    <w:rsid w:val="00C5211B"/>
    <w:rsid w:val="00C541E3"/>
    <w:rsid w:val="00C71419"/>
    <w:rsid w:val="00C71ACF"/>
    <w:rsid w:val="00C7211D"/>
    <w:rsid w:val="00C72FFA"/>
    <w:rsid w:val="00C735BC"/>
    <w:rsid w:val="00C74708"/>
    <w:rsid w:val="00C755CE"/>
    <w:rsid w:val="00C81B58"/>
    <w:rsid w:val="00C87D63"/>
    <w:rsid w:val="00C91E04"/>
    <w:rsid w:val="00C930FC"/>
    <w:rsid w:val="00C957B9"/>
    <w:rsid w:val="00C95ABB"/>
    <w:rsid w:val="00CA06AA"/>
    <w:rsid w:val="00CA1DD0"/>
    <w:rsid w:val="00CA4096"/>
    <w:rsid w:val="00CA5031"/>
    <w:rsid w:val="00CA6500"/>
    <w:rsid w:val="00CB74EA"/>
    <w:rsid w:val="00CC1992"/>
    <w:rsid w:val="00CC3885"/>
    <w:rsid w:val="00CD167F"/>
    <w:rsid w:val="00CD182B"/>
    <w:rsid w:val="00CD4DB9"/>
    <w:rsid w:val="00CE557F"/>
    <w:rsid w:val="00CF32FE"/>
    <w:rsid w:val="00CF5B9D"/>
    <w:rsid w:val="00D006E6"/>
    <w:rsid w:val="00D055F6"/>
    <w:rsid w:val="00D0715C"/>
    <w:rsid w:val="00D0768B"/>
    <w:rsid w:val="00D11CE8"/>
    <w:rsid w:val="00D14906"/>
    <w:rsid w:val="00D2127E"/>
    <w:rsid w:val="00D21B8E"/>
    <w:rsid w:val="00D24957"/>
    <w:rsid w:val="00D24F60"/>
    <w:rsid w:val="00D31965"/>
    <w:rsid w:val="00D3225C"/>
    <w:rsid w:val="00D33561"/>
    <w:rsid w:val="00D340F3"/>
    <w:rsid w:val="00D3719E"/>
    <w:rsid w:val="00D51130"/>
    <w:rsid w:val="00D51F99"/>
    <w:rsid w:val="00D52D96"/>
    <w:rsid w:val="00D52FB4"/>
    <w:rsid w:val="00D532BE"/>
    <w:rsid w:val="00D54205"/>
    <w:rsid w:val="00D558A2"/>
    <w:rsid w:val="00D603E0"/>
    <w:rsid w:val="00D667DB"/>
    <w:rsid w:val="00D66AF2"/>
    <w:rsid w:val="00D674B3"/>
    <w:rsid w:val="00D70567"/>
    <w:rsid w:val="00D70B1E"/>
    <w:rsid w:val="00D71B0A"/>
    <w:rsid w:val="00D734FD"/>
    <w:rsid w:val="00D75637"/>
    <w:rsid w:val="00D77BA5"/>
    <w:rsid w:val="00D86ECE"/>
    <w:rsid w:val="00D87CBE"/>
    <w:rsid w:val="00D94BDD"/>
    <w:rsid w:val="00DA0AB1"/>
    <w:rsid w:val="00DA0D77"/>
    <w:rsid w:val="00DA35C5"/>
    <w:rsid w:val="00DA55EE"/>
    <w:rsid w:val="00DB2436"/>
    <w:rsid w:val="00DB31F8"/>
    <w:rsid w:val="00DB417C"/>
    <w:rsid w:val="00DB5B86"/>
    <w:rsid w:val="00DC7E08"/>
    <w:rsid w:val="00DD0943"/>
    <w:rsid w:val="00DD646E"/>
    <w:rsid w:val="00DE1F7B"/>
    <w:rsid w:val="00DE38C4"/>
    <w:rsid w:val="00DE3D6E"/>
    <w:rsid w:val="00DE4889"/>
    <w:rsid w:val="00DE6048"/>
    <w:rsid w:val="00DF0061"/>
    <w:rsid w:val="00DF0087"/>
    <w:rsid w:val="00DF0DF2"/>
    <w:rsid w:val="00DF6B08"/>
    <w:rsid w:val="00DF6C69"/>
    <w:rsid w:val="00DF6CE5"/>
    <w:rsid w:val="00E025D8"/>
    <w:rsid w:val="00E0316A"/>
    <w:rsid w:val="00E04B14"/>
    <w:rsid w:val="00E064ED"/>
    <w:rsid w:val="00E12082"/>
    <w:rsid w:val="00E13AA5"/>
    <w:rsid w:val="00E144D4"/>
    <w:rsid w:val="00E177C8"/>
    <w:rsid w:val="00E17F40"/>
    <w:rsid w:val="00E20BFD"/>
    <w:rsid w:val="00E24F80"/>
    <w:rsid w:val="00E2508E"/>
    <w:rsid w:val="00E2590B"/>
    <w:rsid w:val="00E31873"/>
    <w:rsid w:val="00E36C13"/>
    <w:rsid w:val="00E42752"/>
    <w:rsid w:val="00E42A83"/>
    <w:rsid w:val="00E45334"/>
    <w:rsid w:val="00E475DD"/>
    <w:rsid w:val="00E47C05"/>
    <w:rsid w:val="00E50828"/>
    <w:rsid w:val="00E526C2"/>
    <w:rsid w:val="00E5472B"/>
    <w:rsid w:val="00E57864"/>
    <w:rsid w:val="00E60DF6"/>
    <w:rsid w:val="00E61A97"/>
    <w:rsid w:val="00E761CA"/>
    <w:rsid w:val="00E8270D"/>
    <w:rsid w:val="00E829A9"/>
    <w:rsid w:val="00E86449"/>
    <w:rsid w:val="00E86DED"/>
    <w:rsid w:val="00E8775E"/>
    <w:rsid w:val="00E952CF"/>
    <w:rsid w:val="00E95A7F"/>
    <w:rsid w:val="00EA33B4"/>
    <w:rsid w:val="00EA3BE8"/>
    <w:rsid w:val="00EA5324"/>
    <w:rsid w:val="00EB2F02"/>
    <w:rsid w:val="00EC0AC9"/>
    <w:rsid w:val="00EC1D89"/>
    <w:rsid w:val="00EC72EF"/>
    <w:rsid w:val="00EC77DF"/>
    <w:rsid w:val="00ED68A8"/>
    <w:rsid w:val="00ED6D07"/>
    <w:rsid w:val="00EE0EFD"/>
    <w:rsid w:val="00EE1873"/>
    <w:rsid w:val="00EE1B7D"/>
    <w:rsid w:val="00EE5822"/>
    <w:rsid w:val="00EE6DB9"/>
    <w:rsid w:val="00EF2EA0"/>
    <w:rsid w:val="00EF5A04"/>
    <w:rsid w:val="00F04975"/>
    <w:rsid w:val="00F04D84"/>
    <w:rsid w:val="00F0716D"/>
    <w:rsid w:val="00F07705"/>
    <w:rsid w:val="00F10E74"/>
    <w:rsid w:val="00F131C7"/>
    <w:rsid w:val="00F24A55"/>
    <w:rsid w:val="00F267B7"/>
    <w:rsid w:val="00F27602"/>
    <w:rsid w:val="00F317EE"/>
    <w:rsid w:val="00F347ED"/>
    <w:rsid w:val="00F43EDB"/>
    <w:rsid w:val="00F4413E"/>
    <w:rsid w:val="00F472F6"/>
    <w:rsid w:val="00F47DD3"/>
    <w:rsid w:val="00F50852"/>
    <w:rsid w:val="00F648ED"/>
    <w:rsid w:val="00F65A9C"/>
    <w:rsid w:val="00F707B5"/>
    <w:rsid w:val="00F74034"/>
    <w:rsid w:val="00F74CB5"/>
    <w:rsid w:val="00F776B0"/>
    <w:rsid w:val="00F81E84"/>
    <w:rsid w:val="00F86529"/>
    <w:rsid w:val="00F919AB"/>
    <w:rsid w:val="00F939E2"/>
    <w:rsid w:val="00F96AE2"/>
    <w:rsid w:val="00FA7786"/>
    <w:rsid w:val="00FB2942"/>
    <w:rsid w:val="00FB432D"/>
    <w:rsid w:val="00FB53A9"/>
    <w:rsid w:val="00FB6308"/>
    <w:rsid w:val="00FC3F01"/>
    <w:rsid w:val="00FC3FB2"/>
    <w:rsid w:val="00FC4C8D"/>
    <w:rsid w:val="00FD7814"/>
    <w:rsid w:val="00FE3F2C"/>
    <w:rsid w:val="00FF1F25"/>
    <w:rsid w:val="00FF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2C"/>
    <w:pPr>
      <w:spacing w:after="120"/>
    </w:pPr>
  </w:style>
  <w:style w:type="paragraph" w:styleId="Heading1">
    <w:name w:val="heading 1"/>
    <w:basedOn w:val="Normal"/>
    <w:next w:val="Normal"/>
    <w:qFormat/>
    <w:rsid w:val="00714BF5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4BF5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714BF5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14BF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14BF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14BF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14BF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14BF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14BF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714BF5"/>
    <w:rPr>
      <w:sz w:val="24"/>
    </w:rPr>
  </w:style>
  <w:style w:type="paragraph" w:styleId="DocumentMap">
    <w:name w:val="Document Map"/>
    <w:basedOn w:val="Normal"/>
    <w:semiHidden/>
    <w:rsid w:val="00714BF5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714BF5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714BF5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714BF5"/>
    <w:pPr>
      <w:ind w:left="432"/>
      <w:jc w:val="both"/>
    </w:pPr>
  </w:style>
  <w:style w:type="paragraph" w:customStyle="1" w:styleId="Body7">
    <w:name w:val="Body 7"/>
    <w:basedOn w:val="Normal"/>
    <w:rsid w:val="00714BF5"/>
    <w:pPr>
      <w:ind w:left="864"/>
      <w:jc w:val="both"/>
    </w:pPr>
  </w:style>
  <w:style w:type="paragraph" w:styleId="NormalIndent">
    <w:name w:val="Normal Indent"/>
    <w:basedOn w:val="Normal"/>
    <w:semiHidden/>
    <w:rsid w:val="00714BF5"/>
    <w:pPr>
      <w:ind w:left="720"/>
    </w:pPr>
  </w:style>
  <w:style w:type="paragraph" w:customStyle="1" w:styleId="t0">
    <w:name w:val="t0"/>
    <w:rsid w:val="00714BF5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714BF5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714BF5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714BF5"/>
    <w:rPr>
      <w:rFonts w:ascii="Arial" w:hAnsi="Arial"/>
      <w:sz w:val="24"/>
    </w:rPr>
  </w:style>
  <w:style w:type="paragraph" w:styleId="Header">
    <w:name w:val="header"/>
    <w:basedOn w:val="Normal"/>
    <w:semiHidden/>
    <w:rsid w:val="00714BF5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714B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4BF5"/>
  </w:style>
  <w:style w:type="paragraph" w:styleId="PlainText">
    <w:name w:val="Plain Text"/>
    <w:basedOn w:val="Normal"/>
    <w:semiHidden/>
    <w:rsid w:val="00714BF5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714BF5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714BF5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6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03D2C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803D2C"/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z3h1n.NEXTEER\My%20Documents\Module%20Design%20Document%20-%20Template%202.2b+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A9B2E-7ED3-4746-9F87-2E093A96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2.2b+.dotx</Template>
  <TotalTime>9</TotalTime>
  <Pages>10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4323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6</cp:revision>
  <cp:lastPrinted>2011-03-21T13:34:00Z</cp:lastPrinted>
  <dcterms:created xsi:type="dcterms:W3CDTF">2013-06-25T14:17:00Z</dcterms:created>
  <dcterms:modified xsi:type="dcterms:W3CDTF">2013-06-25T21:08:00Z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Diagnostics Manager</vt:lpwstr>
  </property>
  <property fmtid="{D5CDD505-2E9C-101B-9397-08002B2CF9AE}" pid="3" name="MDDRevNum">
    <vt:lpwstr>10</vt:lpwstr>
  </property>
  <property fmtid="{D5CDD505-2E9C-101B-9397-08002B2CF9AE}" pid="4" name="Module Layer">
    <vt:lpwstr>0</vt:lpwstr>
  </property>
  <property fmtid="{D5CDD505-2E9C-101B-9397-08002B2CF9AE}" pid="5" name="Module Name">
    <vt:lpwstr>DiagMgr</vt:lpwstr>
  </property>
  <property fmtid="{D5CDD505-2E9C-101B-9397-08002B2CF9AE}" pid="6" name="Product Line">
    <vt:lpwstr>Gen II+ EPS</vt:lpwstr>
  </property>
</Properties>
</file>