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r>
        <w:t xml:space="preserve">Module -- </w:t>
      </w:r>
      <w:r w:rsidR="00596B28">
        <w:fldChar w:fldCharType="begin"/>
      </w:r>
      <w:r w:rsidR="00596B28">
        <w:instrText xml:space="preserve"> DOCPROPERTY "Document Title"  \* MERGEFORMAT </w:instrText>
      </w:r>
      <w:r w:rsidR="00596B28">
        <w:fldChar w:fldCharType="separate"/>
      </w:r>
      <w:r w:rsidR="00FA6643">
        <w:t xml:space="preserve">Frequency </w:t>
      </w:r>
      <w:proofErr w:type="spellStart"/>
      <w:r w:rsidR="00FA6643">
        <w:t>Dependant</w:t>
      </w:r>
      <w:proofErr w:type="spellEnd"/>
      <w:r w:rsidR="00FA6643">
        <w:t xml:space="preserve"> Damping and Inertia Compensation</w:t>
      </w:r>
      <w:r w:rsidR="00596B28">
        <w:fldChar w:fldCharType="end"/>
      </w:r>
    </w:p>
    <w:p w:rsidR="004A781C" w:rsidRDefault="004A781C">
      <w:pPr>
        <w:pStyle w:val="Heading1"/>
      </w:pPr>
      <w:r>
        <w:t>High-Level Description</w:t>
      </w:r>
    </w:p>
    <w:p w:rsidR="004A781C" w:rsidRDefault="00FA6643">
      <w:r>
        <w:t xml:space="preserve">This MDD describes the methods to provide compensation that is dependent on filter of motor velocity which will compensate for motor inertia at low frequencies and provide damping acting at higher frequencies. </w:t>
      </w:r>
    </w:p>
    <w:p w:rsidR="00FA6643" w:rsidRPr="00FA6643" w:rsidRDefault="004A781C" w:rsidP="00FA6643">
      <w:pPr>
        <w:pStyle w:val="Heading1"/>
      </w:pPr>
      <w:r>
        <w:t>Figures</w:t>
      </w:r>
    </w:p>
    <w:p w:rsidR="00FA6643" w:rsidRDefault="00FA6643">
      <w:pPr>
        <w:pStyle w:val="Heading2"/>
      </w:pPr>
      <w:r>
        <w:t xml:space="preserve">Diagram – Component </w:t>
      </w:r>
    </w:p>
    <w:p w:rsidR="00FA6643" w:rsidRPr="00FA6643" w:rsidRDefault="00FA6643" w:rsidP="00FA6643">
      <w:pPr>
        <w:jc w:val="center"/>
      </w:pPr>
    </w:p>
    <w:p w:rsidR="002E12F9" w:rsidRDefault="00FA4D4B">
      <w:pPr>
        <w:spacing w:after="0"/>
        <w:rPr>
          <w:rFonts w:ascii="Arial" w:hAnsi="Arial"/>
          <w:b/>
          <w:sz w:val="24"/>
        </w:rPr>
      </w:pPr>
      <w:r>
        <w:rPr>
          <w:noProof/>
        </w:rPr>
        <w:drawing>
          <wp:anchor distT="0" distB="0" distL="114300" distR="114300" simplePos="0" relativeHeight="251658240" behindDoc="0" locked="0" layoutInCell="1" allowOverlap="1">
            <wp:simplePos x="1162050" y="4136571"/>
            <wp:positionH relativeFrom="column">
              <wp:align>left</wp:align>
            </wp:positionH>
            <wp:positionV relativeFrom="paragraph">
              <wp:align>top</wp:align>
            </wp:positionV>
            <wp:extent cx="2462893" cy="2307772"/>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462893" cy="2307772"/>
                    </a:xfrm>
                    <a:prstGeom prst="rect">
                      <a:avLst/>
                    </a:prstGeom>
                    <a:noFill/>
                    <a:ln w="9525">
                      <a:noFill/>
                      <a:miter lim="800000"/>
                      <a:headEnd/>
                      <a:tailEnd/>
                    </a:ln>
                  </pic:spPr>
                </pic:pic>
              </a:graphicData>
            </a:graphic>
          </wp:anchor>
        </w:drawing>
      </w:r>
      <w:r w:rsidR="004723C0">
        <w:rPr>
          <w:rFonts w:ascii="Arial" w:hAnsi="Arial"/>
          <w:b/>
          <w:sz w:val="24"/>
        </w:rPr>
        <w:br w:type="textWrapping" w:clear="all"/>
      </w:r>
    </w:p>
    <w:p w:rsidR="004A781C" w:rsidRDefault="004A781C">
      <w:pPr>
        <w:pStyle w:val="Heading2"/>
      </w:pPr>
      <w:r>
        <w:t>Diagram – Function Data Sharing</w:t>
      </w:r>
    </w:p>
    <w:p w:rsidR="004A781C" w:rsidRDefault="00FA6643">
      <w:r>
        <w:t>N/A</w:t>
      </w:r>
    </w:p>
    <w:p w:rsidR="00837228" w:rsidRDefault="00837228">
      <w:pPr>
        <w:spacing w:after="0"/>
      </w:pPr>
    </w:p>
    <w:p w:rsidR="004A781C" w:rsidRDefault="004A781C">
      <w:pPr>
        <w:pStyle w:val="Heading3"/>
      </w:pPr>
      <w:r>
        <w:t xml:space="preserve">Diagram – </w:t>
      </w:r>
      <w:r w:rsidR="00842042" w:rsidRPr="00842042">
        <w:t>FrqDepDmpnInrtCmp_Per1</w:t>
      </w:r>
    </w:p>
    <w:p w:rsidR="004A781C" w:rsidRDefault="004A781C"/>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r>
        <w:t>(Note: Full variable names required in table.)</w:t>
      </w:r>
    </w:p>
    <w:p w:rsidR="004A781C" w:rsidRDefault="004A781C">
      <w:r>
        <w:t xml:space="preserve">(Note: All global variables including End </w:t>
      </w:r>
      <w:proofErr w:type="gramStart"/>
      <w:r>
        <w:t>Of</w:t>
      </w:r>
      <w:proofErr w:type="gramEnd"/>
      <w:r>
        <w:t xml:space="preserve">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E23B78"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E23B78" w:rsidRDefault="00E23B78">
            <w:pPr>
              <w:rPr>
                <w:rFonts w:ascii="Arial" w:hAnsi="Arial" w:cs="Arial"/>
                <w:sz w:val="16"/>
                <w:szCs w:val="16"/>
              </w:rPr>
            </w:pPr>
            <w:r>
              <w:rPr>
                <w:rFonts w:ascii="Arial" w:hAnsi="Arial" w:cs="Arial"/>
                <w:sz w:val="16"/>
                <w:szCs w:val="16"/>
              </w:rPr>
              <w:t>HwTorque_HwNm_f32</w:t>
            </w:r>
          </w:p>
        </w:tc>
        <w:tc>
          <w:tcPr>
            <w:tcW w:w="4455" w:type="dxa"/>
            <w:vAlign w:val="center"/>
          </w:tcPr>
          <w:p w:rsidR="00E23B78" w:rsidRPr="004B5BE2" w:rsidRDefault="00E23B78" w:rsidP="000B2F16">
            <w:pPr>
              <w:spacing w:before="100" w:beforeAutospacing="1" w:after="100" w:afterAutospacing="1"/>
              <w:rPr>
                <w:rFonts w:ascii="Arial" w:hAnsi="Arial" w:cs="Arial"/>
                <w:sz w:val="16"/>
                <w:szCs w:val="16"/>
              </w:rPr>
            </w:pPr>
            <w:r w:rsidRPr="00E23B78">
              <w:rPr>
                <w:rFonts w:ascii="Arial" w:hAnsi="Arial" w:cs="Arial"/>
                <w:sz w:val="16"/>
                <w:szCs w:val="16"/>
              </w:rPr>
              <w:t>FrqDepDmpnInrtCmp_MtrNm_f32</w:t>
            </w:r>
          </w:p>
        </w:tc>
      </w:tr>
      <w:tr w:rsidR="00E23B78"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E23B78" w:rsidRDefault="00E23B78">
            <w:pPr>
              <w:rPr>
                <w:rFonts w:ascii="Arial" w:hAnsi="Arial" w:cs="Arial"/>
                <w:sz w:val="16"/>
                <w:szCs w:val="16"/>
              </w:rPr>
            </w:pPr>
            <w:r>
              <w:rPr>
                <w:rFonts w:ascii="Arial" w:hAnsi="Arial" w:cs="Arial"/>
                <w:sz w:val="16"/>
                <w:szCs w:val="16"/>
              </w:rPr>
              <w:t>CRFMotorVel_MtrRadpS_f32</w:t>
            </w:r>
          </w:p>
        </w:tc>
        <w:tc>
          <w:tcPr>
            <w:tcW w:w="4455" w:type="dxa"/>
            <w:vAlign w:val="center"/>
          </w:tcPr>
          <w:p w:rsidR="00E23B78" w:rsidRDefault="00E23B78" w:rsidP="000B2F16">
            <w:pPr>
              <w:spacing w:before="100" w:beforeAutospacing="1" w:after="100" w:afterAutospacing="1"/>
              <w:rPr>
                <w:rFonts w:ascii="Arial" w:hAnsi="Arial" w:cs="Arial"/>
                <w:sz w:val="16"/>
                <w:szCs w:val="16"/>
              </w:rPr>
            </w:pPr>
          </w:p>
        </w:tc>
      </w:tr>
      <w:tr w:rsidR="00E23B78"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E23B78" w:rsidRDefault="00E23B78">
            <w:pPr>
              <w:rPr>
                <w:rFonts w:ascii="Arial" w:hAnsi="Arial" w:cs="Arial"/>
                <w:sz w:val="16"/>
                <w:szCs w:val="16"/>
              </w:rPr>
            </w:pPr>
            <w:r>
              <w:rPr>
                <w:rFonts w:ascii="Arial" w:hAnsi="Arial" w:cs="Arial"/>
                <w:sz w:val="16"/>
                <w:szCs w:val="16"/>
              </w:rPr>
              <w:t>BaseAssistCmd_MtrNm_f32</w:t>
            </w:r>
          </w:p>
        </w:tc>
        <w:tc>
          <w:tcPr>
            <w:tcW w:w="4455" w:type="dxa"/>
            <w:vAlign w:val="center"/>
          </w:tcPr>
          <w:p w:rsidR="00E23B78" w:rsidRDefault="00E23B78" w:rsidP="000B2F16">
            <w:pPr>
              <w:spacing w:before="100" w:beforeAutospacing="1" w:after="100" w:afterAutospacing="1"/>
              <w:rPr>
                <w:rFonts w:ascii="Arial" w:hAnsi="Arial" w:cs="Arial"/>
                <w:sz w:val="16"/>
                <w:szCs w:val="16"/>
              </w:rPr>
            </w:pPr>
          </w:p>
        </w:tc>
      </w:tr>
      <w:tr w:rsidR="00E23B78"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E23B78" w:rsidRDefault="00E23B78">
            <w:pPr>
              <w:rPr>
                <w:rFonts w:ascii="Arial" w:hAnsi="Arial" w:cs="Arial"/>
                <w:sz w:val="16"/>
                <w:szCs w:val="16"/>
              </w:rPr>
            </w:pPr>
            <w:r>
              <w:rPr>
                <w:rFonts w:ascii="Arial" w:hAnsi="Arial" w:cs="Arial"/>
                <w:sz w:val="16"/>
                <w:szCs w:val="16"/>
              </w:rPr>
              <w:t>VehicleSpeed_Kph_f32</w:t>
            </w:r>
          </w:p>
        </w:tc>
        <w:tc>
          <w:tcPr>
            <w:tcW w:w="4455" w:type="dxa"/>
            <w:vAlign w:val="center"/>
          </w:tcPr>
          <w:p w:rsidR="00E23B78" w:rsidRDefault="00E23B78" w:rsidP="000B2F16">
            <w:pPr>
              <w:spacing w:before="100" w:beforeAutospacing="1" w:after="100" w:afterAutospacing="1"/>
              <w:rPr>
                <w:rFonts w:ascii="Arial" w:hAnsi="Arial" w:cs="Arial"/>
                <w:sz w:val="16"/>
                <w:szCs w:val="16"/>
              </w:rPr>
            </w:pPr>
          </w:p>
        </w:tc>
      </w:tr>
      <w:tr w:rsidR="00E23B78"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E23B78" w:rsidRDefault="00E23B78">
            <w:pPr>
              <w:rPr>
                <w:rFonts w:ascii="Arial" w:hAnsi="Arial" w:cs="Arial"/>
                <w:sz w:val="16"/>
                <w:szCs w:val="16"/>
              </w:rPr>
            </w:pPr>
            <w:r>
              <w:rPr>
                <w:rFonts w:ascii="Arial" w:hAnsi="Arial" w:cs="Arial"/>
                <w:sz w:val="16"/>
                <w:szCs w:val="16"/>
              </w:rPr>
              <w:t>WIRCmdAmpBlnd_MtrNm_f32</w:t>
            </w:r>
          </w:p>
        </w:tc>
        <w:tc>
          <w:tcPr>
            <w:tcW w:w="4455" w:type="dxa"/>
            <w:vAlign w:val="center"/>
          </w:tcPr>
          <w:p w:rsidR="00E23B78" w:rsidRDefault="00E23B78" w:rsidP="000B2F16">
            <w:pPr>
              <w:spacing w:before="100" w:beforeAutospacing="1" w:after="100" w:afterAutospacing="1"/>
              <w:rPr>
                <w:rFonts w:ascii="Arial" w:hAnsi="Arial" w:cs="Arial"/>
                <w:sz w:val="16"/>
                <w:szCs w:val="16"/>
              </w:rPr>
            </w:pPr>
          </w:p>
        </w:tc>
      </w:tr>
      <w:tr w:rsidR="00E23B78"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E23B78" w:rsidRDefault="002B0EDC">
            <w:pPr>
              <w:rPr>
                <w:rFonts w:ascii="Arial" w:hAnsi="Arial" w:cs="Arial"/>
                <w:sz w:val="16"/>
                <w:szCs w:val="16"/>
              </w:rPr>
            </w:pPr>
            <w:proofErr w:type="spellStart"/>
            <w:r w:rsidRPr="002B0EDC">
              <w:rPr>
                <w:rFonts w:ascii="Arial" w:hAnsi="Arial" w:cs="Arial"/>
                <w:sz w:val="16"/>
                <w:szCs w:val="16"/>
              </w:rPr>
              <w:t>FreqDepDmpSrlComSvcDft_Cnt_lgc</w:t>
            </w:r>
            <w:proofErr w:type="spellEnd"/>
          </w:p>
        </w:tc>
        <w:tc>
          <w:tcPr>
            <w:tcW w:w="4455" w:type="dxa"/>
            <w:vAlign w:val="center"/>
          </w:tcPr>
          <w:p w:rsidR="00E23B78" w:rsidRDefault="00E23B78" w:rsidP="000B2F16">
            <w:pPr>
              <w:spacing w:before="100" w:beforeAutospacing="1" w:after="100" w:afterAutospacing="1"/>
              <w:rPr>
                <w:rFonts w:ascii="Arial" w:hAnsi="Arial" w:cs="Arial"/>
                <w:sz w:val="16"/>
                <w:szCs w:val="16"/>
              </w:rPr>
            </w:pPr>
          </w:p>
        </w:tc>
      </w:tr>
      <w:tr w:rsidR="00AC6B62"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AC6B62" w:rsidRPr="002B0EDC" w:rsidRDefault="00AC6B62">
            <w:pPr>
              <w:rPr>
                <w:rFonts w:ascii="Arial" w:hAnsi="Arial" w:cs="Arial"/>
                <w:sz w:val="16"/>
                <w:szCs w:val="16"/>
              </w:rPr>
            </w:pPr>
            <w:r w:rsidRPr="00AC6B62">
              <w:rPr>
                <w:rFonts w:ascii="Arial" w:hAnsi="Arial" w:cs="Arial"/>
                <w:sz w:val="16"/>
                <w:szCs w:val="16"/>
              </w:rPr>
              <w:t>VehicleLonAccel_KphpS_T_f32</w:t>
            </w:r>
          </w:p>
        </w:tc>
        <w:tc>
          <w:tcPr>
            <w:tcW w:w="4455" w:type="dxa"/>
            <w:vAlign w:val="center"/>
          </w:tcPr>
          <w:p w:rsidR="00AC6B62" w:rsidRDefault="00AC6B62" w:rsidP="000B2F16">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9111"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991"/>
        <w:gridCol w:w="1437"/>
        <w:gridCol w:w="1218"/>
        <w:gridCol w:w="1215"/>
        <w:gridCol w:w="2250"/>
      </w:tblGrid>
      <w:tr w:rsidR="00E706DA" w:rsidTr="00AC6B62">
        <w:tc>
          <w:tcPr>
            <w:tcW w:w="2991" w:type="dxa"/>
            <w:tcBorders>
              <w:top w:val="single" w:sz="6" w:space="0" w:color="auto"/>
              <w:left w:val="single" w:sz="6" w:space="0" w:color="auto"/>
              <w:bottom w:val="single" w:sz="6" w:space="0" w:color="auto"/>
              <w:right w:val="single" w:sz="6" w:space="0" w:color="auto"/>
            </w:tcBorders>
            <w:shd w:val="pct30" w:color="FFFF00" w:fill="FFFFFF"/>
          </w:tcPr>
          <w:p w:rsidR="00E706DA" w:rsidRDefault="00E706DA" w:rsidP="00E706DA">
            <w:pPr>
              <w:spacing w:before="60"/>
              <w:jc w:val="center"/>
              <w:rPr>
                <w:rFonts w:ascii="Arial" w:hAnsi="Arial" w:cs="Arial"/>
                <w:sz w:val="16"/>
              </w:rPr>
            </w:pPr>
            <w:r>
              <w:rPr>
                <w:rFonts w:ascii="Arial" w:hAnsi="Arial" w:cs="Arial"/>
                <w:sz w:val="16"/>
              </w:rPr>
              <w:t>Variable Name</w:t>
            </w:r>
          </w:p>
        </w:tc>
        <w:tc>
          <w:tcPr>
            <w:tcW w:w="1437" w:type="dxa"/>
            <w:tcBorders>
              <w:top w:val="single" w:sz="6" w:space="0" w:color="auto"/>
              <w:left w:val="single" w:sz="6" w:space="0" w:color="auto"/>
              <w:bottom w:val="single" w:sz="6" w:space="0" w:color="auto"/>
              <w:right w:val="single" w:sz="6" w:space="0" w:color="auto"/>
            </w:tcBorders>
            <w:shd w:val="pct30" w:color="FFFF00" w:fill="FFFFFF"/>
          </w:tcPr>
          <w:p w:rsidR="00E706DA" w:rsidRDefault="00E706DA" w:rsidP="00E706DA">
            <w:pPr>
              <w:spacing w:before="60"/>
              <w:jc w:val="center"/>
              <w:rPr>
                <w:rFonts w:ascii="Arial" w:hAnsi="Arial" w:cs="Arial"/>
                <w:sz w:val="16"/>
              </w:rPr>
            </w:pPr>
            <w:r>
              <w:rPr>
                <w:rFonts w:ascii="Arial" w:hAnsi="Arial" w:cs="Arial"/>
                <w:sz w:val="16"/>
              </w:rPr>
              <w:t>Resolution</w:t>
            </w:r>
          </w:p>
        </w:tc>
        <w:tc>
          <w:tcPr>
            <w:tcW w:w="1218" w:type="dxa"/>
            <w:tcBorders>
              <w:top w:val="single" w:sz="6" w:space="0" w:color="auto"/>
              <w:left w:val="single" w:sz="6" w:space="0" w:color="auto"/>
              <w:bottom w:val="single" w:sz="6" w:space="0" w:color="auto"/>
              <w:right w:val="single" w:sz="6" w:space="0" w:color="auto"/>
            </w:tcBorders>
            <w:shd w:val="pct30" w:color="FFFF00" w:fill="FFFFFF"/>
          </w:tcPr>
          <w:p w:rsidR="00E706DA" w:rsidRDefault="00E706DA" w:rsidP="00E706DA">
            <w:pPr>
              <w:spacing w:before="60"/>
              <w:jc w:val="center"/>
              <w:rPr>
                <w:rFonts w:ascii="Arial" w:hAnsi="Arial" w:cs="Arial"/>
                <w:sz w:val="16"/>
              </w:rPr>
            </w:pPr>
            <w:r>
              <w:rPr>
                <w:rFonts w:ascii="Arial" w:hAnsi="Arial" w:cs="Arial"/>
                <w:sz w:val="16"/>
              </w:rPr>
              <w:t>Legal Range</w:t>
            </w:r>
          </w:p>
          <w:p w:rsidR="00E706DA" w:rsidRDefault="00E706DA" w:rsidP="00E706D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E706DA" w:rsidRDefault="00E706DA" w:rsidP="00E706DA">
            <w:pPr>
              <w:spacing w:before="60"/>
              <w:jc w:val="center"/>
              <w:rPr>
                <w:rFonts w:ascii="Arial" w:hAnsi="Arial" w:cs="Arial"/>
                <w:sz w:val="16"/>
              </w:rPr>
            </w:pPr>
            <w:r>
              <w:rPr>
                <w:rFonts w:ascii="Arial" w:hAnsi="Arial" w:cs="Arial"/>
                <w:sz w:val="16"/>
              </w:rPr>
              <w:t>Legal Range</w:t>
            </w:r>
          </w:p>
          <w:p w:rsidR="00E706DA" w:rsidRDefault="00E706DA" w:rsidP="00E706D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E706DA" w:rsidRDefault="00E706DA" w:rsidP="00E706DA">
            <w:pPr>
              <w:spacing w:before="60"/>
              <w:jc w:val="center"/>
              <w:rPr>
                <w:rFonts w:ascii="Arial" w:hAnsi="Arial" w:cs="Arial"/>
                <w:sz w:val="16"/>
              </w:rPr>
            </w:pPr>
            <w:r>
              <w:rPr>
                <w:rFonts w:ascii="Arial" w:hAnsi="Arial" w:cs="Arial"/>
                <w:sz w:val="16"/>
              </w:rPr>
              <w:t>Software Segment</w:t>
            </w:r>
          </w:p>
        </w:tc>
      </w:tr>
      <w:tr w:rsidR="00AC6B62" w:rsidTr="00AC6B62">
        <w:tc>
          <w:tcPr>
            <w:tcW w:w="2991"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rPr>
                <w:rFonts w:ascii="Arial" w:hAnsi="Arial" w:cs="Arial"/>
                <w:sz w:val="16"/>
                <w:szCs w:val="16"/>
              </w:rPr>
            </w:pPr>
            <w:bookmarkStart w:id="0" w:name="_Hlk332276998"/>
            <w:r>
              <w:rPr>
                <w:rFonts w:ascii="Arial" w:hAnsi="Arial" w:cs="Arial"/>
                <w:sz w:val="16"/>
                <w:szCs w:val="16"/>
              </w:rPr>
              <w:t>PrevTbarAng_HwDeg_M_f32</w:t>
            </w:r>
          </w:p>
        </w:tc>
        <w:tc>
          <w:tcPr>
            <w:tcW w:w="1437"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spacing w:before="60"/>
              <w:rPr>
                <w:rFonts w:ascii="Arial" w:hAnsi="Arial" w:cs="Arial"/>
                <w:sz w:val="16"/>
              </w:rPr>
            </w:pPr>
            <w:r>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C6B62" w:rsidRDefault="00AC6B62" w:rsidP="00A0168C">
            <w:pPr>
              <w:rPr>
                <w:rFonts w:ascii="Arial" w:hAnsi="Arial" w:cs="Arial"/>
                <w:sz w:val="16"/>
                <w:szCs w:val="16"/>
              </w:rPr>
            </w:pPr>
            <w:del w:id="1" w:author="Spoorti Mali" w:date="2014-09-16T17:01:00Z">
              <w:r w:rsidDel="0003227F">
                <w:rPr>
                  <w:rFonts w:ascii="Arial" w:hAnsi="Arial" w:cs="Arial"/>
                  <w:sz w:val="16"/>
                  <w:szCs w:val="16"/>
                </w:rPr>
                <w:delText>-6.6667</w:delText>
              </w:r>
            </w:del>
            <w:ins w:id="2" w:author="Spoorti Mali" w:date="2014-09-16T17:01:00Z">
              <w:r w:rsidR="0003227F">
                <w:rPr>
                  <w:rFonts w:ascii="Arial" w:hAnsi="Arial" w:cs="Arial"/>
                  <w:sz w:val="16"/>
                  <w:szCs w:val="16"/>
                </w:rPr>
                <w:t>-20</w:t>
              </w:r>
            </w:ins>
          </w:p>
        </w:tc>
        <w:tc>
          <w:tcPr>
            <w:tcW w:w="1215"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rPr>
                <w:rFonts w:ascii="Arial" w:hAnsi="Arial" w:cs="Arial"/>
                <w:sz w:val="16"/>
                <w:szCs w:val="16"/>
              </w:rPr>
            </w:pPr>
            <w:del w:id="3" w:author="Spoorti Mali" w:date="2014-09-16T17:01:00Z">
              <w:r w:rsidDel="0003227F">
                <w:rPr>
                  <w:rFonts w:ascii="Arial" w:hAnsi="Arial" w:cs="Arial"/>
                  <w:sz w:val="16"/>
                  <w:szCs w:val="16"/>
                </w:rPr>
                <w:delText>6.6667</w:delText>
              </w:r>
            </w:del>
            <w:ins w:id="4" w:author="Spoorti Mali" w:date="2014-09-16T17:01:00Z">
              <w:r w:rsidR="0003227F">
                <w:rPr>
                  <w:rFonts w:ascii="Arial" w:hAnsi="Arial" w:cs="Arial"/>
                  <w:sz w:val="16"/>
                  <w:szCs w:val="16"/>
                </w:rPr>
                <w:t>20</w:t>
              </w:r>
            </w:ins>
          </w:p>
        </w:tc>
        <w:tc>
          <w:tcPr>
            <w:tcW w:w="2250" w:type="dxa"/>
            <w:tcBorders>
              <w:top w:val="single" w:sz="6" w:space="0" w:color="auto"/>
              <w:left w:val="single" w:sz="6" w:space="0" w:color="auto"/>
              <w:bottom w:val="single" w:sz="6" w:space="0" w:color="auto"/>
              <w:right w:val="single" w:sz="6" w:space="0" w:color="auto"/>
            </w:tcBorders>
          </w:tcPr>
          <w:p w:rsidR="00AC6B62" w:rsidRDefault="00AF180C" w:rsidP="00AE33DB">
            <w:pPr>
              <w:spacing w:before="60"/>
              <w:rPr>
                <w:rFonts w:ascii="Arial" w:hAnsi="Arial" w:cs="Arial"/>
                <w:sz w:val="16"/>
              </w:rPr>
            </w:pPr>
            <w:r w:rsidRPr="00AF180C">
              <w:rPr>
                <w:rFonts w:ascii="Arial" w:hAnsi="Arial" w:cs="Arial"/>
                <w:sz w:val="16"/>
              </w:rPr>
              <w:t>FRQDEPDMPNINRTCMP_START_SEC_VAR_CLEARED_32</w:t>
            </w:r>
          </w:p>
        </w:tc>
      </w:tr>
      <w:bookmarkEnd w:id="0"/>
      <w:tr w:rsidR="00AE33DB" w:rsidTr="00AC6B62">
        <w:tc>
          <w:tcPr>
            <w:tcW w:w="2991"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Prev1SclDrvVel_RadpS_M_f32</w:t>
            </w:r>
          </w:p>
        </w:tc>
        <w:tc>
          <w:tcPr>
            <w:tcW w:w="1437" w:type="dxa"/>
            <w:tcBorders>
              <w:top w:val="single" w:sz="6" w:space="0" w:color="auto"/>
              <w:left w:val="single" w:sz="6" w:space="0" w:color="auto"/>
              <w:bottom w:val="single" w:sz="6" w:space="0" w:color="auto"/>
              <w:right w:val="single" w:sz="6" w:space="0" w:color="auto"/>
            </w:tcBorders>
            <w:vAlign w:val="center"/>
          </w:tcPr>
          <w:p w:rsidR="00AE33DB" w:rsidRPr="009C2458" w:rsidRDefault="00AE33DB" w:rsidP="00AE33DB">
            <w:r w:rsidRPr="009C2458">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-12917.3</w:t>
            </w:r>
          </w:p>
        </w:tc>
        <w:tc>
          <w:tcPr>
            <w:tcW w:w="1215"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12917.3</w:t>
            </w:r>
          </w:p>
        </w:tc>
        <w:tc>
          <w:tcPr>
            <w:tcW w:w="2250" w:type="dxa"/>
            <w:tcBorders>
              <w:top w:val="single" w:sz="6" w:space="0" w:color="auto"/>
              <w:left w:val="single" w:sz="6" w:space="0" w:color="auto"/>
              <w:bottom w:val="single" w:sz="6" w:space="0" w:color="auto"/>
              <w:right w:val="single" w:sz="6" w:space="0" w:color="auto"/>
            </w:tcBorders>
            <w:vAlign w:val="center"/>
          </w:tcPr>
          <w:p w:rsidR="00AE33DB" w:rsidRDefault="0036150F" w:rsidP="0036150F">
            <w:r w:rsidRPr="00322263">
              <w:rPr>
                <w:rFonts w:ascii="Arial" w:hAnsi="Arial" w:cs="Arial"/>
                <w:sz w:val="16"/>
              </w:rPr>
              <w:t>FRQDEPDMPNINRTCMP_START_SEC_VAR_CLEARED_</w:t>
            </w:r>
            <w:r>
              <w:rPr>
                <w:rFonts w:ascii="Arial" w:hAnsi="Arial" w:cs="Arial"/>
                <w:sz w:val="16"/>
              </w:rPr>
              <w:t>32</w:t>
            </w:r>
          </w:p>
        </w:tc>
      </w:tr>
      <w:tr w:rsidR="00AE33DB" w:rsidTr="00AC6B62">
        <w:tc>
          <w:tcPr>
            <w:tcW w:w="2991"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Prev2SclDrvVel_RadpS_M_f32</w:t>
            </w:r>
          </w:p>
        </w:tc>
        <w:tc>
          <w:tcPr>
            <w:tcW w:w="1437" w:type="dxa"/>
            <w:tcBorders>
              <w:top w:val="single" w:sz="6" w:space="0" w:color="auto"/>
              <w:left w:val="single" w:sz="6" w:space="0" w:color="auto"/>
              <w:bottom w:val="single" w:sz="6" w:space="0" w:color="auto"/>
              <w:right w:val="single" w:sz="6" w:space="0" w:color="auto"/>
            </w:tcBorders>
            <w:vAlign w:val="center"/>
          </w:tcPr>
          <w:p w:rsidR="00AE33DB" w:rsidRPr="009C2458" w:rsidRDefault="00AE33DB" w:rsidP="00AE33DB">
            <w:r w:rsidRPr="009C2458">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-12917.3</w:t>
            </w:r>
          </w:p>
        </w:tc>
        <w:tc>
          <w:tcPr>
            <w:tcW w:w="1215"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12917.3</w:t>
            </w:r>
          </w:p>
        </w:tc>
        <w:tc>
          <w:tcPr>
            <w:tcW w:w="2250" w:type="dxa"/>
            <w:tcBorders>
              <w:top w:val="single" w:sz="6" w:space="0" w:color="auto"/>
              <w:left w:val="single" w:sz="6" w:space="0" w:color="auto"/>
              <w:bottom w:val="single" w:sz="6" w:space="0" w:color="auto"/>
              <w:right w:val="single" w:sz="6" w:space="0" w:color="auto"/>
            </w:tcBorders>
            <w:vAlign w:val="center"/>
          </w:tcPr>
          <w:p w:rsidR="00AE33DB" w:rsidRDefault="0036150F" w:rsidP="0036150F">
            <w:r w:rsidRPr="00322263">
              <w:rPr>
                <w:rFonts w:ascii="Arial" w:hAnsi="Arial" w:cs="Arial"/>
                <w:sz w:val="16"/>
              </w:rPr>
              <w:t>FRQDEPDMPNINRTCMP_START_SEC_VAR_CLEARED_</w:t>
            </w:r>
            <w:r>
              <w:rPr>
                <w:rFonts w:ascii="Arial" w:hAnsi="Arial" w:cs="Arial"/>
                <w:sz w:val="16"/>
              </w:rPr>
              <w:t>32</w:t>
            </w:r>
          </w:p>
        </w:tc>
      </w:tr>
      <w:tr w:rsidR="00AE33DB" w:rsidTr="00AC6B62">
        <w:tc>
          <w:tcPr>
            <w:tcW w:w="2991"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Prev1PreAttnComp_MtrNm_M_f32</w:t>
            </w:r>
          </w:p>
        </w:tc>
        <w:tc>
          <w:tcPr>
            <w:tcW w:w="1437" w:type="dxa"/>
            <w:tcBorders>
              <w:top w:val="single" w:sz="6" w:space="0" w:color="auto"/>
              <w:left w:val="single" w:sz="6" w:space="0" w:color="auto"/>
              <w:bottom w:val="single" w:sz="6" w:space="0" w:color="auto"/>
              <w:right w:val="single" w:sz="6" w:space="0" w:color="auto"/>
            </w:tcBorders>
            <w:vAlign w:val="center"/>
          </w:tcPr>
          <w:p w:rsidR="00AE33DB" w:rsidRPr="009C2458" w:rsidRDefault="00AE33DB" w:rsidP="00AE33DB">
            <w:r w:rsidRPr="009C2458">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-8.8</w:t>
            </w:r>
          </w:p>
        </w:tc>
        <w:tc>
          <w:tcPr>
            <w:tcW w:w="1215"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8.8</w:t>
            </w:r>
          </w:p>
        </w:tc>
        <w:tc>
          <w:tcPr>
            <w:tcW w:w="2250" w:type="dxa"/>
            <w:tcBorders>
              <w:top w:val="single" w:sz="6" w:space="0" w:color="auto"/>
              <w:left w:val="single" w:sz="6" w:space="0" w:color="auto"/>
              <w:bottom w:val="single" w:sz="6" w:space="0" w:color="auto"/>
              <w:right w:val="single" w:sz="6" w:space="0" w:color="auto"/>
            </w:tcBorders>
            <w:vAlign w:val="center"/>
          </w:tcPr>
          <w:p w:rsidR="00AE33DB" w:rsidRDefault="0036150F" w:rsidP="0036150F">
            <w:r w:rsidRPr="00322263">
              <w:rPr>
                <w:rFonts w:ascii="Arial" w:hAnsi="Arial" w:cs="Arial"/>
                <w:sz w:val="16"/>
              </w:rPr>
              <w:t>FRQDEPDMPNINRTCMP_START_SEC_VAR_CLEARED_</w:t>
            </w:r>
            <w:r>
              <w:rPr>
                <w:rFonts w:ascii="Arial" w:hAnsi="Arial" w:cs="Arial"/>
                <w:sz w:val="16"/>
              </w:rPr>
              <w:t>32</w:t>
            </w:r>
          </w:p>
        </w:tc>
      </w:tr>
      <w:tr w:rsidR="00AE33DB" w:rsidTr="00AC6B62">
        <w:tc>
          <w:tcPr>
            <w:tcW w:w="2991"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Prev2PreAttnComp_MtrNm_M_f32</w:t>
            </w:r>
          </w:p>
        </w:tc>
        <w:tc>
          <w:tcPr>
            <w:tcW w:w="1437" w:type="dxa"/>
            <w:tcBorders>
              <w:top w:val="single" w:sz="6" w:space="0" w:color="auto"/>
              <w:left w:val="single" w:sz="6" w:space="0" w:color="auto"/>
              <w:bottom w:val="single" w:sz="6" w:space="0" w:color="auto"/>
              <w:right w:val="single" w:sz="6" w:space="0" w:color="auto"/>
            </w:tcBorders>
            <w:vAlign w:val="center"/>
          </w:tcPr>
          <w:p w:rsidR="00AE33DB" w:rsidRPr="009C2458" w:rsidRDefault="00AE33DB" w:rsidP="00AE33DB">
            <w:pPr>
              <w:rPr>
                <w:rFonts w:ascii="Arial" w:hAnsi="Arial" w:cs="Arial"/>
                <w:sz w:val="16"/>
              </w:rPr>
            </w:pPr>
            <w:bookmarkStart w:id="5" w:name="OLE_LINK1"/>
            <w:bookmarkStart w:id="6" w:name="OLE_LINK2"/>
            <w:bookmarkStart w:id="7" w:name="OLE_LINK5"/>
            <w:r w:rsidRPr="009C2458">
              <w:rPr>
                <w:rFonts w:ascii="Arial" w:hAnsi="Arial" w:cs="Arial"/>
                <w:sz w:val="16"/>
              </w:rPr>
              <w:t>Single Precision Floating Point</w:t>
            </w:r>
            <w:bookmarkEnd w:id="5"/>
            <w:bookmarkEnd w:id="6"/>
            <w:bookmarkEnd w:id="7"/>
          </w:p>
        </w:tc>
        <w:tc>
          <w:tcPr>
            <w:tcW w:w="1218"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-8.8</w:t>
            </w:r>
          </w:p>
        </w:tc>
        <w:tc>
          <w:tcPr>
            <w:tcW w:w="1215"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8.8</w:t>
            </w:r>
          </w:p>
        </w:tc>
        <w:tc>
          <w:tcPr>
            <w:tcW w:w="2250" w:type="dxa"/>
            <w:tcBorders>
              <w:top w:val="single" w:sz="6" w:space="0" w:color="auto"/>
              <w:left w:val="single" w:sz="6" w:space="0" w:color="auto"/>
              <w:bottom w:val="single" w:sz="6" w:space="0" w:color="auto"/>
              <w:right w:val="single" w:sz="6" w:space="0" w:color="auto"/>
            </w:tcBorders>
            <w:vAlign w:val="center"/>
          </w:tcPr>
          <w:p w:rsidR="00AE33DB" w:rsidRPr="00B001A9" w:rsidRDefault="0036150F" w:rsidP="00AE33DB">
            <w:pPr>
              <w:rPr>
                <w:rFonts w:ascii="Arial" w:hAnsi="Arial" w:cs="Arial"/>
                <w:sz w:val="16"/>
              </w:rPr>
            </w:pPr>
            <w:r w:rsidRPr="00322263">
              <w:rPr>
                <w:rFonts w:ascii="Arial" w:hAnsi="Arial" w:cs="Arial"/>
                <w:sz w:val="16"/>
              </w:rPr>
              <w:t>FRQDEPDMPNINRTCMP_S</w:t>
            </w:r>
            <w:r>
              <w:rPr>
                <w:rFonts w:ascii="Arial" w:hAnsi="Arial" w:cs="Arial"/>
                <w:sz w:val="16"/>
              </w:rPr>
              <w:t>TART_SEC_VAR_CLEARED_32</w:t>
            </w:r>
          </w:p>
        </w:tc>
      </w:tr>
      <w:tr w:rsidR="00AB605A" w:rsidTr="00AC6B62">
        <w:tc>
          <w:tcPr>
            <w:tcW w:w="2991" w:type="dxa"/>
            <w:tcBorders>
              <w:top w:val="single" w:sz="6" w:space="0" w:color="auto"/>
              <w:left w:val="single" w:sz="6" w:space="0" w:color="auto"/>
              <w:bottom w:val="single" w:sz="6" w:space="0" w:color="auto"/>
              <w:right w:val="single" w:sz="6" w:space="0" w:color="auto"/>
            </w:tcBorders>
            <w:vAlign w:val="center"/>
          </w:tcPr>
          <w:p w:rsidR="00AB605A" w:rsidRDefault="00AB605A" w:rsidP="00AE33DB">
            <w:pPr>
              <w:rPr>
                <w:rFonts w:ascii="Arial" w:hAnsi="Arial" w:cs="Arial"/>
                <w:sz w:val="16"/>
                <w:szCs w:val="16"/>
              </w:rPr>
            </w:pPr>
            <w:bookmarkStart w:id="8" w:name="OLE_LINK18"/>
            <w:bookmarkStart w:id="9" w:name="OLE_LINK19"/>
            <w:proofErr w:type="spellStart"/>
            <w:r w:rsidRPr="00AB605A">
              <w:rPr>
                <w:rFonts w:ascii="Arial" w:hAnsi="Arial" w:cs="Arial"/>
                <w:sz w:val="16"/>
                <w:szCs w:val="16"/>
              </w:rPr>
              <w:t>TbarVelFiltSv_M_str</w:t>
            </w:r>
            <w:bookmarkEnd w:id="8"/>
            <w:bookmarkEnd w:id="9"/>
            <w:proofErr w:type="spellEnd"/>
          </w:p>
        </w:tc>
        <w:tc>
          <w:tcPr>
            <w:tcW w:w="1437" w:type="dxa"/>
            <w:tcBorders>
              <w:top w:val="single" w:sz="6" w:space="0" w:color="auto"/>
              <w:left w:val="single" w:sz="6" w:space="0" w:color="auto"/>
              <w:bottom w:val="single" w:sz="6" w:space="0" w:color="auto"/>
              <w:right w:val="single" w:sz="6" w:space="0" w:color="auto"/>
            </w:tcBorders>
            <w:vAlign w:val="center"/>
          </w:tcPr>
          <w:p w:rsidR="00AB605A" w:rsidRPr="009C2458" w:rsidRDefault="00851B2C" w:rsidP="00AE33DB">
            <w:pPr>
              <w:rPr>
                <w:rFonts w:ascii="Arial" w:hAnsi="Arial" w:cs="Arial"/>
                <w:sz w:val="16"/>
              </w:rPr>
            </w:pPr>
            <w:r>
              <w:rPr>
                <w:rFonts w:ascii="Arial" w:hAnsi="Arial" w:cs="Arial"/>
                <w:sz w:val="16"/>
              </w:rPr>
              <w:t>N/A</w:t>
            </w:r>
          </w:p>
        </w:tc>
        <w:tc>
          <w:tcPr>
            <w:tcW w:w="1218" w:type="dxa"/>
            <w:tcBorders>
              <w:top w:val="single" w:sz="6" w:space="0" w:color="auto"/>
              <w:left w:val="single" w:sz="6" w:space="0" w:color="auto"/>
              <w:bottom w:val="single" w:sz="6" w:space="0" w:color="auto"/>
              <w:right w:val="single" w:sz="6" w:space="0" w:color="auto"/>
            </w:tcBorders>
            <w:vAlign w:val="center"/>
          </w:tcPr>
          <w:p w:rsidR="00AB605A" w:rsidRDefault="00851B2C" w:rsidP="00AE33DB">
            <w:pPr>
              <w:rPr>
                <w:rFonts w:ascii="Arial" w:hAnsi="Arial" w:cs="Arial"/>
                <w:sz w:val="16"/>
                <w:szCs w:val="16"/>
              </w:rPr>
            </w:pPr>
            <w:r>
              <w:rPr>
                <w:rFonts w:ascii="Arial" w:hAnsi="Arial" w:cs="Arial"/>
                <w:sz w:val="16"/>
                <w:szCs w:val="16"/>
              </w:rPr>
              <w:t>N/A</w:t>
            </w:r>
          </w:p>
        </w:tc>
        <w:tc>
          <w:tcPr>
            <w:tcW w:w="1215" w:type="dxa"/>
            <w:tcBorders>
              <w:top w:val="single" w:sz="6" w:space="0" w:color="auto"/>
              <w:left w:val="single" w:sz="6" w:space="0" w:color="auto"/>
              <w:bottom w:val="single" w:sz="6" w:space="0" w:color="auto"/>
              <w:right w:val="single" w:sz="6" w:space="0" w:color="auto"/>
            </w:tcBorders>
            <w:vAlign w:val="center"/>
          </w:tcPr>
          <w:p w:rsidR="00AB605A" w:rsidRDefault="00851B2C" w:rsidP="00AE33DB">
            <w:pPr>
              <w:rPr>
                <w:rFonts w:ascii="Arial" w:hAnsi="Arial" w:cs="Arial"/>
                <w:sz w:val="16"/>
                <w:szCs w:val="16"/>
              </w:rPr>
            </w:pPr>
            <w:r>
              <w:rPr>
                <w:rFonts w:ascii="Arial" w:hAnsi="Arial" w:cs="Arial"/>
                <w:sz w:val="16"/>
                <w:szCs w:val="16"/>
              </w:rPr>
              <w:t>N/A</w:t>
            </w:r>
          </w:p>
        </w:tc>
        <w:tc>
          <w:tcPr>
            <w:tcW w:w="2250" w:type="dxa"/>
            <w:tcBorders>
              <w:top w:val="single" w:sz="6" w:space="0" w:color="auto"/>
              <w:left w:val="single" w:sz="6" w:space="0" w:color="auto"/>
              <w:bottom w:val="single" w:sz="6" w:space="0" w:color="auto"/>
              <w:right w:val="single" w:sz="6" w:space="0" w:color="auto"/>
            </w:tcBorders>
            <w:vAlign w:val="center"/>
          </w:tcPr>
          <w:p w:rsidR="00AB605A" w:rsidRPr="00B001A9" w:rsidRDefault="0036150F" w:rsidP="00AE33DB">
            <w:pPr>
              <w:rPr>
                <w:rFonts w:ascii="Arial" w:hAnsi="Arial" w:cs="Arial"/>
                <w:sz w:val="16"/>
              </w:rPr>
            </w:pPr>
            <w:r w:rsidRPr="00322263">
              <w:rPr>
                <w:rFonts w:ascii="Arial" w:hAnsi="Arial" w:cs="Arial"/>
                <w:sz w:val="16"/>
              </w:rPr>
              <w:t>FRQDEPDMPNINRTCMP_START_SEC_VAR_CLEARED_UNSPECIFIED</w:t>
            </w:r>
          </w:p>
        </w:tc>
      </w:tr>
      <w:tr w:rsidR="00AB605A" w:rsidTr="00AC6B62">
        <w:tc>
          <w:tcPr>
            <w:tcW w:w="2991" w:type="dxa"/>
            <w:tcBorders>
              <w:top w:val="single" w:sz="6" w:space="0" w:color="auto"/>
              <w:left w:val="single" w:sz="6" w:space="0" w:color="auto"/>
              <w:bottom w:val="single" w:sz="6" w:space="0" w:color="auto"/>
              <w:right w:val="single" w:sz="6" w:space="0" w:color="auto"/>
            </w:tcBorders>
            <w:vAlign w:val="center"/>
          </w:tcPr>
          <w:p w:rsidR="00AB605A" w:rsidRPr="00AB605A" w:rsidRDefault="00AB605A" w:rsidP="00AE33DB">
            <w:pPr>
              <w:rPr>
                <w:rFonts w:ascii="Arial" w:hAnsi="Arial" w:cs="Arial"/>
                <w:sz w:val="16"/>
                <w:szCs w:val="16"/>
              </w:rPr>
            </w:pPr>
            <w:bookmarkStart w:id="10" w:name="OLE_LINK3"/>
            <w:bookmarkStart w:id="11" w:name="OLE_LINK4"/>
            <w:bookmarkStart w:id="12" w:name="OLE_LINK20"/>
            <w:bookmarkStart w:id="13" w:name="OLE_LINK21"/>
            <w:r w:rsidRPr="00AB605A">
              <w:rPr>
                <w:rFonts w:ascii="Arial" w:hAnsi="Arial" w:cs="Arial"/>
                <w:sz w:val="16"/>
                <w:szCs w:val="16"/>
              </w:rPr>
              <w:t>TbarVelFiltSv_M_str</w:t>
            </w:r>
            <w:bookmarkEnd w:id="10"/>
            <w:bookmarkEnd w:id="11"/>
            <w:r>
              <w:rPr>
                <w:rFonts w:ascii="Arial" w:hAnsi="Arial" w:cs="Arial"/>
                <w:sz w:val="16"/>
                <w:szCs w:val="16"/>
              </w:rPr>
              <w:t>.K_ULS_F32</w:t>
            </w:r>
            <w:bookmarkEnd w:id="12"/>
            <w:bookmarkEnd w:id="13"/>
          </w:p>
        </w:tc>
        <w:tc>
          <w:tcPr>
            <w:tcW w:w="1437" w:type="dxa"/>
            <w:tcBorders>
              <w:top w:val="single" w:sz="6" w:space="0" w:color="auto"/>
              <w:left w:val="single" w:sz="6" w:space="0" w:color="auto"/>
              <w:bottom w:val="single" w:sz="6" w:space="0" w:color="auto"/>
              <w:right w:val="single" w:sz="6" w:space="0" w:color="auto"/>
            </w:tcBorders>
            <w:vAlign w:val="center"/>
          </w:tcPr>
          <w:p w:rsidR="00AB605A" w:rsidRPr="009C2458" w:rsidRDefault="00AB605A" w:rsidP="00AE33DB">
            <w:pPr>
              <w:rPr>
                <w:rFonts w:ascii="Arial" w:hAnsi="Arial" w:cs="Arial"/>
                <w:sz w:val="16"/>
              </w:rPr>
            </w:pPr>
            <w:r w:rsidRPr="009C2458">
              <w:rPr>
                <w:rFonts w:ascii="Arial" w:hAnsi="Arial" w:cs="Arial"/>
                <w:sz w:val="16"/>
              </w:rPr>
              <w:t xml:space="preserve">Single Precision </w:t>
            </w:r>
            <w:r w:rsidRPr="009C2458">
              <w:rPr>
                <w:rFonts w:ascii="Arial" w:hAnsi="Arial" w:cs="Arial"/>
                <w:sz w:val="16"/>
              </w:rPr>
              <w:lastRenderedPageBreak/>
              <w:t>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B605A" w:rsidRDefault="00AB605A" w:rsidP="00AB605A">
            <w:pPr>
              <w:rPr>
                <w:rFonts w:ascii="Arial" w:hAnsi="Arial" w:cs="Arial"/>
                <w:sz w:val="16"/>
                <w:szCs w:val="16"/>
              </w:rPr>
            </w:pPr>
            <w:bookmarkStart w:id="14" w:name="OLE_LINK24"/>
            <w:bookmarkStart w:id="15" w:name="OLE_LINK25"/>
            <w:r>
              <w:rPr>
                <w:rFonts w:ascii="Arial" w:hAnsi="Arial" w:cs="Arial"/>
                <w:sz w:val="16"/>
                <w:szCs w:val="16"/>
              </w:rPr>
              <w:lastRenderedPageBreak/>
              <w:t>0.001255848</w:t>
            </w:r>
          </w:p>
          <w:bookmarkEnd w:id="14"/>
          <w:bookmarkEnd w:id="15"/>
          <w:p w:rsidR="00AB605A" w:rsidRDefault="00AB605A" w:rsidP="00AE33DB">
            <w:pPr>
              <w:rPr>
                <w:rFonts w:ascii="Arial" w:hAnsi="Arial" w:cs="Arial"/>
                <w:sz w:val="16"/>
                <w:szCs w:val="16"/>
              </w:rPr>
            </w:pPr>
          </w:p>
        </w:tc>
        <w:tc>
          <w:tcPr>
            <w:tcW w:w="1215" w:type="dxa"/>
            <w:tcBorders>
              <w:top w:val="single" w:sz="6" w:space="0" w:color="auto"/>
              <w:left w:val="single" w:sz="6" w:space="0" w:color="auto"/>
              <w:bottom w:val="single" w:sz="6" w:space="0" w:color="auto"/>
              <w:right w:val="single" w:sz="6" w:space="0" w:color="auto"/>
            </w:tcBorders>
            <w:vAlign w:val="center"/>
          </w:tcPr>
          <w:p w:rsidR="00AB605A" w:rsidRDefault="00AB605A" w:rsidP="00AB605A">
            <w:pPr>
              <w:rPr>
                <w:rFonts w:ascii="Arial" w:hAnsi="Arial" w:cs="Arial"/>
                <w:sz w:val="16"/>
                <w:szCs w:val="16"/>
              </w:rPr>
            </w:pPr>
            <w:bookmarkStart w:id="16" w:name="OLE_LINK26"/>
            <w:bookmarkStart w:id="17" w:name="OLE_LINK27"/>
            <w:r>
              <w:rPr>
                <w:rFonts w:ascii="Arial" w:hAnsi="Arial" w:cs="Arial"/>
                <w:sz w:val="16"/>
                <w:szCs w:val="16"/>
              </w:rPr>
              <w:lastRenderedPageBreak/>
              <w:t>0.715390457</w:t>
            </w:r>
          </w:p>
          <w:bookmarkEnd w:id="16"/>
          <w:bookmarkEnd w:id="17"/>
          <w:p w:rsidR="00AB605A" w:rsidRDefault="00AB605A" w:rsidP="00AE33DB">
            <w:pPr>
              <w:rPr>
                <w:rFonts w:ascii="Arial" w:hAnsi="Arial" w:cs="Arial"/>
                <w:sz w:val="16"/>
                <w:szCs w:val="16"/>
              </w:rPr>
            </w:pPr>
          </w:p>
        </w:tc>
        <w:tc>
          <w:tcPr>
            <w:tcW w:w="2250" w:type="dxa"/>
            <w:tcBorders>
              <w:top w:val="single" w:sz="6" w:space="0" w:color="auto"/>
              <w:left w:val="single" w:sz="6" w:space="0" w:color="auto"/>
              <w:bottom w:val="single" w:sz="6" w:space="0" w:color="auto"/>
              <w:right w:val="single" w:sz="6" w:space="0" w:color="auto"/>
            </w:tcBorders>
            <w:vAlign w:val="center"/>
          </w:tcPr>
          <w:p w:rsidR="00AB605A" w:rsidRPr="00B001A9" w:rsidRDefault="00AB605A" w:rsidP="00AE33DB">
            <w:pPr>
              <w:rPr>
                <w:rFonts w:ascii="Arial" w:hAnsi="Arial" w:cs="Arial"/>
                <w:sz w:val="16"/>
              </w:rPr>
            </w:pPr>
          </w:p>
        </w:tc>
      </w:tr>
      <w:tr w:rsidR="00AC6B62" w:rsidTr="00AC6B62">
        <w:tc>
          <w:tcPr>
            <w:tcW w:w="2991" w:type="dxa"/>
            <w:tcBorders>
              <w:top w:val="single" w:sz="6" w:space="0" w:color="auto"/>
              <w:left w:val="single" w:sz="6" w:space="0" w:color="auto"/>
              <w:bottom w:val="single" w:sz="6" w:space="0" w:color="auto"/>
              <w:right w:val="single" w:sz="6" w:space="0" w:color="auto"/>
            </w:tcBorders>
            <w:vAlign w:val="center"/>
          </w:tcPr>
          <w:p w:rsidR="00AC6B62" w:rsidRPr="00AB605A" w:rsidRDefault="00AC6B62" w:rsidP="00AE33DB">
            <w:pPr>
              <w:rPr>
                <w:rFonts w:ascii="Arial" w:hAnsi="Arial" w:cs="Arial"/>
                <w:sz w:val="16"/>
                <w:szCs w:val="16"/>
              </w:rPr>
            </w:pPr>
            <w:bookmarkStart w:id="18" w:name="OLE_LINK22"/>
            <w:bookmarkStart w:id="19" w:name="OLE_LINK23"/>
            <w:r w:rsidRPr="00AB605A">
              <w:rPr>
                <w:rFonts w:ascii="Arial" w:hAnsi="Arial" w:cs="Arial"/>
                <w:sz w:val="16"/>
                <w:szCs w:val="16"/>
              </w:rPr>
              <w:lastRenderedPageBreak/>
              <w:t>TbarVelFiltSv_M_str</w:t>
            </w:r>
            <w:r>
              <w:rPr>
                <w:rFonts w:ascii="Arial" w:hAnsi="Arial" w:cs="Arial"/>
                <w:sz w:val="16"/>
                <w:szCs w:val="16"/>
              </w:rPr>
              <w:t>.SV_ULS_F32</w:t>
            </w:r>
            <w:bookmarkEnd w:id="18"/>
            <w:bookmarkEnd w:id="19"/>
          </w:p>
        </w:tc>
        <w:tc>
          <w:tcPr>
            <w:tcW w:w="1437" w:type="dxa"/>
            <w:tcBorders>
              <w:top w:val="single" w:sz="6" w:space="0" w:color="auto"/>
              <w:left w:val="single" w:sz="6" w:space="0" w:color="auto"/>
              <w:bottom w:val="single" w:sz="6" w:space="0" w:color="auto"/>
              <w:right w:val="single" w:sz="6" w:space="0" w:color="auto"/>
            </w:tcBorders>
            <w:vAlign w:val="center"/>
          </w:tcPr>
          <w:p w:rsidR="00AC6B62" w:rsidRPr="009C2458" w:rsidRDefault="00AC6B62" w:rsidP="00AE33DB">
            <w:pPr>
              <w:rPr>
                <w:rFonts w:ascii="Arial" w:hAnsi="Arial" w:cs="Arial"/>
                <w:sz w:val="16"/>
              </w:rPr>
            </w:pPr>
            <w:r w:rsidRPr="009C2458">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rPr>
                <w:rFonts w:ascii="Arial" w:hAnsi="Arial" w:cs="Arial"/>
                <w:sz w:val="16"/>
                <w:szCs w:val="16"/>
              </w:rPr>
            </w:pPr>
            <w:bookmarkStart w:id="20" w:name="OLE_LINK28"/>
            <w:bookmarkStart w:id="21" w:name="OLE_LINK29"/>
            <w:r>
              <w:rPr>
                <w:rFonts w:ascii="Arial" w:hAnsi="Arial" w:cs="Arial"/>
                <w:sz w:val="16"/>
                <w:szCs w:val="16"/>
              </w:rPr>
              <w:t>-6.6667</w:t>
            </w:r>
            <w:bookmarkEnd w:id="20"/>
            <w:bookmarkEnd w:id="21"/>
          </w:p>
        </w:tc>
        <w:tc>
          <w:tcPr>
            <w:tcW w:w="1215"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rPr>
                <w:rFonts w:ascii="Arial" w:hAnsi="Arial" w:cs="Arial"/>
                <w:sz w:val="16"/>
                <w:szCs w:val="16"/>
              </w:rPr>
            </w:pPr>
            <w:bookmarkStart w:id="22" w:name="OLE_LINK30"/>
            <w:bookmarkStart w:id="23" w:name="OLE_LINK31"/>
            <w:r>
              <w:rPr>
                <w:rFonts w:ascii="Arial" w:hAnsi="Arial" w:cs="Arial"/>
                <w:sz w:val="16"/>
                <w:szCs w:val="16"/>
              </w:rPr>
              <w:t>6.6667</w:t>
            </w:r>
            <w:bookmarkEnd w:id="22"/>
            <w:bookmarkEnd w:id="23"/>
          </w:p>
        </w:tc>
        <w:tc>
          <w:tcPr>
            <w:tcW w:w="2250" w:type="dxa"/>
            <w:tcBorders>
              <w:top w:val="single" w:sz="6" w:space="0" w:color="auto"/>
              <w:left w:val="single" w:sz="6" w:space="0" w:color="auto"/>
              <w:bottom w:val="single" w:sz="6" w:space="0" w:color="auto"/>
              <w:right w:val="single" w:sz="6" w:space="0" w:color="auto"/>
            </w:tcBorders>
          </w:tcPr>
          <w:p w:rsidR="00AC6B62" w:rsidRPr="00AC6B62" w:rsidRDefault="00AF180C" w:rsidP="00AE33DB">
            <w:pPr>
              <w:rPr>
                <w:rFonts w:ascii="Arial" w:hAnsi="Arial" w:cs="Arial"/>
                <w:sz w:val="16"/>
                <w:szCs w:val="16"/>
              </w:rPr>
            </w:pPr>
            <w:r w:rsidRPr="00AF180C">
              <w:rPr>
                <w:rFonts w:ascii="Arial" w:hAnsi="Arial" w:cs="Arial"/>
                <w:sz w:val="16"/>
                <w:szCs w:val="16"/>
              </w:rPr>
              <w:t>FRQDEPDMPNINRTCMP_START_SEC_VAR_CLEARED_32</w:t>
            </w:r>
          </w:p>
        </w:tc>
      </w:tr>
      <w:tr w:rsidR="00AC6B62" w:rsidTr="00AC6B62">
        <w:tc>
          <w:tcPr>
            <w:tcW w:w="2991" w:type="dxa"/>
            <w:tcBorders>
              <w:top w:val="single" w:sz="6" w:space="0" w:color="auto"/>
              <w:left w:val="single" w:sz="6" w:space="0" w:color="auto"/>
              <w:bottom w:val="single" w:sz="6" w:space="0" w:color="auto"/>
              <w:right w:val="single" w:sz="6" w:space="0" w:color="auto"/>
            </w:tcBorders>
            <w:vAlign w:val="center"/>
          </w:tcPr>
          <w:p w:rsidR="00AC6B62" w:rsidRPr="00AB605A" w:rsidRDefault="00AC6B62" w:rsidP="00AE33DB">
            <w:pPr>
              <w:rPr>
                <w:rFonts w:ascii="Arial" w:hAnsi="Arial" w:cs="Arial"/>
                <w:sz w:val="16"/>
                <w:szCs w:val="16"/>
              </w:rPr>
            </w:pPr>
            <w:r w:rsidRPr="00AC6B62">
              <w:rPr>
                <w:rFonts w:ascii="Arial" w:hAnsi="Arial" w:cs="Arial"/>
                <w:sz w:val="16"/>
                <w:szCs w:val="16"/>
              </w:rPr>
              <w:t>PreDecelGain_Uls_M_f32</w:t>
            </w:r>
          </w:p>
        </w:tc>
        <w:tc>
          <w:tcPr>
            <w:tcW w:w="1437" w:type="dxa"/>
            <w:tcBorders>
              <w:top w:val="single" w:sz="6" w:space="0" w:color="auto"/>
              <w:left w:val="single" w:sz="6" w:space="0" w:color="auto"/>
              <w:bottom w:val="single" w:sz="6" w:space="0" w:color="auto"/>
              <w:right w:val="single" w:sz="6" w:space="0" w:color="auto"/>
            </w:tcBorders>
            <w:vAlign w:val="center"/>
          </w:tcPr>
          <w:p w:rsidR="00AC6B62" w:rsidRPr="009C2458" w:rsidRDefault="00AC6B62" w:rsidP="00AE33DB">
            <w:pPr>
              <w:rPr>
                <w:rFonts w:ascii="Arial" w:hAnsi="Arial" w:cs="Arial"/>
                <w:sz w:val="16"/>
              </w:rPr>
            </w:pPr>
            <w:r w:rsidRPr="009C2458">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rPr>
                <w:rFonts w:ascii="Arial" w:hAnsi="Arial" w:cs="Arial"/>
                <w:sz w:val="16"/>
                <w:szCs w:val="16"/>
              </w:rPr>
            </w:pPr>
            <w:r>
              <w:rPr>
                <w:rFonts w:ascii="Arial" w:hAnsi="Arial"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rPr>
                <w:rFonts w:ascii="Arial" w:hAnsi="Arial" w:cs="Arial"/>
                <w:sz w:val="16"/>
                <w:szCs w:val="16"/>
              </w:rPr>
            </w:pPr>
            <w:r>
              <w:rPr>
                <w:rFonts w:ascii="Arial" w:hAnsi="Arial" w:cs="Arial"/>
                <w:sz w:val="16"/>
                <w:szCs w:val="16"/>
              </w:rPr>
              <w:t>FULL</w:t>
            </w:r>
          </w:p>
        </w:tc>
        <w:tc>
          <w:tcPr>
            <w:tcW w:w="2250" w:type="dxa"/>
            <w:tcBorders>
              <w:top w:val="single" w:sz="6" w:space="0" w:color="auto"/>
              <w:left w:val="single" w:sz="6" w:space="0" w:color="auto"/>
              <w:bottom w:val="single" w:sz="6" w:space="0" w:color="auto"/>
              <w:right w:val="single" w:sz="6" w:space="0" w:color="auto"/>
            </w:tcBorders>
          </w:tcPr>
          <w:p w:rsidR="00AC6B62" w:rsidRPr="00AC6B62" w:rsidRDefault="00AF180C" w:rsidP="00AE33DB">
            <w:pPr>
              <w:rPr>
                <w:rFonts w:ascii="Arial" w:hAnsi="Arial" w:cs="Arial"/>
                <w:sz w:val="16"/>
                <w:szCs w:val="16"/>
              </w:rPr>
            </w:pPr>
            <w:r w:rsidRPr="00AF180C">
              <w:rPr>
                <w:rFonts w:ascii="Arial" w:hAnsi="Arial" w:cs="Arial"/>
                <w:sz w:val="16"/>
                <w:szCs w:val="16"/>
              </w:rPr>
              <w:t>FRQDEPDMPNINRTCMP_START_SEC_VAR_CLEARED_32</w:t>
            </w:r>
          </w:p>
        </w:tc>
      </w:tr>
    </w:tbl>
    <w:p w:rsidR="00E706DA" w:rsidRDefault="00E706DA"/>
    <w:p w:rsidR="00E706DA" w:rsidRDefault="00E706DA">
      <w:pPr>
        <w:spacing w:after="0"/>
      </w:pPr>
      <w:r>
        <w:br w:type="page"/>
      </w:r>
    </w:p>
    <w:p w:rsidR="00E706DA" w:rsidRDefault="00E706DA" w:rsidP="00E706DA">
      <w:pPr>
        <w:pStyle w:val="Heading3"/>
      </w:pPr>
      <w:r>
        <w:lastRenderedPageBreak/>
        <w:t>Module Display Variables</w:t>
      </w:r>
    </w:p>
    <w:p w:rsidR="00E706DA" w:rsidRDefault="00E706DA" w:rsidP="00E706DA">
      <w:r>
        <w:t xml:space="preserve">This section identifies the name, range and resolutions for data test points defined by the FDD.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0B2F16">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0B2F16">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0B2F16">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0B2F16">
            <w:pPr>
              <w:spacing w:before="60"/>
              <w:jc w:val="center"/>
              <w:rPr>
                <w:rFonts w:ascii="Arial" w:hAnsi="Arial" w:cs="Arial"/>
                <w:sz w:val="16"/>
              </w:rPr>
            </w:pPr>
            <w:r>
              <w:rPr>
                <w:rFonts w:ascii="Arial" w:hAnsi="Arial" w:cs="Arial"/>
                <w:sz w:val="16"/>
              </w:rPr>
              <w:t>Legal Range</w:t>
            </w:r>
          </w:p>
          <w:p w:rsidR="00BD008B" w:rsidRDefault="00BD008B" w:rsidP="000B2F16">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0B2F16">
            <w:pPr>
              <w:spacing w:before="60"/>
              <w:jc w:val="center"/>
              <w:rPr>
                <w:rFonts w:ascii="Arial" w:hAnsi="Arial" w:cs="Arial"/>
                <w:sz w:val="16"/>
              </w:rPr>
            </w:pPr>
            <w:r>
              <w:rPr>
                <w:rFonts w:ascii="Arial" w:hAnsi="Arial" w:cs="Arial"/>
                <w:sz w:val="16"/>
              </w:rPr>
              <w:t>Legal Range</w:t>
            </w:r>
          </w:p>
          <w:p w:rsidR="00BD008B" w:rsidRDefault="00BD008B" w:rsidP="000B2F16">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0B2F16">
            <w:pPr>
              <w:spacing w:before="60"/>
              <w:jc w:val="center"/>
              <w:rPr>
                <w:rFonts w:ascii="Arial" w:hAnsi="Arial" w:cs="Arial"/>
                <w:sz w:val="16"/>
              </w:rPr>
            </w:pPr>
            <w:r>
              <w:rPr>
                <w:rFonts w:ascii="Arial" w:hAnsi="Arial" w:cs="Arial"/>
                <w:sz w:val="16"/>
              </w:rPr>
              <w:t>Software Segment</w:t>
            </w:r>
          </w:p>
        </w:tc>
      </w:tr>
      <w:tr w:rsidR="002E12F9" w:rsidTr="002E12F9">
        <w:tc>
          <w:tcPr>
            <w:tcW w:w="2808" w:type="dxa"/>
            <w:tcBorders>
              <w:top w:val="single" w:sz="6" w:space="0" w:color="auto"/>
              <w:left w:val="single" w:sz="6" w:space="0" w:color="auto"/>
              <w:bottom w:val="single" w:sz="6" w:space="0" w:color="auto"/>
              <w:right w:val="single" w:sz="6" w:space="0" w:color="auto"/>
            </w:tcBorders>
            <w:vAlign w:val="center"/>
          </w:tcPr>
          <w:p w:rsidR="002E12F9" w:rsidRDefault="002E12F9" w:rsidP="002E12F9">
            <w:pPr>
              <w:rPr>
                <w:rFonts w:ascii="Arial" w:hAnsi="Arial" w:cs="Arial"/>
                <w:sz w:val="16"/>
                <w:szCs w:val="16"/>
              </w:rPr>
            </w:pPr>
            <w:r>
              <w:rPr>
                <w:rFonts w:ascii="Arial" w:hAnsi="Arial" w:cs="Arial"/>
                <w:sz w:val="16"/>
                <w:szCs w:val="16"/>
              </w:rPr>
              <w:t>ADDCoef_MtrNmSpRad_D_f32</w:t>
            </w:r>
          </w:p>
        </w:tc>
        <w:tc>
          <w:tcPr>
            <w:tcW w:w="1440" w:type="dxa"/>
            <w:tcBorders>
              <w:top w:val="single" w:sz="6" w:space="0" w:color="auto"/>
              <w:left w:val="single" w:sz="6" w:space="0" w:color="auto"/>
              <w:bottom w:val="single" w:sz="6" w:space="0" w:color="auto"/>
              <w:right w:val="single" w:sz="6" w:space="0" w:color="auto"/>
            </w:tcBorders>
            <w:vAlign w:val="center"/>
          </w:tcPr>
          <w:p w:rsidR="002E12F9" w:rsidRDefault="002E12F9" w:rsidP="002E12F9">
            <w:pPr>
              <w:spacing w:before="60"/>
              <w:rPr>
                <w:rFonts w:ascii="Arial" w:hAnsi="Arial" w:cs="Arial"/>
                <w:sz w:val="16"/>
              </w:rPr>
            </w:pPr>
            <w:r>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2E12F9" w:rsidRDefault="002E12F9" w:rsidP="002E12F9">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2E12F9" w:rsidRDefault="002E12F9" w:rsidP="002E12F9">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vAlign w:val="center"/>
          </w:tcPr>
          <w:p w:rsidR="002E12F9" w:rsidRDefault="0036150F" w:rsidP="0036150F">
            <w:pPr>
              <w:spacing w:before="60"/>
              <w:rPr>
                <w:rFonts w:ascii="Arial" w:hAnsi="Arial" w:cs="Arial"/>
                <w:sz w:val="16"/>
              </w:rPr>
            </w:pPr>
            <w:r w:rsidRPr="00322263">
              <w:rPr>
                <w:rFonts w:ascii="Arial" w:hAnsi="Arial" w:cs="Arial"/>
                <w:sz w:val="16"/>
              </w:rPr>
              <w:t>FRQDEPDMPNINRTCMP_START_SEC_VAR_CLEARED_UNSPECIFIED</w:t>
            </w:r>
            <w:r>
              <w:rPr>
                <w:rFonts w:ascii="Arial" w:hAnsi="Arial" w:cs="Arial"/>
                <w:sz w:val="16"/>
              </w:rPr>
              <w:t xml:space="preserve"> </w:t>
            </w:r>
          </w:p>
        </w:tc>
      </w:tr>
      <w:tr w:rsidR="0036150F" w:rsidTr="00AC6B62">
        <w:tc>
          <w:tcPr>
            <w:tcW w:w="2808" w:type="dxa"/>
            <w:tcBorders>
              <w:top w:val="single" w:sz="6" w:space="0" w:color="auto"/>
              <w:left w:val="single" w:sz="6" w:space="0" w:color="auto"/>
              <w:bottom w:val="single" w:sz="6" w:space="0" w:color="auto"/>
              <w:right w:val="single" w:sz="6" w:space="0" w:color="auto"/>
            </w:tcBorders>
            <w:vAlign w:val="center"/>
          </w:tcPr>
          <w:p w:rsidR="0036150F" w:rsidRDefault="0036150F" w:rsidP="002E12F9">
            <w:pPr>
              <w:rPr>
                <w:rFonts w:ascii="Arial" w:hAnsi="Arial" w:cs="Arial"/>
                <w:sz w:val="16"/>
                <w:szCs w:val="16"/>
              </w:rPr>
            </w:pPr>
            <w:r>
              <w:rPr>
                <w:rFonts w:ascii="Arial" w:hAnsi="Arial" w:cs="Arial"/>
                <w:sz w:val="16"/>
                <w:szCs w:val="16"/>
              </w:rPr>
              <w:t>DriverVelocity_MtrRadpS_D_f32</w:t>
            </w:r>
          </w:p>
        </w:tc>
        <w:tc>
          <w:tcPr>
            <w:tcW w:w="1440"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DF5B34">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36150F" w:rsidRDefault="0036150F" w:rsidP="002E12F9">
            <w:r w:rsidRPr="00A810C8">
              <w:rPr>
                <w:rFonts w:ascii="Arial" w:hAnsi="Arial" w:cs="Arial"/>
                <w:sz w:val="16"/>
              </w:rPr>
              <w:t>FRQDEPDMPNINRTCMP_START_SEC_VAR_CLEARED_UNSPECIFIED</w:t>
            </w:r>
          </w:p>
        </w:tc>
      </w:tr>
      <w:tr w:rsidR="0036150F" w:rsidTr="00AC6B62">
        <w:tc>
          <w:tcPr>
            <w:tcW w:w="2808" w:type="dxa"/>
            <w:tcBorders>
              <w:top w:val="single" w:sz="6" w:space="0" w:color="auto"/>
              <w:left w:val="single" w:sz="6" w:space="0" w:color="auto"/>
              <w:bottom w:val="single" w:sz="6" w:space="0" w:color="auto"/>
              <w:right w:val="single" w:sz="6" w:space="0" w:color="auto"/>
            </w:tcBorders>
            <w:vAlign w:val="center"/>
          </w:tcPr>
          <w:p w:rsidR="0036150F" w:rsidRPr="009C2458" w:rsidRDefault="0036150F" w:rsidP="009F471F">
            <w:pPr>
              <w:rPr>
                <w:rFonts w:ascii="Arial" w:hAnsi="Arial" w:cs="Arial"/>
                <w:sz w:val="16"/>
                <w:szCs w:val="16"/>
              </w:rPr>
            </w:pPr>
            <w:r w:rsidRPr="009C2458">
              <w:rPr>
                <w:rFonts w:ascii="Arial" w:hAnsi="Arial" w:cs="Arial"/>
                <w:sz w:val="16"/>
                <w:szCs w:val="16"/>
              </w:rPr>
              <w:t>FDDAttenOut_MtrNm_D_f32</w:t>
            </w:r>
          </w:p>
        </w:tc>
        <w:tc>
          <w:tcPr>
            <w:tcW w:w="1440" w:type="dxa"/>
            <w:tcBorders>
              <w:top w:val="single" w:sz="6" w:space="0" w:color="auto"/>
              <w:left w:val="single" w:sz="6" w:space="0" w:color="auto"/>
              <w:bottom w:val="single" w:sz="6" w:space="0" w:color="auto"/>
              <w:right w:val="single" w:sz="6" w:space="0" w:color="auto"/>
            </w:tcBorders>
            <w:vAlign w:val="center"/>
          </w:tcPr>
          <w:p w:rsidR="0036150F" w:rsidRPr="009C2458" w:rsidRDefault="0036150F" w:rsidP="002E12F9">
            <w:r w:rsidRPr="009C2458">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36150F" w:rsidRDefault="0036150F" w:rsidP="002E12F9">
            <w:r w:rsidRPr="00A810C8">
              <w:rPr>
                <w:rFonts w:ascii="Arial" w:hAnsi="Arial" w:cs="Arial"/>
                <w:sz w:val="16"/>
              </w:rPr>
              <w:t>FRQDEPDMPNINRTCMP_START_SEC_VAR_CLEARED_UNSPECIFIED</w:t>
            </w:r>
          </w:p>
        </w:tc>
      </w:tr>
      <w:tr w:rsidR="0036150F" w:rsidTr="00AC6B62">
        <w:tc>
          <w:tcPr>
            <w:tcW w:w="2808" w:type="dxa"/>
            <w:tcBorders>
              <w:top w:val="single" w:sz="6" w:space="0" w:color="auto"/>
              <w:left w:val="single" w:sz="6" w:space="0" w:color="auto"/>
              <w:bottom w:val="single" w:sz="6" w:space="0" w:color="auto"/>
              <w:right w:val="single" w:sz="6" w:space="0" w:color="auto"/>
            </w:tcBorders>
            <w:vAlign w:val="center"/>
          </w:tcPr>
          <w:p w:rsidR="0036150F" w:rsidRPr="009C2458" w:rsidRDefault="0036150F" w:rsidP="009F471F">
            <w:pPr>
              <w:rPr>
                <w:rFonts w:ascii="Arial" w:hAnsi="Arial" w:cs="Arial"/>
                <w:sz w:val="16"/>
                <w:szCs w:val="16"/>
              </w:rPr>
            </w:pPr>
            <w:r w:rsidRPr="009C2458">
              <w:rPr>
                <w:rFonts w:ascii="Arial" w:hAnsi="Arial" w:cs="Arial"/>
                <w:sz w:val="16"/>
                <w:szCs w:val="16"/>
              </w:rPr>
              <w:t>InertiaCompCalc_MtrNm_D_f32</w:t>
            </w:r>
          </w:p>
        </w:tc>
        <w:tc>
          <w:tcPr>
            <w:tcW w:w="1440" w:type="dxa"/>
            <w:tcBorders>
              <w:top w:val="single" w:sz="6" w:space="0" w:color="auto"/>
              <w:left w:val="single" w:sz="6" w:space="0" w:color="auto"/>
              <w:bottom w:val="single" w:sz="6" w:space="0" w:color="auto"/>
              <w:right w:val="single" w:sz="6" w:space="0" w:color="auto"/>
            </w:tcBorders>
            <w:vAlign w:val="center"/>
          </w:tcPr>
          <w:p w:rsidR="0036150F" w:rsidRPr="009C2458" w:rsidRDefault="0036150F" w:rsidP="002E12F9">
            <w:r w:rsidRPr="009C2458">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36150F" w:rsidRDefault="0036150F" w:rsidP="002E12F9">
            <w:r w:rsidRPr="00A810C8">
              <w:rPr>
                <w:rFonts w:ascii="Arial" w:hAnsi="Arial" w:cs="Arial"/>
                <w:sz w:val="16"/>
              </w:rPr>
              <w:t>FRQDEPDMPNINRTCMP_START_SEC_VAR_CLEARED_UNSPECIFIED</w:t>
            </w:r>
          </w:p>
        </w:tc>
      </w:tr>
      <w:tr w:rsidR="0036150F" w:rsidTr="00AC6B62">
        <w:tc>
          <w:tcPr>
            <w:tcW w:w="2808" w:type="dxa"/>
            <w:tcBorders>
              <w:top w:val="single" w:sz="6" w:space="0" w:color="auto"/>
              <w:left w:val="single" w:sz="6" w:space="0" w:color="auto"/>
              <w:bottom w:val="single" w:sz="6" w:space="0" w:color="auto"/>
              <w:right w:val="single" w:sz="6" w:space="0" w:color="auto"/>
            </w:tcBorders>
            <w:vAlign w:val="center"/>
          </w:tcPr>
          <w:p w:rsidR="0036150F" w:rsidRPr="009C2458" w:rsidRDefault="0036150F" w:rsidP="009F471F">
            <w:pPr>
              <w:rPr>
                <w:rFonts w:ascii="Arial" w:hAnsi="Arial" w:cs="Arial"/>
                <w:sz w:val="16"/>
                <w:szCs w:val="16"/>
              </w:rPr>
            </w:pPr>
            <w:r w:rsidRPr="009C2458">
              <w:rPr>
                <w:rFonts w:ascii="Arial" w:hAnsi="Arial" w:cs="Arial"/>
                <w:sz w:val="16"/>
                <w:szCs w:val="16"/>
              </w:rPr>
              <w:t>FiltFreqLUBlnd_RadpS_D_f32</w:t>
            </w:r>
          </w:p>
        </w:tc>
        <w:tc>
          <w:tcPr>
            <w:tcW w:w="1440" w:type="dxa"/>
            <w:tcBorders>
              <w:top w:val="single" w:sz="6" w:space="0" w:color="auto"/>
              <w:left w:val="single" w:sz="6" w:space="0" w:color="auto"/>
              <w:bottom w:val="single" w:sz="6" w:space="0" w:color="auto"/>
              <w:right w:val="single" w:sz="6" w:space="0" w:color="auto"/>
            </w:tcBorders>
            <w:vAlign w:val="center"/>
          </w:tcPr>
          <w:p w:rsidR="0036150F" w:rsidRPr="009C2458" w:rsidRDefault="0036150F" w:rsidP="002E12F9">
            <w:r w:rsidRPr="009C2458">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36150F" w:rsidRDefault="0036150F" w:rsidP="002E12F9">
            <w:r w:rsidRPr="00A810C8">
              <w:rPr>
                <w:rFonts w:ascii="Arial" w:hAnsi="Arial" w:cs="Arial"/>
                <w:sz w:val="16"/>
              </w:rPr>
              <w:t>FRQDEPDMPNINRTCMP_START_SEC_VAR_CLEARED_UNSPECIFIED</w:t>
            </w:r>
          </w:p>
        </w:tc>
      </w:tr>
      <w:tr w:rsidR="00AC6B62" w:rsidTr="00AC6B62">
        <w:tc>
          <w:tcPr>
            <w:tcW w:w="2808" w:type="dxa"/>
            <w:tcBorders>
              <w:top w:val="single" w:sz="6" w:space="0" w:color="auto"/>
              <w:left w:val="single" w:sz="6" w:space="0" w:color="auto"/>
              <w:bottom w:val="single" w:sz="6" w:space="0" w:color="auto"/>
              <w:right w:val="single" w:sz="6" w:space="0" w:color="auto"/>
            </w:tcBorders>
            <w:vAlign w:val="center"/>
          </w:tcPr>
          <w:p w:rsidR="00AC6B62" w:rsidRPr="009C2458" w:rsidRDefault="00AC6B62" w:rsidP="009F471F">
            <w:pPr>
              <w:rPr>
                <w:rFonts w:ascii="Arial" w:hAnsi="Arial" w:cs="Arial"/>
                <w:sz w:val="16"/>
                <w:szCs w:val="16"/>
              </w:rPr>
            </w:pPr>
            <w:r w:rsidRPr="00AC6B62">
              <w:rPr>
                <w:rFonts w:ascii="Arial" w:hAnsi="Arial" w:cs="Arial"/>
                <w:sz w:val="16"/>
                <w:szCs w:val="16"/>
              </w:rPr>
              <w:t>RawDecelGain_Uls_D_f32</w:t>
            </w:r>
          </w:p>
        </w:tc>
        <w:tc>
          <w:tcPr>
            <w:tcW w:w="1440" w:type="dxa"/>
            <w:tcBorders>
              <w:top w:val="single" w:sz="6" w:space="0" w:color="auto"/>
              <w:left w:val="single" w:sz="6" w:space="0" w:color="auto"/>
              <w:bottom w:val="single" w:sz="6" w:space="0" w:color="auto"/>
              <w:right w:val="single" w:sz="6" w:space="0" w:color="auto"/>
            </w:tcBorders>
            <w:vAlign w:val="center"/>
          </w:tcPr>
          <w:p w:rsidR="00AC6B62" w:rsidRPr="009C2458" w:rsidRDefault="00AC6B62" w:rsidP="002E12F9">
            <w:pPr>
              <w:rPr>
                <w:rFonts w:ascii="Arial" w:hAnsi="Arial" w:cs="Arial"/>
                <w:sz w:val="16"/>
              </w:rPr>
            </w:pPr>
            <w:r w:rsidRPr="009C2458">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AC6B62" w:rsidRPr="009B3729" w:rsidRDefault="00AC6B62" w:rsidP="002E12F9">
            <w:pPr>
              <w:rPr>
                <w:rFonts w:ascii="Arial" w:hAnsi="Arial" w:cs="Arial"/>
                <w:sz w:val="16"/>
              </w:rPr>
            </w:pPr>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AC6B62" w:rsidRPr="009B3729" w:rsidRDefault="00AC6B62" w:rsidP="002E12F9">
            <w:pPr>
              <w:rPr>
                <w:rFonts w:ascii="Arial" w:hAnsi="Arial" w:cs="Arial"/>
                <w:sz w:val="16"/>
              </w:rPr>
            </w:pPr>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AC6B62" w:rsidRPr="00A810C8" w:rsidRDefault="00AC6B62" w:rsidP="002E12F9">
            <w:pPr>
              <w:rPr>
                <w:rFonts w:ascii="Arial" w:hAnsi="Arial" w:cs="Arial"/>
                <w:sz w:val="16"/>
              </w:rPr>
            </w:pPr>
            <w:r w:rsidRPr="00AC6B62">
              <w:rPr>
                <w:rFonts w:ascii="Arial" w:hAnsi="Arial" w:cs="Arial"/>
                <w:sz w:val="16"/>
                <w:szCs w:val="16"/>
              </w:rPr>
              <w:t>FRQDEPDMPNINRTCMP_START_SEC_VAR_CLEARED_32</w:t>
            </w:r>
          </w:p>
        </w:tc>
      </w:tr>
      <w:tr w:rsidR="00AC6B62" w:rsidTr="00AC6B62">
        <w:tc>
          <w:tcPr>
            <w:tcW w:w="2808" w:type="dxa"/>
            <w:tcBorders>
              <w:top w:val="single" w:sz="6" w:space="0" w:color="auto"/>
              <w:left w:val="single" w:sz="6" w:space="0" w:color="auto"/>
              <w:bottom w:val="single" w:sz="6" w:space="0" w:color="auto"/>
              <w:right w:val="single" w:sz="6" w:space="0" w:color="auto"/>
            </w:tcBorders>
            <w:vAlign w:val="center"/>
          </w:tcPr>
          <w:p w:rsidR="00AC6B62" w:rsidRPr="00AC6B62" w:rsidRDefault="00AC6B62" w:rsidP="009F471F">
            <w:pPr>
              <w:rPr>
                <w:rFonts w:ascii="Arial" w:hAnsi="Arial" w:cs="Arial"/>
                <w:sz w:val="16"/>
                <w:szCs w:val="16"/>
              </w:rPr>
            </w:pPr>
            <w:r w:rsidRPr="00AC6B62">
              <w:rPr>
                <w:rFonts w:ascii="Arial" w:hAnsi="Arial" w:cs="Arial"/>
                <w:sz w:val="16"/>
                <w:szCs w:val="16"/>
              </w:rPr>
              <w:t>TbarVelFiltVal_HwDegpSec_D_f32</w:t>
            </w:r>
          </w:p>
        </w:tc>
        <w:tc>
          <w:tcPr>
            <w:tcW w:w="1440" w:type="dxa"/>
            <w:tcBorders>
              <w:top w:val="single" w:sz="6" w:space="0" w:color="auto"/>
              <w:left w:val="single" w:sz="6" w:space="0" w:color="auto"/>
              <w:bottom w:val="single" w:sz="6" w:space="0" w:color="auto"/>
              <w:right w:val="single" w:sz="6" w:space="0" w:color="auto"/>
            </w:tcBorders>
            <w:vAlign w:val="center"/>
          </w:tcPr>
          <w:p w:rsidR="00AC6B62" w:rsidRPr="009C2458" w:rsidRDefault="00AC6B62" w:rsidP="002E12F9">
            <w:pPr>
              <w:rPr>
                <w:rFonts w:ascii="Arial" w:hAnsi="Arial" w:cs="Arial"/>
                <w:sz w:val="16"/>
              </w:rPr>
            </w:pPr>
            <w:r w:rsidRPr="009C2458">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AC6B62" w:rsidRPr="009B3729" w:rsidRDefault="00AC6B62" w:rsidP="002E12F9">
            <w:pPr>
              <w:rPr>
                <w:rFonts w:ascii="Arial" w:hAnsi="Arial" w:cs="Arial"/>
                <w:sz w:val="16"/>
              </w:rPr>
            </w:pPr>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AC6B62" w:rsidRPr="009B3729" w:rsidRDefault="00AC6B62" w:rsidP="002E12F9">
            <w:pPr>
              <w:rPr>
                <w:rFonts w:ascii="Arial" w:hAnsi="Arial" w:cs="Arial"/>
                <w:sz w:val="16"/>
              </w:rPr>
            </w:pPr>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AC6B62" w:rsidRPr="00AC6B62" w:rsidRDefault="00AC6B62" w:rsidP="002E12F9">
            <w:pPr>
              <w:rPr>
                <w:rFonts w:ascii="Arial" w:hAnsi="Arial" w:cs="Arial"/>
                <w:sz w:val="16"/>
                <w:szCs w:val="16"/>
              </w:rPr>
            </w:pPr>
            <w:r w:rsidRPr="00AC6B62">
              <w:rPr>
                <w:rFonts w:ascii="Arial" w:hAnsi="Arial" w:cs="Arial"/>
                <w:sz w:val="16"/>
                <w:szCs w:val="16"/>
              </w:rPr>
              <w:t>FRQDEPDMPNINRTCMP_START_SEC_VAR_CLEARED_32</w:t>
            </w:r>
          </w:p>
        </w:tc>
      </w:tr>
    </w:tbl>
    <w:p w:rsidR="00E443BA" w:rsidRDefault="00E443BA">
      <w:pPr>
        <w:spacing w:after="0"/>
      </w:pPr>
    </w:p>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0B2F16">
        <w:tc>
          <w:tcPr>
            <w:tcW w:w="3348" w:type="dxa"/>
            <w:shd w:val="pct30" w:color="FFFF00" w:fill="FFFFFF"/>
          </w:tcPr>
          <w:p w:rsidR="003C4D3F" w:rsidRDefault="003C4D3F" w:rsidP="000B2F16">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0B2F16">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0B2F16">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0B2F16">
            <w:pPr>
              <w:spacing w:before="60"/>
              <w:jc w:val="center"/>
              <w:rPr>
                <w:rFonts w:ascii="Arial" w:hAnsi="Arial" w:cs="Arial"/>
                <w:sz w:val="16"/>
              </w:rPr>
            </w:pPr>
            <w:r>
              <w:rPr>
                <w:rFonts w:ascii="Arial" w:hAnsi="Arial" w:cs="Arial"/>
                <w:sz w:val="16"/>
              </w:rPr>
              <w:t>Legal Range</w:t>
            </w:r>
          </w:p>
          <w:p w:rsidR="003C4D3F" w:rsidRDefault="003C4D3F" w:rsidP="000B2F16">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0B2F16">
            <w:pPr>
              <w:spacing w:before="60"/>
              <w:jc w:val="center"/>
              <w:rPr>
                <w:rFonts w:ascii="Arial" w:hAnsi="Arial" w:cs="Arial"/>
                <w:sz w:val="16"/>
              </w:rPr>
            </w:pPr>
            <w:r>
              <w:rPr>
                <w:rFonts w:ascii="Arial" w:hAnsi="Arial" w:cs="Arial"/>
                <w:sz w:val="16"/>
              </w:rPr>
              <w:t>Legal Range</w:t>
            </w:r>
          </w:p>
          <w:p w:rsidR="003C4D3F" w:rsidRDefault="003C4D3F" w:rsidP="000B2F16">
            <w:pPr>
              <w:spacing w:before="60"/>
              <w:jc w:val="center"/>
              <w:rPr>
                <w:rFonts w:ascii="Arial" w:hAnsi="Arial" w:cs="Arial"/>
                <w:sz w:val="16"/>
              </w:rPr>
            </w:pPr>
            <w:r>
              <w:rPr>
                <w:rFonts w:ascii="Arial" w:hAnsi="Arial" w:cs="Arial"/>
                <w:sz w:val="16"/>
              </w:rPr>
              <w:t>(max)</w:t>
            </w:r>
          </w:p>
        </w:tc>
      </w:tr>
      <w:tr w:rsidR="003C4D3F" w:rsidTr="000B2F16">
        <w:tc>
          <w:tcPr>
            <w:tcW w:w="3348" w:type="dxa"/>
          </w:tcPr>
          <w:p w:rsidR="003C4D3F" w:rsidRDefault="00E443BA" w:rsidP="000B2F16">
            <w:pPr>
              <w:spacing w:before="60"/>
              <w:rPr>
                <w:rFonts w:ascii="Arial" w:hAnsi="Arial" w:cs="Arial"/>
                <w:sz w:val="16"/>
              </w:rPr>
            </w:pPr>
            <w:proofErr w:type="spellStart"/>
            <w:r w:rsidRPr="00E443BA">
              <w:rPr>
                <w:rFonts w:ascii="Arial" w:hAnsi="Arial" w:cs="Arial"/>
                <w:sz w:val="16"/>
              </w:rPr>
              <w:t>typedef</w:t>
            </w:r>
            <w:proofErr w:type="spellEnd"/>
            <w:r w:rsidRPr="00E443BA">
              <w:rPr>
                <w:rFonts w:ascii="Arial" w:hAnsi="Arial" w:cs="Arial"/>
                <w:sz w:val="16"/>
              </w:rPr>
              <w:t xml:space="preserve"> </w:t>
            </w:r>
            <w:proofErr w:type="spellStart"/>
            <w:r w:rsidRPr="00E443BA">
              <w:rPr>
                <w:rFonts w:ascii="Arial" w:hAnsi="Arial" w:cs="Arial"/>
                <w:sz w:val="16"/>
              </w:rPr>
              <w:t>struct</w:t>
            </w:r>
            <w:proofErr w:type="spellEnd"/>
            <w:r w:rsidRPr="00E443BA">
              <w:rPr>
                <w:rFonts w:ascii="Arial" w:hAnsi="Arial" w:cs="Arial"/>
                <w:sz w:val="16"/>
              </w:rPr>
              <w:t xml:space="preserve"> </w:t>
            </w:r>
            <w:proofErr w:type="spellStart"/>
            <w:r w:rsidRPr="00E443BA">
              <w:rPr>
                <w:rFonts w:ascii="Arial" w:hAnsi="Arial" w:cs="Arial"/>
                <w:sz w:val="16"/>
              </w:rPr>
              <w:t>filterCoef_T</w:t>
            </w:r>
            <w:proofErr w:type="spellEnd"/>
          </w:p>
        </w:tc>
        <w:tc>
          <w:tcPr>
            <w:tcW w:w="2160" w:type="dxa"/>
          </w:tcPr>
          <w:p w:rsidR="003C4D3F" w:rsidRDefault="00E443BA" w:rsidP="000B2F16">
            <w:pPr>
              <w:spacing w:before="60"/>
              <w:rPr>
                <w:rFonts w:ascii="Arial" w:hAnsi="Arial" w:cs="Arial"/>
                <w:sz w:val="16"/>
              </w:rPr>
            </w:pPr>
            <w:r>
              <w:rPr>
                <w:rFonts w:ascii="Arial" w:hAnsi="Arial" w:cs="Arial"/>
                <w:sz w:val="16"/>
              </w:rPr>
              <w:t>b0</w:t>
            </w:r>
            <w:r w:rsidR="00EC3B96">
              <w:rPr>
                <w:rFonts w:ascii="Arial" w:hAnsi="Arial" w:cs="Arial"/>
                <w:sz w:val="16"/>
              </w:rPr>
              <w:t>_Uls_f32</w:t>
            </w:r>
          </w:p>
        </w:tc>
        <w:tc>
          <w:tcPr>
            <w:tcW w:w="1440" w:type="dxa"/>
          </w:tcPr>
          <w:p w:rsidR="003C4D3F" w:rsidRDefault="00E443BA" w:rsidP="000B2F16">
            <w:pPr>
              <w:spacing w:before="60"/>
              <w:rPr>
                <w:rFonts w:ascii="Arial" w:hAnsi="Arial" w:cs="Arial"/>
                <w:sz w:val="16"/>
              </w:rPr>
            </w:pPr>
            <w:r>
              <w:rPr>
                <w:rFonts w:ascii="Arial" w:hAnsi="Arial" w:cs="Arial"/>
                <w:sz w:val="16"/>
              </w:rPr>
              <w:t>Float32</w:t>
            </w:r>
          </w:p>
        </w:tc>
        <w:tc>
          <w:tcPr>
            <w:tcW w:w="992" w:type="dxa"/>
          </w:tcPr>
          <w:p w:rsidR="003C4D3F" w:rsidRDefault="009C2458" w:rsidP="000B2F16">
            <w:pPr>
              <w:spacing w:before="60"/>
              <w:rPr>
                <w:rFonts w:ascii="Arial" w:hAnsi="Arial" w:cs="Arial"/>
                <w:sz w:val="16"/>
              </w:rPr>
            </w:pPr>
            <w:r>
              <w:rPr>
                <w:rFonts w:ascii="Arial" w:hAnsi="Arial" w:cs="Arial"/>
                <w:sz w:val="16"/>
              </w:rPr>
              <w:t>FULL</w:t>
            </w:r>
          </w:p>
        </w:tc>
        <w:tc>
          <w:tcPr>
            <w:tcW w:w="993" w:type="dxa"/>
          </w:tcPr>
          <w:p w:rsidR="003C4D3F" w:rsidRDefault="009C2458" w:rsidP="000B2F16">
            <w:pPr>
              <w:spacing w:before="60"/>
              <w:rPr>
                <w:rFonts w:ascii="Arial" w:hAnsi="Arial" w:cs="Arial"/>
                <w:sz w:val="16"/>
              </w:rPr>
            </w:pPr>
            <w:r>
              <w:rPr>
                <w:rFonts w:ascii="Arial" w:hAnsi="Arial" w:cs="Arial"/>
                <w:sz w:val="16"/>
              </w:rPr>
              <w:t>FULL</w:t>
            </w:r>
          </w:p>
        </w:tc>
      </w:tr>
      <w:tr w:rsidR="00E443BA" w:rsidTr="000B2F16">
        <w:tc>
          <w:tcPr>
            <w:tcW w:w="3348" w:type="dxa"/>
          </w:tcPr>
          <w:p w:rsidR="00E443BA" w:rsidRDefault="00E443BA" w:rsidP="000B2F16">
            <w:pPr>
              <w:spacing w:before="60"/>
              <w:rPr>
                <w:rFonts w:ascii="Arial" w:hAnsi="Arial" w:cs="Arial"/>
                <w:sz w:val="16"/>
              </w:rPr>
            </w:pPr>
          </w:p>
        </w:tc>
        <w:tc>
          <w:tcPr>
            <w:tcW w:w="2160" w:type="dxa"/>
          </w:tcPr>
          <w:p w:rsidR="00E443BA" w:rsidRDefault="00E443BA" w:rsidP="00E443BA">
            <w:pPr>
              <w:spacing w:before="60"/>
              <w:rPr>
                <w:rFonts w:ascii="Arial" w:hAnsi="Arial" w:cs="Arial"/>
                <w:sz w:val="16"/>
              </w:rPr>
            </w:pPr>
            <w:r>
              <w:rPr>
                <w:rFonts w:ascii="Arial" w:hAnsi="Arial" w:cs="Arial"/>
                <w:sz w:val="16"/>
              </w:rPr>
              <w:t>b1</w:t>
            </w:r>
            <w:r w:rsidR="00EC3B96">
              <w:rPr>
                <w:rFonts w:ascii="Arial" w:hAnsi="Arial" w:cs="Arial"/>
                <w:sz w:val="16"/>
              </w:rPr>
              <w:t>_Uls_f32</w:t>
            </w:r>
          </w:p>
        </w:tc>
        <w:tc>
          <w:tcPr>
            <w:tcW w:w="1440" w:type="dxa"/>
          </w:tcPr>
          <w:p w:rsidR="00E443BA" w:rsidRDefault="00E443BA" w:rsidP="00E706DA">
            <w:pPr>
              <w:spacing w:before="60"/>
              <w:rPr>
                <w:rFonts w:ascii="Arial" w:hAnsi="Arial" w:cs="Arial"/>
                <w:sz w:val="16"/>
              </w:rPr>
            </w:pPr>
            <w:r>
              <w:rPr>
                <w:rFonts w:ascii="Arial" w:hAnsi="Arial" w:cs="Arial"/>
                <w:sz w:val="16"/>
              </w:rPr>
              <w:t>Float32</w:t>
            </w:r>
          </w:p>
        </w:tc>
        <w:tc>
          <w:tcPr>
            <w:tcW w:w="992" w:type="dxa"/>
          </w:tcPr>
          <w:p w:rsidR="00E443BA" w:rsidRDefault="00E443BA" w:rsidP="00E706DA">
            <w:pPr>
              <w:spacing w:before="60"/>
              <w:rPr>
                <w:rFonts w:ascii="Arial" w:hAnsi="Arial" w:cs="Arial"/>
                <w:sz w:val="16"/>
              </w:rPr>
            </w:pPr>
            <w:r>
              <w:rPr>
                <w:rFonts w:ascii="Arial" w:hAnsi="Arial" w:cs="Arial"/>
                <w:sz w:val="16"/>
              </w:rPr>
              <w:t>FULL</w:t>
            </w:r>
          </w:p>
        </w:tc>
        <w:tc>
          <w:tcPr>
            <w:tcW w:w="993" w:type="dxa"/>
          </w:tcPr>
          <w:p w:rsidR="00E443BA" w:rsidRDefault="00E443BA" w:rsidP="00E706DA">
            <w:pPr>
              <w:spacing w:before="60"/>
              <w:rPr>
                <w:rFonts w:ascii="Arial" w:hAnsi="Arial" w:cs="Arial"/>
                <w:sz w:val="16"/>
              </w:rPr>
            </w:pPr>
            <w:r>
              <w:rPr>
                <w:rFonts w:ascii="Arial" w:hAnsi="Arial" w:cs="Arial"/>
                <w:sz w:val="16"/>
              </w:rPr>
              <w:t>FULL</w:t>
            </w:r>
          </w:p>
        </w:tc>
      </w:tr>
      <w:tr w:rsidR="00E443BA" w:rsidTr="000B2F16">
        <w:tc>
          <w:tcPr>
            <w:tcW w:w="3348" w:type="dxa"/>
          </w:tcPr>
          <w:p w:rsidR="00E443BA" w:rsidRDefault="00E443BA" w:rsidP="000B2F16">
            <w:pPr>
              <w:spacing w:before="60"/>
              <w:rPr>
                <w:rFonts w:ascii="Arial" w:hAnsi="Arial" w:cs="Arial"/>
                <w:sz w:val="16"/>
              </w:rPr>
            </w:pPr>
          </w:p>
        </w:tc>
        <w:tc>
          <w:tcPr>
            <w:tcW w:w="2160" w:type="dxa"/>
          </w:tcPr>
          <w:p w:rsidR="00E443BA" w:rsidRDefault="00E443BA" w:rsidP="000B2F16">
            <w:pPr>
              <w:spacing w:before="60"/>
              <w:rPr>
                <w:rFonts w:ascii="Arial" w:hAnsi="Arial" w:cs="Arial"/>
                <w:sz w:val="16"/>
              </w:rPr>
            </w:pPr>
            <w:r>
              <w:rPr>
                <w:rFonts w:ascii="Arial" w:hAnsi="Arial" w:cs="Arial"/>
                <w:sz w:val="16"/>
              </w:rPr>
              <w:t>b2</w:t>
            </w:r>
            <w:r w:rsidR="00EC3B96">
              <w:rPr>
                <w:rFonts w:ascii="Arial" w:hAnsi="Arial" w:cs="Arial"/>
                <w:sz w:val="16"/>
              </w:rPr>
              <w:t>_Uls_f32</w:t>
            </w:r>
          </w:p>
        </w:tc>
        <w:tc>
          <w:tcPr>
            <w:tcW w:w="1440" w:type="dxa"/>
          </w:tcPr>
          <w:p w:rsidR="00E443BA" w:rsidRDefault="00E443BA" w:rsidP="00E706DA">
            <w:pPr>
              <w:spacing w:before="60"/>
              <w:rPr>
                <w:rFonts w:ascii="Arial" w:hAnsi="Arial" w:cs="Arial"/>
                <w:sz w:val="16"/>
              </w:rPr>
            </w:pPr>
            <w:r>
              <w:rPr>
                <w:rFonts w:ascii="Arial" w:hAnsi="Arial" w:cs="Arial"/>
                <w:sz w:val="16"/>
              </w:rPr>
              <w:t>Float32</w:t>
            </w:r>
          </w:p>
        </w:tc>
        <w:tc>
          <w:tcPr>
            <w:tcW w:w="992" w:type="dxa"/>
          </w:tcPr>
          <w:p w:rsidR="00E443BA" w:rsidRDefault="00E443BA" w:rsidP="00E706DA">
            <w:pPr>
              <w:spacing w:before="60"/>
              <w:rPr>
                <w:rFonts w:ascii="Arial" w:hAnsi="Arial" w:cs="Arial"/>
                <w:sz w:val="16"/>
              </w:rPr>
            </w:pPr>
            <w:r>
              <w:rPr>
                <w:rFonts w:ascii="Arial" w:hAnsi="Arial" w:cs="Arial"/>
                <w:sz w:val="16"/>
              </w:rPr>
              <w:t>FULL</w:t>
            </w:r>
          </w:p>
        </w:tc>
        <w:tc>
          <w:tcPr>
            <w:tcW w:w="993" w:type="dxa"/>
          </w:tcPr>
          <w:p w:rsidR="00E443BA" w:rsidRDefault="00E443BA" w:rsidP="00E706DA">
            <w:pPr>
              <w:spacing w:before="60"/>
              <w:rPr>
                <w:rFonts w:ascii="Arial" w:hAnsi="Arial" w:cs="Arial"/>
                <w:sz w:val="16"/>
              </w:rPr>
            </w:pPr>
            <w:r>
              <w:rPr>
                <w:rFonts w:ascii="Arial" w:hAnsi="Arial" w:cs="Arial"/>
                <w:sz w:val="16"/>
              </w:rPr>
              <w:t>FULL</w:t>
            </w:r>
          </w:p>
        </w:tc>
      </w:tr>
      <w:tr w:rsidR="00E443BA" w:rsidTr="000B2F16">
        <w:tc>
          <w:tcPr>
            <w:tcW w:w="3348" w:type="dxa"/>
          </w:tcPr>
          <w:p w:rsidR="00E443BA" w:rsidRDefault="00E443BA" w:rsidP="000B2F16">
            <w:pPr>
              <w:spacing w:before="60"/>
              <w:rPr>
                <w:rFonts w:ascii="Arial" w:hAnsi="Arial" w:cs="Arial"/>
                <w:sz w:val="16"/>
              </w:rPr>
            </w:pPr>
          </w:p>
        </w:tc>
        <w:tc>
          <w:tcPr>
            <w:tcW w:w="2160" w:type="dxa"/>
          </w:tcPr>
          <w:p w:rsidR="00E443BA" w:rsidRDefault="00E443BA" w:rsidP="000B2F16">
            <w:pPr>
              <w:spacing w:before="60"/>
              <w:rPr>
                <w:rFonts w:ascii="Arial" w:hAnsi="Arial" w:cs="Arial"/>
                <w:sz w:val="16"/>
              </w:rPr>
            </w:pPr>
            <w:r>
              <w:rPr>
                <w:rFonts w:ascii="Arial" w:hAnsi="Arial" w:cs="Arial"/>
                <w:sz w:val="16"/>
              </w:rPr>
              <w:t>a0</w:t>
            </w:r>
            <w:r w:rsidR="00EC3B96">
              <w:rPr>
                <w:rFonts w:ascii="Arial" w:hAnsi="Arial" w:cs="Arial"/>
                <w:sz w:val="16"/>
              </w:rPr>
              <w:t>_Uls_f32</w:t>
            </w:r>
          </w:p>
        </w:tc>
        <w:tc>
          <w:tcPr>
            <w:tcW w:w="1440" w:type="dxa"/>
          </w:tcPr>
          <w:p w:rsidR="00E443BA" w:rsidRDefault="00E443BA" w:rsidP="00E706DA">
            <w:pPr>
              <w:spacing w:before="60"/>
              <w:rPr>
                <w:rFonts w:ascii="Arial" w:hAnsi="Arial" w:cs="Arial"/>
                <w:sz w:val="16"/>
              </w:rPr>
            </w:pPr>
            <w:r>
              <w:rPr>
                <w:rFonts w:ascii="Arial" w:hAnsi="Arial" w:cs="Arial"/>
                <w:sz w:val="16"/>
              </w:rPr>
              <w:t>Float32</w:t>
            </w:r>
          </w:p>
        </w:tc>
        <w:tc>
          <w:tcPr>
            <w:tcW w:w="992" w:type="dxa"/>
          </w:tcPr>
          <w:p w:rsidR="00E443BA" w:rsidRDefault="00E443BA" w:rsidP="00E706DA">
            <w:pPr>
              <w:spacing w:before="60"/>
              <w:rPr>
                <w:rFonts w:ascii="Arial" w:hAnsi="Arial" w:cs="Arial"/>
                <w:sz w:val="16"/>
              </w:rPr>
            </w:pPr>
            <w:r>
              <w:rPr>
                <w:rFonts w:ascii="Arial" w:hAnsi="Arial" w:cs="Arial"/>
                <w:sz w:val="16"/>
              </w:rPr>
              <w:t>FULL</w:t>
            </w:r>
          </w:p>
        </w:tc>
        <w:tc>
          <w:tcPr>
            <w:tcW w:w="993" w:type="dxa"/>
          </w:tcPr>
          <w:p w:rsidR="00E443BA" w:rsidRDefault="00E443BA" w:rsidP="00E706DA">
            <w:pPr>
              <w:spacing w:before="60"/>
              <w:rPr>
                <w:rFonts w:ascii="Arial" w:hAnsi="Arial" w:cs="Arial"/>
                <w:sz w:val="16"/>
              </w:rPr>
            </w:pPr>
            <w:r>
              <w:rPr>
                <w:rFonts w:ascii="Arial" w:hAnsi="Arial" w:cs="Arial"/>
                <w:sz w:val="16"/>
              </w:rPr>
              <w:t>FULL</w:t>
            </w:r>
          </w:p>
        </w:tc>
      </w:tr>
      <w:tr w:rsidR="00E443BA" w:rsidTr="000B2F16">
        <w:tc>
          <w:tcPr>
            <w:tcW w:w="3348" w:type="dxa"/>
          </w:tcPr>
          <w:p w:rsidR="00E443BA" w:rsidRDefault="00E443BA" w:rsidP="000B2F16">
            <w:pPr>
              <w:spacing w:before="60"/>
              <w:rPr>
                <w:rFonts w:ascii="Arial" w:hAnsi="Arial" w:cs="Arial"/>
                <w:sz w:val="16"/>
              </w:rPr>
            </w:pPr>
          </w:p>
        </w:tc>
        <w:tc>
          <w:tcPr>
            <w:tcW w:w="2160" w:type="dxa"/>
          </w:tcPr>
          <w:p w:rsidR="00E443BA" w:rsidRDefault="00E443BA" w:rsidP="00E443BA">
            <w:pPr>
              <w:spacing w:before="60"/>
              <w:rPr>
                <w:rFonts w:ascii="Arial" w:hAnsi="Arial" w:cs="Arial"/>
                <w:sz w:val="16"/>
              </w:rPr>
            </w:pPr>
            <w:r>
              <w:rPr>
                <w:rFonts w:ascii="Arial" w:hAnsi="Arial" w:cs="Arial"/>
                <w:sz w:val="16"/>
              </w:rPr>
              <w:t>a1</w:t>
            </w:r>
            <w:r w:rsidR="00EC3B96">
              <w:rPr>
                <w:rFonts w:ascii="Arial" w:hAnsi="Arial" w:cs="Arial"/>
                <w:sz w:val="16"/>
              </w:rPr>
              <w:t>_Uls_f32</w:t>
            </w:r>
          </w:p>
        </w:tc>
        <w:tc>
          <w:tcPr>
            <w:tcW w:w="1440" w:type="dxa"/>
          </w:tcPr>
          <w:p w:rsidR="00E443BA" w:rsidRDefault="00E443BA" w:rsidP="00E706DA">
            <w:pPr>
              <w:spacing w:before="60"/>
              <w:rPr>
                <w:rFonts w:ascii="Arial" w:hAnsi="Arial" w:cs="Arial"/>
                <w:sz w:val="16"/>
              </w:rPr>
            </w:pPr>
            <w:r>
              <w:rPr>
                <w:rFonts w:ascii="Arial" w:hAnsi="Arial" w:cs="Arial"/>
                <w:sz w:val="16"/>
              </w:rPr>
              <w:t>Float32</w:t>
            </w:r>
          </w:p>
        </w:tc>
        <w:tc>
          <w:tcPr>
            <w:tcW w:w="992" w:type="dxa"/>
          </w:tcPr>
          <w:p w:rsidR="00E443BA" w:rsidRDefault="00E443BA" w:rsidP="00E706DA">
            <w:pPr>
              <w:spacing w:before="60"/>
              <w:rPr>
                <w:rFonts w:ascii="Arial" w:hAnsi="Arial" w:cs="Arial"/>
                <w:sz w:val="16"/>
              </w:rPr>
            </w:pPr>
            <w:r>
              <w:rPr>
                <w:rFonts w:ascii="Arial" w:hAnsi="Arial" w:cs="Arial"/>
                <w:sz w:val="16"/>
              </w:rPr>
              <w:t>FULL</w:t>
            </w:r>
          </w:p>
        </w:tc>
        <w:tc>
          <w:tcPr>
            <w:tcW w:w="993" w:type="dxa"/>
          </w:tcPr>
          <w:p w:rsidR="00E443BA" w:rsidRDefault="00E443BA" w:rsidP="00E706DA">
            <w:pPr>
              <w:spacing w:before="60"/>
              <w:rPr>
                <w:rFonts w:ascii="Arial" w:hAnsi="Arial" w:cs="Arial"/>
                <w:sz w:val="16"/>
              </w:rPr>
            </w:pPr>
            <w:r>
              <w:rPr>
                <w:rFonts w:ascii="Arial" w:hAnsi="Arial" w:cs="Arial"/>
                <w:sz w:val="16"/>
              </w:rPr>
              <w:t>FULL</w:t>
            </w:r>
          </w:p>
        </w:tc>
      </w:tr>
      <w:tr w:rsidR="00E443BA" w:rsidTr="000B2F16">
        <w:tc>
          <w:tcPr>
            <w:tcW w:w="3348" w:type="dxa"/>
          </w:tcPr>
          <w:p w:rsidR="00E443BA" w:rsidRDefault="00E443BA" w:rsidP="000B2F16">
            <w:pPr>
              <w:spacing w:before="60"/>
              <w:rPr>
                <w:rFonts w:ascii="Arial" w:hAnsi="Arial" w:cs="Arial"/>
                <w:sz w:val="16"/>
              </w:rPr>
            </w:pPr>
          </w:p>
        </w:tc>
        <w:tc>
          <w:tcPr>
            <w:tcW w:w="2160" w:type="dxa"/>
          </w:tcPr>
          <w:p w:rsidR="00E443BA" w:rsidRDefault="00E443BA" w:rsidP="000B2F16">
            <w:pPr>
              <w:spacing w:before="60"/>
              <w:rPr>
                <w:rFonts w:ascii="Arial" w:hAnsi="Arial" w:cs="Arial"/>
                <w:sz w:val="16"/>
              </w:rPr>
            </w:pPr>
            <w:r>
              <w:rPr>
                <w:rFonts w:ascii="Arial" w:hAnsi="Arial" w:cs="Arial"/>
                <w:sz w:val="16"/>
              </w:rPr>
              <w:t>a2</w:t>
            </w:r>
            <w:r w:rsidR="00EC3B96">
              <w:rPr>
                <w:rFonts w:ascii="Arial" w:hAnsi="Arial" w:cs="Arial"/>
                <w:sz w:val="16"/>
              </w:rPr>
              <w:t>_Uls_f32</w:t>
            </w:r>
          </w:p>
        </w:tc>
        <w:tc>
          <w:tcPr>
            <w:tcW w:w="1440" w:type="dxa"/>
          </w:tcPr>
          <w:p w:rsidR="00E443BA" w:rsidRDefault="00E443BA" w:rsidP="00E706DA">
            <w:pPr>
              <w:spacing w:before="60"/>
              <w:rPr>
                <w:rFonts w:ascii="Arial" w:hAnsi="Arial" w:cs="Arial"/>
                <w:sz w:val="16"/>
              </w:rPr>
            </w:pPr>
            <w:r>
              <w:rPr>
                <w:rFonts w:ascii="Arial" w:hAnsi="Arial" w:cs="Arial"/>
                <w:sz w:val="16"/>
              </w:rPr>
              <w:t>Float32</w:t>
            </w:r>
          </w:p>
        </w:tc>
        <w:tc>
          <w:tcPr>
            <w:tcW w:w="992" w:type="dxa"/>
          </w:tcPr>
          <w:p w:rsidR="00E443BA" w:rsidRDefault="00E443BA" w:rsidP="00E706DA">
            <w:pPr>
              <w:spacing w:before="60"/>
              <w:rPr>
                <w:rFonts w:ascii="Arial" w:hAnsi="Arial" w:cs="Arial"/>
                <w:sz w:val="16"/>
              </w:rPr>
            </w:pPr>
            <w:r>
              <w:rPr>
                <w:rFonts w:ascii="Arial" w:hAnsi="Arial" w:cs="Arial"/>
                <w:sz w:val="16"/>
              </w:rPr>
              <w:t>FULL</w:t>
            </w:r>
          </w:p>
        </w:tc>
        <w:tc>
          <w:tcPr>
            <w:tcW w:w="993" w:type="dxa"/>
          </w:tcPr>
          <w:p w:rsidR="00E443BA" w:rsidRDefault="00E443BA" w:rsidP="00E706DA">
            <w:pPr>
              <w:spacing w:before="60"/>
              <w:rPr>
                <w:rFonts w:ascii="Arial" w:hAnsi="Arial" w:cs="Arial"/>
                <w:sz w:val="16"/>
              </w:rPr>
            </w:pPr>
            <w:r>
              <w:rPr>
                <w:rFonts w:ascii="Arial" w:hAnsi="Arial" w:cs="Arial"/>
                <w:sz w:val="16"/>
              </w:rPr>
              <w:t>FULL</w:t>
            </w:r>
          </w:p>
        </w:tc>
      </w:tr>
    </w:tbl>
    <w:p w:rsidR="004A781C" w:rsidRDefault="004A781C"/>
    <w:p w:rsidR="00DE4889" w:rsidRDefault="00DE4889">
      <w:pPr>
        <w:spacing w:after="0"/>
        <w:rPr>
          <w:rFonts w:ascii="Arial" w:hAnsi="Arial"/>
          <w:b/>
          <w:kern w:val="28"/>
          <w:sz w:val="28"/>
        </w:rPr>
      </w:pPr>
      <w:r>
        <w:lastRenderedPageBreak/>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E23B78">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B95A80" w:rsidTr="00E23B78">
        <w:trPr>
          <w:jc w:val="center"/>
        </w:trPr>
        <w:tc>
          <w:tcPr>
            <w:tcW w:w="4608" w:type="dxa"/>
            <w:tcBorders>
              <w:top w:val="single" w:sz="6" w:space="0" w:color="auto"/>
              <w:left w:val="single" w:sz="6" w:space="0" w:color="auto"/>
              <w:bottom w:val="single" w:sz="6" w:space="0" w:color="auto"/>
              <w:right w:val="single" w:sz="6" w:space="0" w:color="auto"/>
            </w:tcBorders>
          </w:tcPr>
          <w:p w:rsidR="00B95A80" w:rsidRDefault="00B95A80">
            <w:pPr>
              <w:rPr>
                <w:rFonts w:ascii="Arial" w:hAnsi="Arial" w:cs="Arial"/>
                <w:sz w:val="16"/>
                <w:szCs w:val="16"/>
              </w:rPr>
            </w:pPr>
            <w:r>
              <w:rPr>
                <w:rFonts w:ascii="Arial" w:hAnsi="Arial" w:cs="Arial"/>
                <w:sz w:val="16"/>
                <w:szCs w:val="16"/>
              </w:rPr>
              <w:t>k_InrtCmp_MtrInertia_KgmSq_f32</w:t>
            </w:r>
          </w:p>
        </w:tc>
      </w:tr>
      <w:tr w:rsidR="00B95A80" w:rsidRPr="004723C0" w:rsidTr="00E23B78">
        <w:trPr>
          <w:jc w:val="center"/>
        </w:trPr>
        <w:tc>
          <w:tcPr>
            <w:tcW w:w="4608" w:type="dxa"/>
            <w:tcBorders>
              <w:top w:val="single" w:sz="6" w:space="0" w:color="auto"/>
              <w:left w:val="single" w:sz="6" w:space="0" w:color="auto"/>
              <w:bottom w:val="single" w:sz="6" w:space="0" w:color="auto"/>
              <w:right w:val="single" w:sz="6" w:space="0" w:color="auto"/>
            </w:tcBorders>
          </w:tcPr>
          <w:p w:rsidR="00B95A80" w:rsidRPr="00B33A14" w:rsidRDefault="00B95A80" w:rsidP="00AC6B62">
            <w:pPr>
              <w:rPr>
                <w:rFonts w:ascii="Arial" w:hAnsi="Arial" w:cs="Arial"/>
                <w:sz w:val="16"/>
                <w:szCs w:val="16"/>
                <w:lang w:val="fr-FR"/>
              </w:rPr>
            </w:pPr>
            <w:r w:rsidRPr="00B33A14">
              <w:rPr>
                <w:rFonts w:ascii="Arial" w:hAnsi="Arial" w:cs="Arial"/>
                <w:sz w:val="16"/>
                <w:szCs w:val="16"/>
                <w:lang w:val="fr-FR"/>
              </w:rPr>
              <w:t>t_InrtCmp_ScaleFactorTblY_Uls_</w:t>
            </w:r>
            <w:proofErr w:type="gramStart"/>
            <w:r w:rsidRPr="00B33A14">
              <w:rPr>
                <w:rFonts w:ascii="Arial" w:hAnsi="Arial" w:cs="Arial"/>
                <w:sz w:val="16"/>
                <w:szCs w:val="16"/>
                <w:lang w:val="fr-FR"/>
              </w:rPr>
              <w:t>u9p7[</w:t>
            </w:r>
            <w:proofErr w:type="gramEnd"/>
            <w:r w:rsidR="00AC6B62">
              <w:rPr>
                <w:rFonts w:ascii="Arial" w:hAnsi="Arial" w:cs="Arial"/>
                <w:sz w:val="16"/>
                <w:szCs w:val="16"/>
                <w:lang w:val="fr-FR"/>
              </w:rPr>
              <w:t>12</w:t>
            </w:r>
            <w:r w:rsidRPr="00B33A14">
              <w:rPr>
                <w:rFonts w:ascii="Arial" w:hAnsi="Arial" w:cs="Arial"/>
                <w:sz w:val="16"/>
                <w:szCs w:val="16"/>
                <w:lang w:val="fr-FR"/>
              </w:rPr>
              <w:t>]</w:t>
            </w:r>
          </w:p>
        </w:tc>
      </w:tr>
      <w:tr w:rsidR="00B95A80" w:rsidRPr="004723C0" w:rsidTr="00E23B78">
        <w:trPr>
          <w:jc w:val="center"/>
        </w:trPr>
        <w:tc>
          <w:tcPr>
            <w:tcW w:w="4608" w:type="dxa"/>
            <w:tcBorders>
              <w:top w:val="single" w:sz="6" w:space="0" w:color="auto"/>
              <w:left w:val="single" w:sz="6" w:space="0" w:color="auto"/>
              <w:bottom w:val="single" w:sz="6" w:space="0" w:color="auto"/>
              <w:right w:val="single" w:sz="6" w:space="0" w:color="auto"/>
            </w:tcBorders>
          </w:tcPr>
          <w:p w:rsidR="00B95A80" w:rsidRPr="00B33A14" w:rsidRDefault="00B95A80" w:rsidP="00472F6E">
            <w:pPr>
              <w:rPr>
                <w:rFonts w:ascii="Arial" w:hAnsi="Arial" w:cs="Arial"/>
                <w:sz w:val="16"/>
                <w:szCs w:val="16"/>
                <w:lang w:val="fr-FR"/>
              </w:rPr>
            </w:pPr>
            <w:r w:rsidRPr="00B33A14">
              <w:rPr>
                <w:rFonts w:ascii="Arial" w:hAnsi="Arial" w:cs="Arial"/>
                <w:sz w:val="16"/>
                <w:szCs w:val="16"/>
                <w:lang w:val="fr-FR"/>
              </w:rPr>
              <w:t>k_InrtCmp_TBarVelLPFKn_</w:t>
            </w:r>
            <w:r w:rsidR="00472F6E">
              <w:rPr>
                <w:rFonts w:ascii="Arial" w:hAnsi="Arial" w:cs="Arial"/>
                <w:sz w:val="16"/>
                <w:szCs w:val="16"/>
                <w:lang w:val="fr-FR"/>
              </w:rPr>
              <w:t>Hz_f32</w:t>
            </w:r>
          </w:p>
        </w:tc>
      </w:tr>
      <w:tr w:rsidR="00B95A80" w:rsidTr="00E23B78">
        <w:trPr>
          <w:jc w:val="center"/>
        </w:trPr>
        <w:tc>
          <w:tcPr>
            <w:tcW w:w="4608" w:type="dxa"/>
            <w:tcBorders>
              <w:top w:val="single" w:sz="6" w:space="0" w:color="auto"/>
              <w:left w:val="single" w:sz="6" w:space="0" w:color="auto"/>
              <w:bottom w:val="single" w:sz="6" w:space="0" w:color="auto"/>
              <w:right w:val="single" w:sz="6" w:space="0" w:color="auto"/>
            </w:tcBorders>
          </w:tcPr>
          <w:p w:rsidR="00B95A80" w:rsidRDefault="00B95A80" w:rsidP="00AC6B62">
            <w:pPr>
              <w:rPr>
                <w:rFonts w:ascii="Arial" w:hAnsi="Arial" w:cs="Arial"/>
                <w:sz w:val="16"/>
                <w:szCs w:val="16"/>
              </w:rPr>
            </w:pPr>
            <w:r>
              <w:rPr>
                <w:rFonts w:ascii="Arial" w:hAnsi="Arial" w:cs="Arial"/>
                <w:sz w:val="16"/>
                <w:szCs w:val="16"/>
              </w:rPr>
              <w:t>t_InrtCmp_TBarVel_ScaleFactorTblY_Uls_u9p7[</w:t>
            </w:r>
            <w:r w:rsidR="00AC6B62">
              <w:rPr>
                <w:rFonts w:ascii="Arial" w:hAnsi="Arial" w:cs="Arial"/>
                <w:sz w:val="16"/>
                <w:szCs w:val="16"/>
              </w:rPr>
              <w:t>12</w:t>
            </w:r>
            <w:r>
              <w:rPr>
                <w:rFonts w:ascii="Arial" w:hAnsi="Arial" w:cs="Arial"/>
                <w:sz w:val="16"/>
                <w:szCs w:val="16"/>
              </w:rPr>
              <w:t>]</w:t>
            </w:r>
          </w:p>
        </w:tc>
      </w:tr>
      <w:tr w:rsidR="00B95A80" w:rsidTr="00E23B78">
        <w:trPr>
          <w:jc w:val="center"/>
        </w:trPr>
        <w:tc>
          <w:tcPr>
            <w:tcW w:w="4608" w:type="dxa"/>
            <w:tcBorders>
              <w:top w:val="single" w:sz="6" w:space="0" w:color="auto"/>
              <w:left w:val="single" w:sz="6" w:space="0" w:color="auto"/>
              <w:bottom w:val="single" w:sz="6" w:space="0" w:color="auto"/>
              <w:right w:val="single" w:sz="6" w:space="0" w:color="auto"/>
            </w:tcBorders>
          </w:tcPr>
          <w:p w:rsidR="00B95A80" w:rsidRDefault="00B95A80">
            <w:pPr>
              <w:rPr>
                <w:rFonts w:ascii="Arial" w:hAnsi="Arial" w:cs="Arial"/>
                <w:sz w:val="16"/>
                <w:szCs w:val="16"/>
              </w:rPr>
            </w:pPr>
            <w:r>
              <w:rPr>
                <w:rFonts w:ascii="Arial" w:hAnsi="Arial" w:cs="Arial"/>
                <w:sz w:val="16"/>
                <w:szCs w:val="16"/>
              </w:rPr>
              <w:t>k_InrtCmp_MtrVel_ScaleFactor_Uls_f32</w:t>
            </w:r>
          </w:p>
        </w:tc>
      </w:tr>
      <w:tr w:rsidR="00E443BA"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Default="00E443BA" w:rsidP="00AC6B62">
            <w:pPr>
              <w:rPr>
                <w:rFonts w:ascii="Arial" w:hAnsi="Arial" w:cs="Arial"/>
                <w:sz w:val="16"/>
                <w:szCs w:val="16"/>
              </w:rPr>
            </w:pPr>
            <w:r>
              <w:rPr>
                <w:rFonts w:ascii="Arial" w:hAnsi="Arial" w:cs="Arial"/>
                <w:sz w:val="16"/>
                <w:szCs w:val="16"/>
              </w:rPr>
              <w:t>t_FDD_ADDStaticTblY_MtrNmpRadpS_um1p17[</w:t>
            </w:r>
            <w:r w:rsidR="00AC6B62">
              <w:rPr>
                <w:rFonts w:ascii="Arial" w:hAnsi="Arial" w:cs="Arial"/>
                <w:sz w:val="16"/>
                <w:szCs w:val="16"/>
              </w:rPr>
              <w:t>10</w:t>
            </w:r>
            <w:r>
              <w:rPr>
                <w:rFonts w:ascii="Arial" w:hAnsi="Arial" w:cs="Arial"/>
                <w:sz w:val="16"/>
                <w:szCs w:val="16"/>
              </w:rPr>
              <w:t>]</w:t>
            </w:r>
          </w:p>
        </w:tc>
      </w:tr>
      <w:tr w:rsidR="00E443BA"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Default="00AC6B62" w:rsidP="00AE7BE1">
            <w:pPr>
              <w:rPr>
                <w:rFonts w:ascii="Arial" w:hAnsi="Arial" w:cs="Arial"/>
                <w:sz w:val="16"/>
                <w:szCs w:val="16"/>
              </w:rPr>
            </w:pPr>
            <w:r>
              <w:rPr>
                <w:rFonts w:ascii="Arial" w:hAnsi="Arial" w:cs="Arial"/>
                <w:sz w:val="16"/>
                <w:szCs w:val="16"/>
              </w:rPr>
              <w:t>t2</w:t>
            </w:r>
            <w:r w:rsidR="00E443BA">
              <w:rPr>
                <w:rFonts w:ascii="Arial" w:hAnsi="Arial" w:cs="Arial"/>
                <w:sz w:val="16"/>
                <w:szCs w:val="16"/>
              </w:rPr>
              <w:t>_FDD_ADDRollingTblYM_MtrNmpRadpS_um1p17[</w:t>
            </w:r>
            <w:r w:rsidR="00AE7BE1">
              <w:rPr>
                <w:rFonts w:ascii="Arial" w:hAnsi="Arial" w:cs="Arial"/>
                <w:sz w:val="16"/>
                <w:szCs w:val="16"/>
              </w:rPr>
              <w:t>2</w:t>
            </w:r>
            <w:r w:rsidR="00E443BA">
              <w:rPr>
                <w:rFonts w:ascii="Arial" w:hAnsi="Arial" w:cs="Arial"/>
                <w:sz w:val="16"/>
                <w:szCs w:val="16"/>
              </w:rPr>
              <w:t>][</w:t>
            </w:r>
            <w:r w:rsidR="00AE7BE1">
              <w:rPr>
                <w:rFonts w:ascii="Arial" w:hAnsi="Arial" w:cs="Arial"/>
                <w:sz w:val="16"/>
                <w:szCs w:val="16"/>
              </w:rPr>
              <w:t>10</w:t>
            </w:r>
            <w:r w:rsidR="00E443BA">
              <w:rPr>
                <w:rFonts w:ascii="Arial" w:hAnsi="Arial" w:cs="Arial"/>
                <w:sz w:val="16"/>
                <w:szCs w:val="16"/>
              </w:rPr>
              <w:t>]</w:t>
            </w:r>
          </w:p>
        </w:tc>
      </w:tr>
      <w:tr w:rsidR="00E443BA" w:rsidRPr="004723C0"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Pr="00B33A14" w:rsidRDefault="00E443BA">
            <w:pPr>
              <w:rPr>
                <w:rFonts w:ascii="Arial" w:hAnsi="Arial" w:cs="Arial"/>
                <w:sz w:val="16"/>
                <w:szCs w:val="16"/>
                <w:lang w:val="fr-FR"/>
              </w:rPr>
            </w:pPr>
            <w:r w:rsidRPr="00B33A14">
              <w:rPr>
                <w:rFonts w:ascii="Arial" w:hAnsi="Arial" w:cs="Arial"/>
                <w:sz w:val="16"/>
                <w:szCs w:val="16"/>
                <w:lang w:val="fr-FR"/>
              </w:rPr>
              <w:t>t_FDD_BlendTblY_Uls_</w:t>
            </w:r>
            <w:proofErr w:type="gramStart"/>
            <w:r w:rsidRPr="00B33A14">
              <w:rPr>
                <w:rFonts w:ascii="Arial" w:hAnsi="Arial" w:cs="Arial"/>
                <w:sz w:val="16"/>
                <w:szCs w:val="16"/>
                <w:lang w:val="fr-FR"/>
              </w:rPr>
              <w:t>u8p8[</w:t>
            </w:r>
            <w:proofErr w:type="gramEnd"/>
            <w:r w:rsidRPr="00B33A14">
              <w:rPr>
                <w:rFonts w:ascii="Arial" w:hAnsi="Arial" w:cs="Arial"/>
                <w:sz w:val="16"/>
                <w:szCs w:val="16"/>
                <w:lang w:val="fr-FR"/>
              </w:rPr>
              <w:t>6]</w:t>
            </w:r>
          </w:p>
        </w:tc>
      </w:tr>
      <w:tr w:rsidR="00E443BA"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Default="00AC6B62" w:rsidP="00AC6B62">
            <w:pPr>
              <w:rPr>
                <w:rFonts w:ascii="Arial" w:hAnsi="Arial" w:cs="Arial"/>
                <w:sz w:val="16"/>
                <w:szCs w:val="16"/>
              </w:rPr>
            </w:pPr>
            <w:r>
              <w:rPr>
                <w:rFonts w:ascii="Arial" w:hAnsi="Arial" w:cs="Arial"/>
                <w:sz w:val="16"/>
                <w:szCs w:val="16"/>
              </w:rPr>
              <w:t>t2</w:t>
            </w:r>
            <w:r w:rsidR="00E443BA">
              <w:rPr>
                <w:rFonts w:ascii="Arial" w:hAnsi="Arial" w:cs="Arial"/>
                <w:sz w:val="16"/>
                <w:szCs w:val="16"/>
              </w:rPr>
              <w:t>_FDD_FreqTblYM_Hz_u12p4[2][</w:t>
            </w:r>
            <w:r>
              <w:rPr>
                <w:rFonts w:ascii="Arial" w:hAnsi="Arial" w:cs="Arial"/>
                <w:sz w:val="16"/>
                <w:szCs w:val="16"/>
              </w:rPr>
              <w:t>12</w:t>
            </w:r>
            <w:r w:rsidR="00E443BA">
              <w:rPr>
                <w:rFonts w:ascii="Arial" w:hAnsi="Arial" w:cs="Arial"/>
                <w:sz w:val="16"/>
                <w:szCs w:val="16"/>
              </w:rPr>
              <w:t>]</w:t>
            </w:r>
          </w:p>
        </w:tc>
      </w:tr>
      <w:tr w:rsidR="00E443BA" w:rsidRPr="004723C0"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Pr="00B33A14" w:rsidRDefault="00E443BA">
            <w:pPr>
              <w:rPr>
                <w:rFonts w:ascii="Arial" w:hAnsi="Arial" w:cs="Arial"/>
                <w:sz w:val="16"/>
                <w:szCs w:val="16"/>
                <w:lang w:val="fr-FR"/>
              </w:rPr>
            </w:pPr>
            <w:r w:rsidRPr="00B33A14">
              <w:rPr>
                <w:rFonts w:ascii="Arial" w:hAnsi="Arial" w:cs="Arial"/>
                <w:sz w:val="16"/>
                <w:szCs w:val="16"/>
                <w:lang w:val="fr-FR"/>
              </w:rPr>
              <w:t>t_FDD_AttenTblX_MtrRadpS_</w:t>
            </w:r>
            <w:proofErr w:type="gramStart"/>
            <w:r w:rsidRPr="00B33A14">
              <w:rPr>
                <w:rFonts w:ascii="Arial" w:hAnsi="Arial" w:cs="Arial"/>
                <w:sz w:val="16"/>
                <w:szCs w:val="16"/>
                <w:lang w:val="fr-FR"/>
              </w:rPr>
              <w:t>u12p4[</w:t>
            </w:r>
            <w:proofErr w:type="gramEnd"/>
            <w:r w:rsidRPr="00B33A14">
              <w:rPr>
                <w:rFonts w:ascii="Arial" w:hAnsi="Arial" w:cs="Arial"/>
                <w:sz w:val="16"/>
                <w:szCs w:val="16"/>
                <w:lang w:val="fr-FR"/>
              </w:rPr>
              <w:t>2]</w:t>
            </w:r>
          </w:p>
        </w:tc>
      </w:tr>
      <w:tr w:rsidR="00E443BA" w:rsidRPr="004723C0"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Pr="00B33A14" w:rsidRDefault="00E443BA">
            <w:pPr>
              <w:rPr>
                <w:rFonts w:ascii="Arial" w:hAnsi="Arial" w:cs="Arial"/>
                <w:sz w:val="16"/>
                <w:szCs w:val="16"/>
                <w:lang w:val="fr-FR"/>
              </w:rPr>
            </w:pPr>
            <w:r w:rsidRPr="00B33A14">
              <w:rPr>
                <w:rFonts w:ascii="Arial" w:hAnsi="Arial" w:cs="Arial"/>
                <w:sz w:val="16"/>
                <w:szCs w:val="16"/>
                <w:lang w:val="fr-FR"/>
              </w:rPr>
              <w:t>t_FDD_AttenTblY_Uls_</w:t>
            </w:r>
            <w:proofErr w:type="gramStart"/>
            <w:r w:rsidRPr="00B33A14">
              <w:rPr>
                <w:rFonts w:ascii="Arial" w:hAnsi="Arial" w:cs="Arial"/>
                <w:sz w:val="16"/>
                <w:szCs w:val="16"/>
                <w:lang w:val="fr-FR"/>
              </w:rPr>
              <w:t>u8p8[</w:t>
            </w:r>
            <w:proofErr w:type="gramEnd"/>
            <w:r w:rsidRPr="00B33A14">
              <w:rPr>
                <w:rFonts w:ascii="Arial" w:hAnsi="Arial" w:cs="Arial"/>
                <w:sz w:val="16"/>
                <w:szCs w:val="16"/>
                <w:lang w:val="fr-FR"/>
              </w:rPr>
              <w:t>2]</w:t>
            </w:r>
          </w:p>
        </w:tc>
      </w:tr>
      <w:tr w:rsidR="00E443BA"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Default="00E443BA">
            <w:pPr>
              <w:rPr>
                <w:rFonts w:ascii="Arial" w:hAnsi="Arial" w:cs="Arial"/>
                <w:sz w:val="16"/>
                <w:szCs w:val="16"/>
              </w:rPr>
            </w:pPr>
            <w:r>
              <w:rPr>
                <w:rFonts w:ascii="Arial" w:hAnsi="Arial" w:cs="Arial"/>
                <w:sz w:val="16"/>
                <w:szCs w:val="16"/>
              </w:rPr>
              <w:t>t_WIRBlndTblX_MtrNm_u8p8[5]</w:t>
            </w:r>
          </w:p>
        </w:tc>
      </w:tr>
      <w:tr w:rsidR="00E443BA"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Default="00E443BA">
            <w:pPr>
              <w:rPr>
                <w:rFonts w:ascii="Arial" w:hAnsi="Arial" w:cs="Arial"/>
                <w:sz w:val="16"/>
                <w:szCs w:val="16"/>
              </w:rPr>
            </w:pPr>
            <w:r>
              <w:rPr>
                <w:rFonts w:ascii="Arial" w:hAnsi="Arial" w:cs="Arial"/>
                <w:sz w:val="16"/>
                <w:szCs w:val="16"/>
              </w:rPr>
              <w:t>t_RIAstWIRBlndTblY_Uls_u2p14[5]</w:t>
            </w:r>
          </w:p>
        </w:tc>
      </w:tr>
      <w:tr w:rsidR="00E443BA" w:rsidTr="00E23B78">
        <w:trPr>
          <w:jc w:val="center"/>
        </w:trPr>
        <w:tc>
          <w:tcPr>
            <w:tcW w:w="4608" w:type="dxa"/>
            <w:tcBorders>
              <w:top w:val="single" w:sz="6" w:space="0" w:color="auto"/>
              <w:left w:val="single" w:sz="6" w:space="0" w:color="auto"/>
              <w:bottom w:val="single" w:sz="6" w:space="0" w:color="auto"/>
              <w:right w:val="single" w:sz="6" w:space="0" w:color="auto"/>
            </w:tcBorders>
          </w:tcPr>
          <w:p w:rsidR="00E443BA" w:rsidRDefault="00E443BA">
            <w:pPr>
              <w:rPr>
                <w:rFonts w:ascii="Arial" w:hAnsi="Arial" w:cs="Arial"/>
                <w:sz w:val="16"/>
                <w:szCs w:val="16"/>
              </w:rPr>
            </w:pPr>
            <w:r>
              <w:rPr>
                <w:rFonts w:ascii="Arial" w:hAnsi="Arial" w:cs="Arial"/>
                <w:sz w:val="16"/>
                <w:szCs w:val="16"/>
              </w:rPr>
              <w:t>t_DmpFiltKpWIRBlndY_Uls_u2p14[5]</w:t>
            </w:r>
          </w:p>
        </w:tc>
      </w:tr>
      <w:tr w:rsidR="00D6364E"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D6364E" w:rsidRDefault="00D6364E">
            <w:pPr>
              <w:rPr>
                <w:rFonts w:ascii="Arial" w:hAnsi="Arial" w:cs="Arial"/>
                <w:sz w:val="16"/>
                <w:szCs w:val="16"/>
              </w:rPr>
            </w:pPr>
            <w:r>
              <w:rPr>
                <w:rFonts w:ascii="Arial" w:hAnsi="Arial" w:cs="Arial"/>
                <w:sz w:val="16"/>
                <w:szCs w:val="16"/>
              </w:rPr>
              <w:t>t_DmpDecelGainSlewY_UlspS_u13p3[6]</w:t>
            </w:r>
          </w:p>
        </w:tc>
      </w:tr>
      <w:tr w:rsidR="00D6364E"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D6364E" w:rsidRDefault="00D6364E">
            <w:pPr>
              <w:rPr>
                <w:rFonts w:ascii="Arial" w:hAnsi="Arial" w:cs="Arial"/>
                <w:sz w:val="16"/>
                <w:szCs w:val="16"/>
              </w:rPr>
            </w:pPr>
            <w:r>
              <w:rPr>
                <w:rFonts w:ascii="Arial" w:hAnsi="Arial" w:cs="Arial"/>
                <w:sz w:val="16"/>
                <w:szCs w:val="16"/>
              </w:rPr>
              <w:t>t_DmpDecelGainSlewX_MtrRadpS_u11p5[6]</w:t>
            </w:r>
          </w:p>
        </w:tc>
      </w:tr>
      <w:tr w:rsidR="00D6364E"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D6364E" w:rsidRDefault="00D6364E">
            <w:pPr>
              <w:rPr>
                <w:rFonts w:ascii="Arial" w:hAnsi="Arial" w:cs="Arial"/>
                <w:sz w:val="16"/>
                <w:szCs w:val="16"/>
              </w:rPr>
            </w:pPr>
            <w:r>
              <w:rPr>
                <w:rFonts w:ascii="Arial" w:hAnsi="Arial" w:cs="Arial"/>
                <w:sz w:val="16"/>
                <w:szCs w:val="16"/>
              </w:rPr>
              <w:t>k_DmpGainOnThresh_KphpS_f32</w:t>
            </w:r>
          </w:p>
        </w:tc>
      </w:tr>
      <w:tr w:rsidR="00D6364E"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D6364E" w:rsidRDefault="00D6364E">
            <w:pPr>
              <w:rPr>
                <w:rFonts w:ascii="Arial" w:hAnsi="Arial" w:cs="Arial"/>
                <w:sz w:val="16"/>
                <w:szCs w:val="16"/>
              </w:rPr>
            </w:pPr>
            <w:r>
              <w:rPr>
                <w:rFonts w:ascii="Arial" w:hAnsi="Arial" w:cs="Arial"/>
                <w:sz w:val="16"/>
                <w:szCs w:val="16"/>
              </w:rPr>
              <w:t>k_DmpDecelGain_Uls_f32</w:t>
            </w:r>
          </w:p>
        </w:tc>
      </w:tr>
      <w:tr w:rsidR="00D6364E"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D6364E" w:rsidRDefault="00D6364E">
            <w:pPr>
              <w:rPr>
                <w:rFonts w:ascii="Arial" w:hAnsi="Arial" w:cs="Arial"/>
                <w:sz w:val="16"/>
                <w:szCs w:val="16"/>
              </w:rPr>
            </w:pPr>
            <w:r>
              <w:rPr>
                <w:rFonts w:ascii="Arial" w:hAnsi="Arial" w:cs="Arial"/>
                <w:sz w:val="16"/>
                <w:szCs w:val="16"/>
              </w:rPr>
              <w:t>k_DmpDecelGainFSlew_UlspS_f32</w:t>
            </w:r>
          </w:p>
        </w:tc>
      </w:tr>
      <w:tr w:rsidR="00D6364E"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D6364E" w:rsidRDefault="00D6364E">
            <w:pPr>
              <w:rPr>
                <w:rFonts w:ascii="Arial" w:hAnsi="Arial" w:cs="Arial"/>
                <w:sz w:val="16"/>
                <w:szCs w:val="16"/>
              </w:rPr>
            </w:pPr>
            <w:r>
              <w:rPr>
                <w:rFonts w:ascii="Arial" w:hAnsi="Arial" w:cs="Arial"/>
                <w:sz w:val="16"/>
                <w:szCs w:val="16"/>
              </w:rPr>
              <w:t>k_DmpGainOffThresh_KphpS_f32</w:t>
            </w:r>
          </w:p>
        </w:tc>
      </w:tr>
      <w:tr w:rsidR="000C573D"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0C573D" w:rsidRDefault="000C573D">
            <w:pPr>
              <w:rPr>
                <w:rFonts w:ascii="Arial" w:hAnsi="Arial" w:cs="Arial"/>
                <w:sz w:val="16"/>
                <w:szCs w:val="16"/>
              </w:rPr>
            </w:pPr>
            <w:r w:rsidRPr="000C573D">
              <w:rPr>
                <w:rFonts w:ascii="Arial" w:hAnsi="Arial" w:cs="Arial"/>
                <w:sz w:val="16"/>
                <w:szCs w:val="16"/>
              </w:rPr>
              <w:t>t_CmnVehSpd_Kph_u9p7</w:t>
            </w:r>
            <w:r>
              <w:rPr>
                <w:rFonts w:ascii="Arial" w:hAnsi="Arial" w:cs="Arial"/>
                <w:sz w:val="16"/>
                <w:szCs w:val="16"/>
              </w:rPr>
              <w:t>[12]</w:t>
            </w:r>
          </w:p>
        </w:tc>
      </w:tr>
      <w:tr w:rsidR="000C573D"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0C573D" w:rsidRDefault="00823182" w:rsidP="00823182">
            <w:pPr>
              <w:rPr>
                <w:rFonts w:ascii="Arial" w:hAnsi="Arial" w:cs="Arial"/>
                <w:sz w:val="16"/>
                <w:szCs w:val="16"/>
              </w:rPr>
            </w:pPr>
            <w:r>
              <w:rPr>
                <w:rFonts w:ascii="Arial" w:hAnsi="Arial" w:cs="Arial"/>
                <w:sz w:val="16"/>
                <w:szCs w:val="16"/>
              </w:rPr>
              <w:t>t_FddADDCoefTblX_MtrNm_u4p12</w:t>
            </w:r>
            <w:r w:rsidR="000C573D" w:rsidRPr="000C573D">
              <w:rPr>
                <w:rFonts w:ascii="Arial" w:hAnsi="Arial" w:cs="Arial"/>
                <w:sz w:val="16"/>
                <w:szCs w:val="16"/>
              </w:rPr>
              <w:t>[10]</w:t>
            </w:r>
          </w:p>
        </w:tc>
      </w:tr>
      <w:tr w:rsidR="000C573D"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0C573D" w:rsidRDefault="000C573D">
            <w:pPr>
              <w:rPr>
                <w:rFonts w:ascii="Arial" w:hAnsi="Arial" w:cs="Arial"/>
                <w:sz w:val="16"/>
                <w:szCs w:val="16"/>
              </w:rPr>
            </w:pPr>
            <w:r w:rsidRPr="000C573D">
              <w:rPr>
                <w:rFonts w:ascii="Arial" w:hAnsi="Arial" w:cs="Arial"/>
                <w:sz w:val="16"/>
                <w:szCs w:val="16"/>
              </w:rPr>
              <w:t>k_CmnTbarStiff_NmpDeg_f32</w:t>
            </w:r>
          </w:p>
        </w:tc>
      </w:tr>
      <w:tr w:rsidR="000C573D"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0C573D" w:rsidRDefault="000C573D">
            <w:pPr>
              <w:rPr>
                <w:rFonts w:ascii="Arial" w:hAnsi="Arial" w:cs="Arial"/>
                <w:sz w:val="16"/>
                <w:szCs w:val="16"/>
              </w:rPr>
            </w:pPr>
            <w:r w:rsidRPr="000C573D">
              <w:rPr>
                <w:rFonts w:ascii="Arial" w:hAnsi="Arial" w:cs="Arial"/>
                <w:sz w:val="16"/>
                <w:szCs w:val="16"/>
              </w:rPr>
              <w:t>k_CmnSysKinRatio_MtrDegpHwDeg_f32</w:t>
            </w:r>
          </w:p>
        </w:tc>
      </w:tr>
    </w:tbl>
    <w:p w:rsidR="008136AD" w:rsidRDefault="008136AD" w:rsidP="008136AD">
      <w:pPr>
        <w:pStyle w:val="Heading2"/>
        <w:numPr>
          <w:ilvl w:val="0"/>
          <w:numId w:val="0"/>
        </w:numPr>
        <w:ind w:left="576"/>
      </w:pPr>
    </w:p>
    <w:p w:rsidR="008136AD" w:rsidRDefault="008136AD" w:rsidP="008136AD">
      <w:pPr>
        <w:rPr>
          <w:rFonts w:ascii="Arial" w:hAnsi="Arial"/>
          <w:sz w:val="24"/>
        </w:rPr>
      </w:pPr>
      <w:r>
        <w:br w:type="page"/>
      </w:r>
    </w:p>
    <w:p w:rsidR="004A781C" w:rsidRDefault="004A781C">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0B2F16">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0B2F16">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0B2F16">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0B2F16">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0B2F16">
            <w:pPr>
              <w:spacing w:before="60"/>
              <w:jc w:val="center"/>
              <w:rPr>
                <w:rFonts w:ascii="Arial" w:hAnsi="Arial" w:cs="Arial"/>
                <w:sz w:val="16"/>
              </w:rPr>
            </w:pPr>
            <w:r>
              <w:rPr>
                <w:rFonts w:ascii="Arial" w:hAnsi="Arial" w:cs="Arial"/>
                <w:sz w:val="16"/>
              </w:rPr>
              <w:t>Value</w:t>
            </w:r>
          </w:p>
        </w:tc>
      </w:tr>
      <w:tr w:rsidR="00DE4889" w:rsidTr="000B2F16">
        <w:tc>
          <w:tcPr>
            <w:tcW w:w="3888" w:type="dxa"/>
            <w:tcBorders>
              <w:top w:val="single" w:sz="6" w:space="0" w:color="auto"/>
              <w:left w:val="single" w:sz="6" w:space="0" w:color="auto"/>
              <w:bottom w:val="single" w:sz="6" w:space="0" w:color="auto"/>
              <w:right w:val="single" w:sz="6" w:space="0" w:color="auto"/>
            </w:tcBorders>
          </w:tcPr>
          <w:p w:rsidR="00DE4889" w:rsidRDefault="00E23B78" w:rsidP="000B2F16">
            <w:pPr>
              <w:spacing w:before="60"/>
              <w:rPr>
                <w:rFonts w:ascii="Arial" w:hAnsi="Arial" w:cs="Arial"/>
                <w:sz w:val="16"/>
              </w:rPr>
            </w:pPr>
            <w:r w:rsidRPr="00E23B78">
              <w:rPr>
                <w:rFonts w:ascii="Arial" w:hAnsi="Arial" w:cs="Arial"/>
                <w:sz w:val="16"/>
              </w:rPr>
              <w:t>D_FDDADDCOEFTBLSIZE_ULS_U8</w:t>
            </w:r>
          </w:p>
        </w:tc>
        <w:tc>
          <w:tcPr>
            <w:tcW w:w="1680" w:type="dxa"/>
            <w:tcBorders>
              <w:top w:val="single" w:sz="6" w:space="0" w:color="auto"/>
              <w:left w:val="single" w:sz="6" w:space="0" w:color="auto"/>
              <w:bottom w:val="single" w:sz="6" w:space="0" w:color="auto"/>
              <w:right w:val="single" w:sz="6" w:space="0" w:color="auto"/>
            </w:tcBorders>
          </w:tcPr>
          <w:p w:rsidR="00DE4889" w:rsidRDefault="00502B87" w:rsidP="00502B87">
            <w:pPr>
              <w:spacing w:before="60"/>
              <w:rPr>
                <w:rFonts w:ascii="Arial" w:hAnsi="Arial" w:cs="Arial"/>
                <w:sz w:val="16"/>
              </w:rPr>
            </w:pPr>
            <w:r>
              <w:rPr>
                <w:rFonts w:ascii="Arial" w:hAnsi="Arial" w:cs="Arial"/>
                <w:sz w:val="16"/>
              </w:rPr>
              <w:t>uint8</w:t>
            </w:r>
          </w:p>
        </w:tc>
        <w:tc>
          <w:tcPr>
            <w:tcW w:w="1680" w:type="dxa"/>
            <w:tcBorders>
              <w:top w:val="single" w:sz="6" w:space="0" w:color="auto"/>
              <w:left w:val="single" w:sz="6" w:space="0" w:color="auto"/>
              <w:bottom w:val="single" w:sz="6" w:space="0" w:color="auto"/>
              <w:right w:val="single" w:sz="6" w:space="0" w:color="auto"/>
            </w:tcBorders>
          </w:tcPr>
          <w:p w:rsidR="00DE4889" w:rsidRDefault="00E23B78" w:rsidP="000B2F16">
            <w:pPr>
              <w:spacing w:before="60"/>
              <w:rPr>
                <w:rFonts w:ascii="Arial" w:hAnsi="Arial" w:cs="Arial"/>
                <w:sz w:val="16"/>
              </w:rPr>
            </w:pPr>
            <w:proofErr w:type="spellStart"/>
            <w:r>
              <w:rPr>
                <w:rFonts w:ascii="Arial" w:hAnsi="Arial" w:cs="Arial"/>
                <w:sz w:val="16"/>
              </w:rPr>
              <w:t>Uls</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E23B78" w:rsidP="000B2F16">
            <w:pPr>
              <w:spacing w:before="60"/>
              <w:rPr>
                <w:rFonts w:ascii="Arial" w:hAnsi="Arial" w:cs="Arial"/>
                <w:sz w:val="16"/>
              </w:rPr>
            </w:pPr>
            <w:r>
              <w:rPr>
                <w:rFonts w:ascii="Arial" w:hAnsi="Arial" w:cs="Arial"/>
                <w:sz w:val="16"/>
              </w:rPr>
              <w:t>24U</w:t>
            </w:r>
          </w:p>
        </w:tc>
      </w:tr>
      <w:tr w:rsidR="003D56C5" w:rsidTr="000B2F16">
        <w:trPr>
          <w:ins w:id="24" w:author="Balani, Spandana" w:date="2014-08-27T12:06:00Z"/>
        </w:trPr>
        <w:tc>
          <w:tcPr>
            <w:tcW w:w="3888" w:type="dxa"/>
            <w:tcBorders>
              <w:top w:val="single" w:sz="6" w:space="0" w:color="auto"/>
              <w:left w:val="single" w:sz="6" w:space="0" w:color="auto"/>
              <w:bottom w:val="single" w:sz="6" w:space="0" w:color="auto"/>
              <w:right w:val="single" w:sz="6" w:space="0" w:color="auto"/>
            </w:tcBorders>
          </w:tcPr>
          <w:p w:rsidR="003D56C5" w:rsidRPr="00E23B78" w:rsidRDefault="003D56C5" w:rsidP="003D56C5">
            <w:pPr>
              <w:spacing w:before="60"/>
              <w:rPr>
                <w:ins w:id="25" w:author="Balani, Spandana" w:date="2014-08-27T12:06:00Z"/>
                <w:rFonts w:ascii="Arial" w:hAnsi="Arial" w:cs="Arial"/>
                <w:sz w:val="16"/>
              </w:rPr>
            </w:pPr>
            <w:ins w:id="26" w:author="Balani, Spandana" w:date="2014-08-27T12:06:00Z">
              <w:r w:rsidRPr="00E443BA">
                <w:rPr>
                  <w:rFonts w:ascii="Arial" w:hAnsi="Arial" w:cs="Arial"/>
                  <w:sz w:val="16"/>
                </w:rPr>
                <w:t>D_FLOAT</w:t>
              </w:r>
              <w:r>
                <w:rPr>
                  <w:rFonts w:ascii="Arial" w:hAnsi="Arial" w:cs="Arial"/>
                  <w:sz w:val="16"/>
                </w:rPr>
                <w:t>ONE</w:t>
              </w:r>
              <w:r w:rsidRPr="00E443BA">
                <w:rPr>
                  <w:rFonts w:ascii="Arial" w:hAnsi="Arial" w:cs="Arial"/>
                  <w:sz w:val="16"/>
                </w:rPr>
                <w:t>_ULS_F32</w:t>
              </w:r>
            </w:ins>
          </w:p>
        </w:tc>
        <w:tc>
          <w:tcPr>
            <w:tcW w:w="1680" w:type="dxa"/>
            <w:tcBorders>
              <w:top w:val="single" w:sz="6" w:space="0" w:color="auto"/>
              <w:left w:val="single" w:sz="6" w:space="0" w:color="auto"/>
              <w:bottom w:val="single" w:sz="6" w:space="0" w:color="auto"/>
              <w:right w:val="single" w:sz="6" w:space="0" w:color="auto"/>
            </w:tcBorders>
          </w:tcPr>
          <w:p w:rsidR="003D56C5" w:rsidRDefault="003D56C5" w:rsidP="00502B87">
            <w:pPr>
              <w:spacing w:before="60"/>
              <w:rPr>
                <w:ins w:id="27" w:author="Balani, Spandana" w:date="2014-08-27T12:06:00Z"/>
                <w:rFonts w:ascii="Arial" w:hAnsi="Arial" w:cs="Arial"/>
                <w:sz w:val="16"/>
              </w:rPr>
            </w:pPr>
            <w:ins w:id="28" w:author="Balani, Spandana" w:date="2014-08-27T12:06:00Z">
              <w:r>
                <w:rPr>
                  <w:rFonts w:ascii="Arial" w:hAnsi="Arial" w:cs="Arial"/>
                  <w:sz w:val="16"/>
                </w:rPr>
                <w:t>Float32</w:t>
              </w:r>
            </w:ins>
          </w:p>
        </w:tc>
        <w:tc>
          <w:tcPr>
            <w:tcW w:w="1680" w:type="dxa"/>
            <w:tcBorders>
              <w:top w:val="single" w:sz="6" w:space="0" w:color="auto"/>
              <w:left w:val="single" w:sz="6" w:space="0" w:color="auto"/>
              <w:bottom w:val="single" w:sz="6" w:space="0" w:color="auto"/>
              <w:right w:val="single" w:sz="6" w:space="0" w:color="auto"/>
            </w:tcBorders>
          </w:tcPr>
          <w:p w:rsidR="003D56C5" w:rsidRDefault="003D56C5" w:rsidP="000B2F16">
            <w:pPr>
              <w:spacing w:before="60"/>
              <w:rPr>
                <w:ins w:id="29" w:author="Balani, Spandana" w:date="2014-08-27T12:06:00Z"/>
                <w:rFonts w:ascii="Arial" w:hAnsi="Arial" w:cs="Arial"/>
                <w:sz w:val="16"/>
              </w:rPr>
            </w:pPr>
            <w:proofErr w:type="spellStart"/>
            <w:ins w:id="30" w:author="Balani, Spandana" w:date="2014-08-27T12:06:00Z">
              <w:r w:rsidRPr="008F419F">
                <w:rPr>
                  <w:rFonts w:ascii="Arial" w:hAnsi="Arial" w:cs="Arial"/>
                  <w:sz w:val="16"/>
                </w:rPr>
                <w:t>Uls</w:t>
              </w:r>
              <w:proofErr w:type="spellEnd"/>
            </w:ins>
          </w:p>
        </w:tc>
        <w:tc>
          <w:tcPr>
            <w:tcW w:w="1680" w:type="dxa"/>
            <w:tcBorders>
              <w:top w:val="single" w:sz="6" w:space="0" w:color="auto"/>
              <w:left w:val="single" w:sz="6" w:space="0" w:color="auto"/>
              <w:bottom w:val="single" w:sz="6" w:space="0" w:color="auto"/>
              <w:right w:val="single" w:sz="6" w:space="0" w:color="auto"/>
            </w:tcBorders>
          </w:tcPr>
          <w:p w:rsidR="003D56C5" w:rsidRDefault="003D56C5" w:rsidP="000B2F16">
            <w:pPr>
              <w:spacing w:before="60"/>
              <w:rPr>
                <w:ins w:id="31" w:author="Balani, Spandana" w:date="2014-08-27T12:06:00Z"/>
                <w:rFonts w:ascii="Arial" w:hAnsi="Arial" w:cs="Arial"/>
                <w:sz w:val="16"/>
              </w:rPr>
            </w:pPr>
            <w:ins w:id="32" w:author="Balani, Spandana" w:date="2014-08-27T12:06:00Z">
              <w:r>
                <w:rPr>
                  <w:rFonts w:ascii="Arial" w:hAnsi="Arial" w:cs="Arial"/>
                  <w:sz w:val="16"/>
                </w:rPr>
                <w:t>1.0F</w:t>
              </w:r>
            </w:ins>
          </w:p>
        </w:tc>
      </w:tr>
      <w:tr w:rsidR="003D56C5" w:rsidTr="000B2F16">
        <w:tc>
          <w:tcPr>
            <w:tcW w:w="3888" w:type="dxa"/>
            <w:tcBorders>
              <w:top w:val="single" w:sz="6" w:space="0" w:color="auto"/>
              <w:left w:val="single" w:sz="6" w:space="0" w:color="auto"/>
              <w:bottom w:val="single" w:sz="6" w:space="0" w:color="auto"/>
              <w:right w:val="single" w:sz="6" w:space="0" w:color="auto"/>
            </w:tcBorders>
          </w:tcPr>
          <w:p w:rsidR="003D56C5" w:rsidRPr="00E23B78" w:rsidRDefault="003D56C5" w:rsidP="000B2F16">
            <w:pPr>
              <w:spacing w:before="60"/>
              <w:rPr>
                <w:rFonts w:ascii="Arial" w:hAnsi="Arial" w:cs="Arial"/>
                <w:sz w:val="16"/>
              </w:rPr>
            </w:pPr>
            <w:r w:rsidRPr="00E443BA">
              <w:rPr>
                <w:rFonts w:ascii="Arial" w:hAnsi="Arial" w:cs="Arial"/>
                <w:sz w:val="16"/>
              </w:rPr>
              <w:t>D_FLOATEIGHT_ULS_F32</w:t>
            </w:r>
          </w:p>
        </w:tc>
        <w:tc>
          <w:tcPr>
            <w:tcW w:w="1680" w:type="dxa"/>
            <w:tcBorders>
              <w:top w:val="single" w:sz="6" w:space="0" w:color="auto"/>
              <w:left w:val="single" w:sz="6" w:space="0" w:color="auto"/>
              <w:bottom w:val="single" w:sz="6" w:space="0" w:color="auto"/>
              <w:right w:val="single" w:sz="6" w:space="0" w:color="auto"/>
            </w:tcBorders>
          </w:tcPr>
          <w:p w:rsidR="003D56C5" w:rsidRDefault="003D56C5" w:rsidP="00502B87">
            <w:pPr>
              <w:spacing w:before="60"/>
              <w:rPr>
                <w:rFonts w:ascii="Arial" w:hAnsi="Arial" w:cs="Arial"/>
                <w:sz w:val="16"/>
              </w:rPr>
            </w:pPr>
            <w:r>
              <w:rPr>
                <w:rFonts w:ascii="Arial" w:hAnsi="Arial" w:cs="Arial"/>
                <w:sz w:val="16"/>
              </w:rPr>
              <w:t>Float32</w:t>
            </w:r>
          </w:p>
        </w:tc>
        <w:tc>
          <w:tcPr>
            <w:tcW w:w="1680" w:type="dxa"/>
            <w:tcBorders>
              <w:top w:val="single" w:sz="6" w:space="0" w:color="auto"/>
              <w:left w:val="single" w:sz="6" w:space="0" w:color="auto"/>
              <w:bottom w:val="single" w:sz="6" w:space="0" w:color="auto"/>
              <w:right w:val="single" w:sz="6" w:space="0" w:color="auto"/>
            </w:tcBorders>
          </w:tcPr>
          <w:p w:rsidR="003D56C5" w:rsidRDefault="003D56C5">
            <w:proofErr w:type="spellStart"/>
            <w:r w:rsidRPr="008F419F">
              <w:rPr>
                <w:rFonts w:ascii="Arial" w:hAnsi="Arial" w:cs="Arial"/>
                <w:sz w:val="16"/>
              </w:rPr>
              <w:t>Uls</w:t>
            </w:r>
            <w:proofErr w:type="spellEnd"/>
          </w:p>
        </w:tc>
        <w:tc>
          <w:tcPr>
            <w:tcW w:w="1680" w:type="dxa"/>
            <w:tcBorders>
              <w:top w:val="single" w:sz="6" w:space="0" w:color="auto"/>
              <w:left w:val="single" w:sz="6" w:space="0" w:color="auto"/>
              <w:bottom w:val="single" w:sz="6" w:space="0" w:color="auto"/>
              <w:right w:val="single" w:sz="6" w:space="0" w:color="auto"/>
            </w:tcBorders>
          </w:tcPr>
          <w:p w:rsidR="003D56C5" w:rsidRDefault="003D56C5" w:rsidP="000B2F16">
            <w:pPr>
              <w:spacing w:before="60"/>
              <w:rPr>
                <w:rFonts w:ascii="Arial" w:hAnsi="Arial" w:cs="Arial"/>
                <w:sz w:val="16"/>
              </w:rPr>
            </w:pPr>
            <w:r>
              <w:rPr>
                <w:rFonts w:ascii="Arial" w:hAnsi="Arial" w:cs="Arial"/>
                <w:sz w:val="16"/>
              </w:rPr>
              <w:t>8.0F</w:t>
            </w:r>
          </w:p>
        </w:tc>
      </w:tr>
      <w:tr w:rsidR="003D56C5" w:rsidTr="000B2F16">
        <w:tc>
          <w:tcPr>
            <w:tcW w:w="3888" w:type="dxa"/>
            <w:tcBorders>
              <w:top w:val="single" w:sz="6" w:space="0" w:color="auto"/>
              <w:left w:val="single" w:sz="6" w:space="0" w:color="auto"/>
              <w:bottom w:val="single" w:sz="6" w:space="0" w:color="auto"/>
              <w:right w:val="single" w:sz="6" w:space="0" w:color="auto"/>
            </w:tcBorders>
          </w:tcPr>
          <w:p w:rsidR="003D56C5" w:rsidRPr="00E23B78" w:rsidRDefault="003D56C5" w:rsidP="00E443BA">
            <w:pPr>
              <w:spacing w:before="60"/>
              <w:rPr>
                <w:rFonts w:ascii="Arial" w:hAnsi="Arial" w:cs="Arial"/>
                <w:sz w:val="16"/>
              </w:rPr>
            </w:pPr>
            <w:r w:rsidRPr="00E443BA">
              <w:rPr>
                <w:rFonts w:ascii="Arial" w:hAnsi="Arial" w:cs="Arial"/>
                <w:sz w:val="16"/>
              </w:rPr>
              <w:t>D_FLOAT</w:t>
            </w:r>
            <w:r>
              <w:rPr>
                <w:rFonts w:ascii="Arial" w:hAnsi="Arial" w:cs="Arial"/>
                <w:sz w:val="16"/>
              </w:rPr>
              <w:t>FOUR</w:t>
            </w:r>
            <w:r w:rsidRPr="00E443BA">
              <w:rPr>
                <w:rFonts w:ascii="Arial" w:hAnsi="Arial" w:cs="Arial"/>
                <w:sz w:val="16"/>
              </w:rPr>
              <w:t>_ULS_F32</w:t>
            </w:r>
          </w:p>
        </w:tc>
        <w:tc>
          <w:tcPr>
            <w:tcW w:w="1680" w:type="dxa"/>
            <w:tcBorders>
              <w:top w:val="single" w:sz="6" w:space="0" w:color="auto"/>
              <w:left w:val="single" w:sz="6" w:space="0" w:color="auto"/>
              <w:bottom w:val="single" w:sz="6" w:space="0" w:color="auto"/>
              <w:right w:val="single" w:sz="6" w:space="0" w:color="auto"/>
            </w:tcBorders>
          </w:tcPr>
          <w:p w:rsidR="003D56C5" w:rsidRDefault="003D56C5" w:rsidP="00E706DA">
            <w:pPr>
              <w:spacing w:before="60"/>
              <w:rPr>
                <w:rFonts w:ascii="Arial" w:hAnsi="Arial" w:cs="Arial"/>
                <w:sz w:val="16"/>
              </w:rPr>
            </w:pPr>
            <w:r>
              <w:rPr>
                <w:rFonts w:ascii="Arial" w:hAnsi="Arial" w:cs="Arial"/>
                <w:sz w:val="16"/>
              </w:rPr>
              <w:t>Float32</w:t>
            </w:r>
          </w:p>
        </w:tc>
        <w:tc>
          <w:tcPr>
            <w:tcW w:w="1680" w:type="dxa"/>
            <w:tcBorders>
              <w:top w:val="single" w:sz="6" w:space="0" w:color="auto"/>
              <w:left w:val="single" w:sz="6" w:space="0" w:color="auto"/>
              <w:bottom w:val="single" w:sz="6" w:space="0" w:color="auto"/>
              <w:right w:val="single" w:sz="6" w:space="0" w:color="auto"/>
            </w:tcBorders>
          </w:tcPr>
          <w:p w:rsidR="003D56C5" w:rsidRDefault="003D56C5">
            <w:proofErr w:type="spellStart"/>
            <w:r w:rsidRPr="008F419F">
              <w:rPr>
                <w:rFonts w:ascii="Arial" w:hAnsi="Arial" w:cs="Arial"/>
                <w:sz w:val="16"/>
              </w:rPr>
              <w:t>Uls</w:t>
            </w:r>
            <w:proofErr w:type="spellEnd"/>
          </w:p>
        </w:tc>
        <w:tc>
          <w:tcPr>
            <w:tcW w:w="1680" w:type="dxa"/>
            <w:tcBorders>
              <w:top w:val="single" w:sz="6" w:space="0" w:color="auto"/>
              <w:left w:val="single" w:sz="6" w:space="0" w:color="auto"/>
              <w:bottom w:val="single" w:sz="6" w:space="0" w:color="auto"/>
              <w:right w:val="single" w:sz="6" w:space="0" w:color="auto"/>
            </w:tcBorders>
          </w:tcPr>
          <w:p w:rsidR="003D56C5" w:rsidRDefault="003D56C5" w:rsidP="000B2F16">
            <w:pPr>
              <w:spacing w:before="60"/>
              <w:rPr>
                <w:rFonts w:ascii="Arial" w:hAnsi="Arial" w:cs="Arial"/>
                <w:sz w:val="16"/>
              </w:rPr>
            </w:pPr>
            <w:r>
              <w:rPr>
                <w:rFonts w:ascii="Arial" w:hAnsi="Arial" w:cs="Arial"/>
                <w:sz w:val="16"/>
              </w:rPr>
              <w:t>4.0F</w:t>
            </w:r>
          </w:p>
        </w:tc>
      </w:tr>
      <w:tr w:rsidR="003D56C5" w:rsidTr="000B2F16">
        <w:tc>
          <w:tcPr>
            <w:tcW w:w="3888" w:type="dxa"/>
            <w:tcBorders>
              <w:top w:val="single" w:sz="6" w:space="0" w:color="auto"/>
              <w:left w:val="single" w:sz="6" w:space="0" w:color="auto"/>
              <w:bottom w:val="single" w:sz="6" w:space="0" w:color="auto"/>
              <w:right w:val="single" w:sz="6" w:space="0" w:color="auto"/>
            </w:tcBorders>
          </w:tcPr>
          <w:p w:rsidR="003D56C5" w:rsidRPr="00E23B78" w:rsidRDefault="003D56C5" w:rsidP="00E443BA">
            <w:pPr>
              <w:spacing w:before="60"/>
              <w:rPr>
                <w:rFonts w:ascii="Arial" w:hAnsi="Arial" w:cs="Arial"/>
                <w:sz w:val="16"/>
              </w:rPr>
            </w:pPr>
            <w:r w:rsidRPr="00E443BA">
              <w:rPr>
                <w:rFonts w:ascii="Arial" w:hAnsi="Arial" w:cs="Arial"/>
                <w:sz w:val="16"/>
              </w:rPr>
              <w:t>D_FLOAT</w:t>
            </w:r>
            <w:r>
              <w:rPr>
                <w:rFonts w:ascii="Arial" w:hAnsi="Arial" w:cs="Arial"/>
                <w:sz w:val="16"/>
              </w:rPr>
              <w:t>TWO</w:t>
            </w:r>
            <w:r w:rsidRPr="00E443BA">
              <w:rPr>
                <w:rFonts w:ascii="Arial" w:hAnsi="Arial" w:cs="Arial"/>
                <w:sz w:val="16"/>
              </w:rPr>
              <w:t>_ULS_F32</w:t>
            </w:r>
          </w:p>
        </w:tc>
        <w:tc>
          <w:tcPr>
            <w:tcW w:w="1680" w:type="dxa"/>
            <w:tcBorders>
              <w:top w:val="single" w:sz="6" w:space="0" w:color="auto"/>
              <w:left w:val="single" w:sz="6" w:space="0" w:color="auto"/>
              <w:bottom w:val="single" w:sz="6" w:space="0" w:color="auto"/>
              <w:right w:val="single" w:sz="6" w:space="0" w:color="auto"/>
            </w:tcBorders>
          </w:tcPr>
          <w:p w:rsidR="003D56C5" w:rsidRDefault="003D56C5" w:rsidP="00E706DA">
            <w:pPr>
              <w:spacing w:before="60"/>
              <w:rPr>
                <w:rFonts w:ascii="Arial" w:hAnsi="Arial" w:cs="Arial"/>
                <w:sz w:val="16"/>
              </w:rPr>
            </w:pPr>
            <w:r>
              <w:rPr>
                <w:rFonts w:ascii="Arial" w:hAnsi="Arial" w:cs="Arial"/>
                <w:sz w:val="16"/>
              </w:rPr>
              <w:t>Float32</w:t>
            </w:r>
          </w:p>
        </w:tc>
        <w:tc>
          <w:tcPr>
            <w:tcW w:w="1680" w:type="dxa"/>
            <w:tcBorders>
              <w:top w:val="single" w:sz="6" w:space="0" w:color="auto"/>
              <w:left w:val="single" w:sz="6" w:space="0" w:color="auto"/>
              <w:bottom w:val="single" w:sz="6" w:space="0" w:color="auto"/>
              <w:right w:val="single" w:sz="6" w:space="0" w:color="auto"/>
            </w:tcBorders>
          </w:tcPr>
          <w:p w:rsidR="003D56C5" w:rsidRDefault="003D56C5">
            <w:proofErr w:type="spellStart"/>
            <w:r w:rsidRPr="008F419F">
              <w:rPr>
                <w:rFonts w:ascii="Arial" w:hAnsi="Arial" w:cs="Arial"/>
                <w:sz w:val="16"/>
              </w:rPr>
              <w:t>Uls</w:t>
            </w:r>
            <w:proofErr w:type="spellEnd"/>
          </w:p>
        </w:tc>
        <w:tc>
          <w:tcPr>
            <w:tcW w:w="1680" w:type="dxa"/>
            <w:tcBorders>
              <w:top w:val="single" w:sz="6" w:space="0" w:color="auto"/>
              <w:left w:val="single" w:sz="6" w:space="0" w:color="auto"/>
              <w:bottom w:val="single" w:sz="6" w:space="0" w:color="auto"/>
              <w:right w:val="single" w:sz="6" w:space="0" w:color="auto"/>
            </w:tcBorders>
          </w:tcPr>
          <w:p w:rsidR="003D56C5" w:rsidRDefault="003D56C5" w:rsidP="000B2F16">
            <w:pPr>
              <w:spacing w:before="60"/>
              <w:rPr>
                <w:rFonts w:ascii="Arial" w:hAnsi="Arial" w:cs="Arial"/>
                <w:sz w:val="16"/>
              </w:rPr>
            </w:pPr>
            <w:r>
              <w:rPr>
                <w:rFonts w:ascii="Arial" w:hAnsi="Arial" w:cs="Arial"/>
                <w:sz w:val="16"/>
              </w:rPr>
              <w:t>2.0F</w:t>
            </w:r>
          </w:p>
        </w:tc>
      </w:tr>
      <w:tr w:rsidR="003D56C5" w:rsidTr="005D225C">
        <w:tc>
          <w:tcPr>
            <w:tcW w:w="3888" w:type="dxa"/>
            <w:tcBorders>
              <w:top w:val="single" w:sz="6" w:space="0" w:color="auto"/>
              <w:left w:val="single" w:sz="6" w:space="0" w:color="auto"/>
              <w:bottom w:val="single" w:sz="6" w:space="0" w:color="auto"/>
              <w:right w:val="single" w:sz="6" w:space="0" w:color="auto"/>
            </w:tcBorders>
            <w:vAlign w:val="center"/>
          </w:tcPr>
          <w:p w:rsidR="003D56C5" w:rsidRPr="00E443BA" w:rsidRDefault="003D56C5" w:rsidP="005D225C">
            <w:pPr>
              <w:spacing w:before="60"/>
              <w:rPr>
                <w:rFonts w:ascii="Arial" w:hAnsi="Arial" w:cs="Arial"/>
                <w:sz w:val="16"/>
              </w:rPr>
            </w:pPr>
            <w:r>
              <w:rPr>
                <w:rFonts w:ascii="Arial" w:hAnsi="Arial" w:cs="Arial"/>
                <w:sz w:val="16"/>
              </w:rPr>
              <w:t>D_ATTENTBLMAXINPUT_MTRRADPS_F32</w:t>
            </w:r>
          </w:p>
        </w:tc>
        <w:tc>
          <w:tcPr>
            <w:tcW w:w="1680" w:type="dxa"/>
            <w:tcBorders>
              <w:top w:val="single" w:sz="6" w:space="0" w:color="auto"/>
              <w:left w:val="single" w:sz="6" w:space="0" w:color="auto"/>
              <w:bottom w:val="single" w:sz="6" w:space="0" w:color="auto"/>
              <w:right w:val="single" w:sz="6" w:space="0" w:color="auto"/>
            </w:tcBorders>
            <w:vAlign w:val="center"/>
          </w:tcPr>
          <w:p w:rsidR="003D56C5" w:rsidRDefault="003D56C5" w:rsidP="005D225C">
            <w:pPr>
              <w:spacing w:before="60"/>
              <w:rPr>
                <w:rFonts w:ascii="Arial" w:hAnsi="Arial" w:cs="Arial"/>
                <w:sz w:val="16"/>
              </w:rPr>
            </w:pPr>
            <w:r>
              <w:rPr>
                <w:rFonts w:ascii="Arial" w:hAnsi="Arial" w:cs="Arial"/>
                <w:sz w:val="16"/>
              </w:rPr>
              <w:t>Float32</w:t>
            </w:r>
          </w:p>
        </w:tc>
        <w:tc>
          <w:tcPr>
            <w:tcW w:w="1680" w:type="dxa"/>
            <w:tcBorders>
              <w:top w:val="single" w:sz="6" w:space="0" w:color="auto"/>
              <w:left w:val="single" w:sz="6" w:space="0" w:color="auto"/>
              <w:bottom w:val="single" w:sz="6" w:space="0" w:color="auto"/>
              <w:right w:val="single" w:sz="6" w:space="0" w:color="auto"/>
            </w:tcBorders>
            <w:vAlign w:val="center"/>
          </w:tcPr>
          <w:p w:rsidR="003D56C5" w:rsidRPr="008F419F" w:rsidRDefault="003D56C5" w:rsidP="005D225C">
            <w:pPr>
              <w:rPr>
                <w:rFonts w:ascii="Arial" w:hAnsi="Arial" w:cs="Arial"/>
                <w:sz w:val="16"/>
              </w:rPr>
            </w:pPr>
            <w:proofErr w:type="spellStart"/>
            <w:r>
              <w:rPr>
                <w:rFonts w:ascii="Arial" w:hAnsi="Arial" w:cs="Arial"/>
                <w:sz w:val="16"/>
              </w:rPr>
              <w:t>MtrRadpS</w:t>
            </w:r>
            <w:proofErr w:type="spellEnd"/>
          </w:p>
        </w:tc>
        <w:tc>
          <w:tcPr>
            <w:tcW w:w="1680" w:type="dxa"/>
            <w:tcBorders>
              <w:top w:val="single" w:sz="6" w:space="0" w:color="auto"/>
              <w:left w:val="single" w:sz="6" w:space="0" w:color="auto"/>
              <w:bottom w:val="single" w:sz="6" w:space="0" w:color="auto"/>
              <w:right w:val="single" w:sz="6" w:space="0" w:color="auto"/>
            </w:tcBorders>
            <w:vAlign w:val="center"/>
          </w:tcPr>
          <w:p w:rsidR="003D56C5" w:rsidRDefault="003D56C5" w:rsidP="005D225C">
            <w:pPr>
              <w:spacing w:before="60"/>
              <w:rPr>
                <w:rFonts w:ascii="Arial" w:hAnsi="Arial" w:cs="Arial"/>
                <w:sz w:val="16"/>
              </w:rPr>
            </w:pPr>
            <w:r w:rsidRPr="00B54657">
              <w:rPr>
                <w:rFonts w:ascii="Arial" w:hAnsi="Arial" w:cs="Arial"/>
                <w:sz w:val="16"/>
              </w:rPr>
              <w:t>4095.9375</w:t>
            </w:r>
          </w:p>
        </w:tc>
      </w:tr>
      <w:tr w:rsidR="003D56C5" w:rsidTr="005D225C">
        <w:tc>
          <w:tcPr>
            <w:tcW w:w="3888" w:type="dxa"/>
            <w:tcBorders>
              <w:top w:val="single" w:sz="6" w:space="0" w:color="auto"/>
              <w:left w:val="single" w:sz="6" w:space="0" w:color="auto"/>
              <w:bottom w:val="single" w:sz="6" w:space="0" w:color="auto"/>
              <w:right w:val="single" w:sz="6" w:space="0" w:color="auto"/>
            </w:tcBorders>
            <w:vAlign w:val="center"/>
          </w:tcPr>
          <w:p w:rsidR="003D56C5" w:rsidRDefault="003D56C5" w:rsidP="005D225C">
            <w:pPr>
              <w:spacing w:before="60"/>
              <w:rPr>
                <w:rFonts w:ascii="Arial" w:hAnsi="Arial" w:cs="Arial"/>
                <w:sz w:val="16"/>
              </w:rPr>
            </w:pPr>
            <w:r>
              <w:rPr>
                <w:rFonts w:ascii="Arial" w:hAnsi="Arial" w:cs="Arial"/>
                <w:sz w:val="16"/>
              </w:rPr>
              <w:t>D_ATTENTBLMININPUT_MTRRADPS_F32</w:t>
            </w:r>
          </w:p>
        </w:tc>
        <w:tc>
          <w:tcPr>
            <w:tcW w:w="1680" w:type="dxa"/>
            <w:tcBorders>
              <w:top w:val="single" w:sz="6" w:space="0" w:color="auto"/>
              <w:left w:val="single" w:sz="6" w:space="0" w:color="auto"/>
              <w:bottom w:val="single" w:sz="6" w:space="0" w:color="auto"/>
              <w:right w:val="single" w:sz="6" w:space="0" w:color="auto"/>
            </w:tcBorders>
            <w:vAlign w:val="center"/>
          </w:tcPr>
          <w:p w:rsidR="003D56C5" w:rsidRDefault="003D56C5" w:rsidP="005D225C">
            <w:pPr>
              <w:spacing w:before="60"/>
              <w:rPr>
                <w:rFonts w:ascii="Arial" w:hAnsi="Arial" w:cs="Arial"/>
                <w:sz w:val="16"/>
              </w:rPr>
            </w:pPr>
            <w:r>
              <w:rPr>
                <w:rFonts w:ascii="Arial" w:hAnsi="Arial" w:cs="Arial"/>
                <w:sz w:val="16"/>
              </w:rPr>
              <w:t>Float32</w:t>
            </w:r>
          </w:p>
        </w:tc>
        <w:tc>
          <w:tcPr>
            <w:tcW w:w="1680" w:type="dxa"/>
            <w:tcBorders>
              <w:top w:val="single" w:sz="6" w:space="0" w:color="auto"/>
              <w:left w:val="single" w:sz="6" w:space="0" w:color="auto"/>
              <w:bottom w:val="single" w:sz="6" w:space="0" w:color="auto"/>
              <w:right w:val="single" w:sz="6" w:space="0" w:color="auto"/>
            </w:tcBorders>
            <w:vAlign w:val="center"/>
          </w:tcPr>
          <w:p w:rsidR="003D56C5" w:rsidRDefault="003D56C5" w:rsidP="005D225C">
            <w:pPr>
              <w:rPr>
                <w:rFonts w:ascii="Arial" w:hAnsi="Arial" w:cs="Arial"/>
                <w:sz w:val="16"/>
              </w:rPr>
            </w:pPr>
            <w:proofErr w:type="spellStart"/>
            <w:r>
              <w:rPr>
                <w:rFonts w:ascii="Arial" w:hAnsi="Arial" w:cs="Arial"/>
                <w:sz w:val="16"/>
              </w:rPr>
              <w:t>MtrRadpS</w:t>
            </w:r>
            <w:proofErr w:type="spellEnd"/>
          </w:p>
        </w:tc>
        <w:tc>
          <w:tcPr>
            <w:tcW w:w="1680" w:type="dxa"/>
            <w:tcBorders>
              <w:top w:val="single" w:sz="6" w:space="0" w:color="auto"/>
              <w:left w:val="single" w:sz="6" w:space="0" w:color="auto"/>
              <w:bottom w:val="single" w:sz="6" w:space="0" w:color="auto"/>
              <w:right w:val="single" w:sz="6" w:space="0" w:color="auto"/>
            </w:tcBorders>
            <w:vAlign w:val="center"/>
          </w:tcPr>
          <w:p w:rsidR="003D56C5" w:rsidRPr="005D225C" w:rsidRDefault="003D56C5" w:rsidP="005D225C">
            <w:pPr>
              <w:spacing w:before="60"/>
              <w:rPr>
                <w:rFonts w:ascii="Arial" w:hAnsi="Arial" w:cs="Arial"/>
                <w:sz w:val="16"/>
              </w:rPr>
            </w:pPr>
            <w:r>
              <w:rPr>
                <w:rFonts w:ascii="Arial" w:hAnsi="Arial" w:cs="Arial"/>
                <w:sz w:val="16"/>
              </w:rPr>
              <w:t>0.0</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49651E">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9651E"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49651E" w:rsidRDefault="0049651E">
            <w:pPr>
              <w:rPr>
                <w:rFonts w:ascii="Arial" w:hAnsi="Arial" w:cs="Arial"/>
                <w:sz w:val="16"/>
                <w:szCs w:val="16"/>
              </w:rPr>
            </w:pPr>
            <w:r>
              <w:rPr>
                <w:rFonts w:ascii="Arial" w:hAnsi="Arial" w:cs="Arial"/>
                <w:sz w:val="16"/>
                <w:szCs w:val="16"/>
              </w:rPr>
              <w:t>D_ONE_ULS_F32</w:t>
            </w:r>
          </w:p>
        </w:tc>
      </w:tr>
      <w:tr w:rsidR="0049651E"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49651E" w:rsidRDefault="008136AD">
            <w:pPr>
              <w:rPr>
                <w:rFonts w:ascii="Arial" w:hAnsi="Arial" w:cs="Arial"/>
                <w:sz w:val="16"/>
                <w:szCs w:val="16"/>
              </w:rPr>
            </w:pPr>
            <w:r w:rsidRPr="008136AD">
              <w:rPr>
                <w:rFonts w:ascii="Arial" w:hAnsi="Arial" w:cs="Arial"/>
                <w:sz w:val="16"/>
                <w:szCs w:val="16"/>
              </w:rPr>
              <w:t>D_PIOVR180_ULS_F32</w:t>
            </w:r>
          </w:p>
        </w:tc>
      </w:tr>
      <w:tr w:rsidR="0049651E"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49651E" w:rsidRDefault="0049651E" w:rsidP="0076028E">
            <w:pPr>
              <w:rPr>
                <w:rFonts w:ascii="Arial" w:hAnsi="Arial" w:cs="Arial"/>
                <w:sz w:val="16"/>
                <w:szCs w:val="16"/>
              </w:rPr>
            </w:pPr>
            <w:r>
              <w:rPr>
                <w:rFonts w:ascii="Arial" w:hAnsi="Arial" w:cs="Arial"/>
                <w:sz w:val="16"/>
                <w:szCs w:val="16"/>
              </w:rPr>
              <w:t>D_2MS_</w:t>
            </w:r>
            <w:r w:rsidR="0076028E">
              <w:rPr>
                <w:rFonts w:ascii="Arial" w:hAnsi="Arial" w:cs="Arial"/>
                <w:sz w:val="16"/>
                <w:szCs w:val="16"/>
              </w:rPr>
              <w:t>SEC</w:t>
            </w:r>
            <w:r>
              <w:rPr>
                <w:rFonts w:ascii="Arial" w:hAnsi="Arial" w:cs="Arial"/>
                <w:sz w:val="16"/>
                <w:szCs w:val="16"/>
              </w:rPr>
              <w:t>_F32</w:t>
            </w:r>
          </w:p>
        </w:tc>
      </w:tr>
      <w:tr w:rsidR="0049651E"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49651E" w:rsidRDefault="0049651E">
            <w:pPr>
              <w:rPr>
                <w:rFonts w:ascii="Arial" w:hAnsi="Arial" w:cs="Arial"/>
                <w:sz w:val="16"/>
                <w:szCs w:val="16"/>
              </w:rPr>
            </w:pPr>
            <w:r>
              <w:rPr>
                <w:rFonts w:ascii="Arial" w:hAnsi="Arial" w:cs="Arial"/>
                <w:sz w:val="16"/>
                <w:szCs w:val="16"/>
              </w:rPr>
              <w:t>D_2PI_ULS_F32</w:t>
            </w:r>
          </w:p>
        </w:tc>
      </w:tr>
      <w:tr w:rsidR="00CF4CE7"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CF4CE7" w:rsidRDefault="00CF4CE7">
            <w:pPr>
              <w:rPr>
                <w:rFonts w:ascii="Arial" w:hAnsi="Arial" w:cs="Arial"/>
                <w:sz w:val="16"/>
                <w:szCs w:val="16"/>
              </w:rPr>
            </w:pPr>
            <w:r w:rsidRPr="00CF4CE7">
              <w:rPr>
                <w:rFonts w:ascii="Arial" w:hAnsi="Arial" w:cs="Arial"/>
                <w:sz w:val="16"/>
                <w:szCs w:val="16"/>
              </w:rPr>
              <w:t>D_MTRTRQCMD</w:t>
            </w:r>
            <w:r w:rsidR="0086069E">
              <w:rPr>
                <w:rFonts w:ascii="Arial" w:hAnsi="Arial" w:cs="Arial"/>
                <w:sz w:val="16"/>
                <w:szCs w:val="16"/>
              </w:rPr>
              <w:t>HI</w:t>
            </w:r>
            <w:r w:rsidRPr="00CF4CE7">
              <w:rPr>
                <w:rFonts w:ascii="Arial" w:hAnsi="Arial" w:cs="Arial"/>
                <w:sz w:val="16"/>
                <w:szCs w:val="16"/>
              </w:rPr>
              <w:t>LMT_MTRNM_F32</w:t>
            </w:r>
          </w:p>
        </w:tc>
      </w:tr>
      <w:tr w:rsidR="00582C0B"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582C0B" w:rsidRPr="00CF4CE7" w:rsidRDefault="00582C0B">
            <w:pPr>
              <w:rPr>
                <w:rFonts w:ascii="Arial" w:hAnsi="Arial" w:cs="Arial"/>
                <w:sz w:val="16"/>
                <w:szCs w:val="16"/>
              </w:rPr>
            </w:pPr>
            <w:r w:rsidRPr="00582C0B">
              <w:rPr>
                <w:rFonts w:ascii="Arial" w:hAnsi="Arial" w:cs="Arial"/>
                <w:sz w:val="16"/>
                <w:szCs w:val="16"/>
              </w:rPr>
              <w:t>BC_FREQDEPDAMPING_FAULTINJECTIONPOINT</w:t>
            </w:r>
          </w:p>
        </w:tc>
      </w:tr>
      <w:tr w:rsidR="00582C0B"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582C0B" w:rsidRPr="00582C0B" w:rsidRDefault="00582C0B">
            <w:pPr>
              <w:rPr>
                <w:rFonts w:ascii="Arial" w:hAnsi="Arial" w:cs="Arial"/>
                <w:sz w:val="16"/>
                <w:szCs w:val="16"/>
              </w:rPr>
            </w:pPr>
            <w:r w:rsidRPr="00582C0B">
              <w:rPr>
                <w:rFonts w:ascii="Arial" w:hAnsi="Arial" w:cs="Arial"/>
                <w:sz w:val="16"/>
                <w:szCs w:val="16"/>
              </w:rPr>
              <w:t>FLTINJ_INERTIACOMP</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0B2F16">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0B2F16">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0B2F16">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0B2F16">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0B2F16">
            <w:pPr>
              <w:spacing w:before="60"/>
              <w:jc w:val="center"/>
              <w:rPr>
                <w:rFonts w:ascii="Arial" w:hAnsi="Arial" w:cs="Arial"/>
                <w:sz w:val="16"/>
              </w:rPr>
            </w:pPr>
            <w:r>
              <w:rPr>
                <w:rFonts w:ascii="Arial" w:hAnsi="Arial" w:cs="Arial"/>
                <w:sz w:val="16"/>
              </w:rPr>
              <w:t>Software Segment</w:t>
            </w:r>
          </w:p>
        </w:tc>
      </w:tr>
      <w:tr w:rsidR="008B3E94" w:rsidTr="000B2F16">
        <w:tc>
          <w:tcPr>
            <w:tcW w:w="2898" w:type="dxa"/>
            <w:tcBorders>
              <w:top w:val="single" w:sz="6" w:space="0" w:color="auto"/>
              <w:left w:val="single" w:sz="6" w:space="0" w:color="auto"/>
              <w:bottom w:val="single" w:sz="6" w:space="0" w:color="auto"/>
              <w:right w:val="single" w:sz="6" w:space="0" w:color="auto"/>
            </w:tcBorders>
          </w:tcPr>
          <w:p w:rsidR="008B3E94" w:rsidRDefault="008B3E94" w:rsidP="000B2F16">
            <w:pPr>
              <w:spacing w:before="60"/>
              <w:rPr>
                <w:rFonts w:ascii="Arial" w:hAnsi="Arial" w:cs="Arial"/>
                <w:sz w:val="16"/>
              </w:rPr>
            </w:pP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0B2F16">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0B2F16">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0B2F16">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E23B78" w:rsidP="008B3E94">
      <w:pPr>
        <w:numPr>
          <w:ilvl w:val="0"/>
          <w:numId w:val="5"/>
        </w:numPr>
        <w:spacing w:after="0"/>
      </w:pPr>
      <w:r w:rsidRPr="00E23B78">
        <w:t>Abs_f32_m</w:t>
      </w:r>
    </w:p>
    <w:p w:rsidR="00E23B78" w:rsidRDefault="00590D5D" w:rsidP="008B3E94">
      <w:pPr>
        <w:numPr>
          <w:ilvl w:val="0"/>
          <w:numId w:val="5"/>
        </w:numPr>
        <w:spacing w:after="0"/>
      </w:pPr>
      <w:proofErr w:type="spellStart"/>
      <w:r w:rsidRPr="00590D5D">
        <w:t>FPM_FloatToFixed_m</w:t>
      </w:r>
      <w:proofErr w:type="spellEnd"/>
    </w:p>
    <w:p w:rsidR="000A4055" w:rsidRDefault="000A4055" w:rsidP="008B3E94">
      <w:pPr>
        <w:numPr>
          <w:ilvl w:val="0"/>
          <w:numId w:val="5"/>
        </w:numPr>
        <w:spacing w:after="0"/>
      </w:pPr>
      <w:proofErr w:type="spellStart"/>
      <w:r w:rsidRPr="000A4055">
        <w:t>TableSize_m</w:t>
      </w:r>
      <w:proofErr w:type="spellEnd"/>
    </w:p>
    <w:p w:rsidR="000A4055" w:rsidRDefault="000A4055" w:rsidP="008B3E94">
      <w:pPr>
        <w:numPr>
          <w:ilvl w:val="0"/>
          <w:numId w:val="5"/>
        </w:numPr>
        <w:spacing w:after="0"/>
      </w:pPr>
      <w:proofErr w:type="spellStart"/>
      <w:r w:rsidRPr="000A4055">
        <w:t>FPM_FixedToFloat_m</w:t>
      </w:r>
      <w:proofErr w:type="spellEnd"/>
    </w:p>
    <w:p w:rsidR="0049651E" w:rsidRDefault="0049651E" w:rsidP="008B3E94">
      <w:pPr>
        <w:numPr>
          <w:ilvl w:val="0"/>
          <w:numId w:val="5"/>
        </w:numPr>
        <w:spacing w:after="0"/>
      </w:pPr>
      <w:r w:rsidRPr="0049651E">
        <w:t>LPF_SvUpdate_s16InFixKTrunc_m</w:t>
      </w:r>
    </w:p>
    <w:p w:rsidR="00CF4CE7" w:rsidRDefault="00CF4CE7" w:rsidP="008B3E94">
      <w:pPr>
        <w:numPr>
          <w:ilvl w:val="0"/>
          <w:numId w:val="5"/>
        </w:numPr>
        <w:spacing w:after="0"/>
      </w:pPr>
      <w:proofErr w:type="spellStart"/>
      <w:r>
        <w:t>Limit_m</w:t>
      </w:r>
      <w:proofErr w:type="spellEnd"/>
    </w:p>
    <w:p w:rsidR="003C77D0" w:rsidRDefault="003C77D0" w:rsidP="008B3E94">
      <w:pPr>
        <w:numPr>
          <w:ilvl w:val="0"/>
          <w:numId w:val="5"/>
        </w:numPr>
        <w:spacing w:after="0"/>
      </w:pPr>
      <w:proofErr w:type="spellStart"/>
      <w:r w:rsidRPr="003C77D0">
        <w:t>FPM_FloatToFixedWithRound_m</w:t>
      </w:r>
      <w:proofErr w:type="spellEnd"/>
    </w:p>
    <w:p w:rsidR="008B3E94" w:rsidRDefault="008B3E94" w:rsidP="008B3E94">
      <w:pPr>
        <w:spacing w:after="0"/>
        <w:ind w:left="720"/>
      </w:pPr>
    </w:p>
    <w:p w:rsidR="008B3E94" w:rsidRDefault="008B3E94" w:rsidP="008B3E94">
      <w:pPr>
        <w:pStyle w:val="Heading2"/>
      </w:pPr>
      <w:r>
        <w:t>Data Hiding Functions</w:t>
      </w:r>
    </w:p>
    <w:p w:rsidR="000A4055" w:rsidRDefault="000A4055" w:rsidP="00CD1360">
      <w:pPr>
        <w:numPr>
          <w:ilvl w:val="0"/>
          <w:numId w:val="10"/>
        </w:numPr>
        <w:spacing w:after="0"/>
      </w:pPr>
      <w:r w:rsidRPr="000A4055">
        <w:t>IntplVarXY_u16_u16Xu16Y_Cnt</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CD1360" w:rsidRPr="00CD1360" w:rsidRDefault="00CD1360" w:rsidP="00CD1360">
      <w:r>
        <w:t>N/A</w:t>
      </w:r>
    </w:p>
    <w:p w:rsidR="008F6DBB" w:rsidRDefault="008F6DBB" w:rsidP="008B3E94">
      <w:pPr>
        <w:spacing w:after="0"/>
      </w:pPr>
    </w:p>
    <w:p w:rsidR="008B3E94" w:rsidRDefault="008B3E94" w:rsidP="008B3E94">
      <w:pPr>
        <w:pStyle w:val="Heading2"/>
      </w:pPr>
      <w:r>
        <w:t>Local Functions/Macros Used by this MDD only</w:t>
      </w:r>
    </w:p>
    <w:p w:rsidR="002E12F9" w:rsidRDefault="002E12F9" w:rsidP="008B3E94">
      <w:pPr>
        <w:pStyle w:val="Heading3"/>
      </w:pPr>
      <w:r>
        <w:t>Calculate Driver Velocity</w:t>
      </w:r>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797"/>
        <w:gridCol w:w="990"/>
        <w:gridCol w:w="990"/>
      </w:tblGrid>
      <w:tr w:rsidR="002E12F9" w:rsidTr="00D6364E">
        <w:tc>
          <w:tcPr>
            <w:tcW w:w="1779" w:type="dxa"/>
          </w:tcPr>
          <w:p w:rsidR="002E12F9" w:rsidRDefault="002E12F9" w:rsidP="000B2F16">
            <w:pPr>
              <w:spacing w:before="60"/>
              <w:rPr>
                <w:rFonts w:ascii="Arial" w:hAnsi="Arial" w:cs="Arial"/>
                <w:b/>
                <w:bCs/>
                <w:sz w:val="16"/>
              </w:rPr>
            </w:pPr>
            <w:r>
              <w:rPr>
                <w:rFonts w:ascii="Arial" w:hAnsi="Arial" w:cs="Arial"/>
                <w:b/>
                <w:bCs/>
                <w:sz w:val="16"/>
              </w:rPr>
              <w:t>Function Name</w:t>
            </w:r>
          </w:p>
        </w:tc>
        <w:tc>
          <w:tcPr>
            <w:tcW w:w="4179" w:type="dxa"/>
          </w:tcPr>
          <w:p w:rsidR="002E12F9" w:rsidRDefault="002E12F9" w:rsidP="000B2F16">
            <w:pPr>
              <w:spacing w:before="60"/>
              <w:rPr>
                <w:rFonts w:ascii="Arial" w:hAnsi="Arial" w:cs="Arial"/>
                <w:sz w:val="16"/>
              </w:rPr>
            </w:pPr>
            <w:proofErr w:type="spellStart"/>
            <w:r>
              <w:rPr>
                <w:rFonts w:ascii="Arial" w:hAnsi="Arial" w:cs="Arial"/>
                <w:sz w:val="16"/>
              </w:rPr>
              <w:t>DriverVelCalc</w:t>
            </w:r>
            <w:proofErr w:type="spellEnd"/>
          </w:p>
        </w:tc>
        <w:tc>
          <w:tcPr>
            <w:tcW w:w="797" w:type="dxa"/>
            <w:shd w:val="pct30" w:color="FFFF00" w:fill="auto"/>
          </w:tcPr>
          <w:p w:rsidR="002E12F9" w:rsidRDefault="002E12F9" w:rsidP="000B2F16">
            <w:pPr>
              <w:spacing w:before="60"/>
              <w:jc w:val="center"/>
              <w:rPr>
                <w:rFonts w:ascii="Arial" w:hAnsi="Arial" w:cs="Arial"/>
                <w:sz w:val="16"/>
              </w:rPr>
            </w:pPr>
            <w:r>
              <w:rPr>
                <w:rFonts w:ascii="Arial" w:hAnsi="Arial" w:cs="Arial"/>
                <w:sz w:val="16"/>
              </w:rPr>
              <w:t>Type</w:t>
            </w:r>
          </w:p>
        </w:tc>
        <w:tc>
          <w:tcPr>
            <w:tcW w:w="990" w:type="dxa"/>
            <w:shd w:val="pct30" w:color="FFFF00" w:fill="auto"/>
          </w:tcPr>
          <w:p w:rsidR="002E12F9" w:rsidRDefault="002E12F9" w:rsidP="000B2F16">
            <w:pPr>
              <w:spacing w:before="60"/>
              <w:jc w:val="center"/>
              <w:rPr>
                <w:rFonts w:ascii="Arial" w:hAnsi="Arial" w:cs="Arial"/>
                <w:sz w:val="16"/>
              </w:rPr>
            </w:pPr>
            <w:r>
              <w:rPr>
                <w:rFonts w:ascii="Arial" w:hAnsi="Arial" w:cs="Arial"/>
                <w:sz w:val="16"/>
              </w:rPr>
              <w:t>Min</w:t>
            </w:r>
          </w:p>
        </w:tc>
        <w:tc>
          <w:tcPr>
            <w:tcW w:w="990" w:type="dxa"/>
            <w:shd w:val="pct30" w:color="FFFF00" w:fill="auto"/>
          </w:tcPr>
          <w:p w:rsidR="002E12F9" w:rsidRDefault="002E12F9" w:rsidP="000B2F16">
            <w:pPr>
              <w:spacing w:before="60"/>
              <w:jc w:val="center"/>
              <w:rPr>
                <w:rFonts w:ascii="Arial" w:hAnsi="Arial" w:cs="Arial"/>
                <w:sz w:val="16"/>
              </w:rPr>
            </w:pPr>
            <w:r>
              <w:rPr>
                <w:rFonts w:ascii="Arial" w:hAnsi="Arial" w:cs="Arial"/>
                <w:sz w:val="16"/>
              </w:rPr>
              <w:t>Max</w:t>
            </w:r>
          </w:p>
        </w:tc>
      </w:tr>
      <w:tr w:rsidR="002E12F9" w:rsidTr="00D6364E">
        <w:tc>
          <w:tcPr>
            <w:tcW w:w="1779" w:type="dxa"/>
          </w:tcPr>
          <w:p w:rsidR="002E12F9" w:rsidRDefault="002E12F9" w:rsidP="000B2F16">
            <w:pPr>
              <w:spacing w:before="60"/>
              <w:rPr>
                <w:rFonts w:ascii="Arial" w:hAnsi="Arial" w:cs="Arial"/>
                <w:b/>
                <w:bCs/>
                <w:sz w:val="16"/>
              </w:rPr>
            </w:pPr>
            <w:r>
              <w:rPr>
                <w:rFonts w:ascii="Arial" w:hAnsi="Arial" w:cs="Arial"/>
                <w:b/>
                <w:bCs/>
                <w:sz w:val="16"/>
              </w:rPr>
              <w:t xml:space="preserve">Arguments Passed </w:t>
            </w:r>
          </w:p>
        </w:tc>
        <w:tc>
          <w:tcPr>
            <w:tcW w:w="4179" w:type="dxa"/>
          </w:tcPr>
          <w:p w:rsidR="002E12F9" w:rsidRDefault="002E12F9" w:rsidP="000B2F16">
            <w:pPr>
              <w:spacing w:before="60"/>
              <w:rPr>
                <w:rFonts w:ascii="Arial" w:hAnsi="Arial" w:cs="Arial"/>
                <w:sz w:val="16"/>
              </w:rPr>
            </w:pPr>
            <w:r w:rsidRPr="002E12F9">
              <w:rPr>
                <w:rFonts w:ascii="Arial" w:hAnsi="Arial" w:cs="Arial"/>
                <w:sz w:val="16"/>
              </w:rPr>
              <w:t>HwTroque_HwNm_T_f32</w:t>
            </w:r>
          </w:p>
        </w:tc>
        <w:tc>
          <w:tcPr>
            <w:tcW w:w="797" w:type="dxa"/>
            <w:vAlign w:val="center"/>
          </w:tcPr>
          <w:p w:rsidR="002E12F9" w:rsidRDefault="002E12F9" w:rsidP="002E12F9">
            <w:r w:rsidRPr="002725D9">
              <w:rPr>
                <w:rFonts w:ascii="Arial" w:hAnsi="Arial" w:cs="Arial"/>
                <w:sz w:val="16"/>
              </w:rPr>
              <w:t>float32</w:t>
            </w:r>
          </w:p>
        </w:tc>
        <w:tc>
          <w:tcPr>
            <w:tcW w:w="990" w:type="dxa"/>
            <w:vAlign w:val="center"/>
          </w:tcPr>
          <w:p w:rsidR="002E12F9" w:rsidRDefault="00590D5D" w:rsidP="002E12F9">
            <w:pPr>
              <w:spacing w:before="60"/>
              <w:rPr>
                <w:rFonts w:ascii="Arial" w:hAnsi="Arial" w:cs="Arial"/>
                <w:sz w:val="16"/>
              </w:rPr>
            </w:pPr>
            <w:r>
              <w:rPr>
                <w:rFonts w:ascii="Arial" w:hAnsi="Arial" w:cs="Arial"/>
                <w:sz w:val="16"/>
              </w:rPr>
              <w:t>-10</w:t>
            </w:r>
          </w:p>
        </w:tc>
        <w:tc>
          <w:tcPr>
            <w:tcW w:w="990" w:type="dxa"/>
            <w:vAlign w:val="center"/>
          </w:tcPr>
          <w:p w:rsidR="002E12F9" w:rsidRDefault="00590D5D" w:rsidP="002E12F9">
            <w:pPr>
              <w:spacing w:before="60"/>
              <w:rPr>
                <w:rFonts w:ascii="Arial" w:hAnsi="Arial" w:cs="Arial"/>
                <w:sz w:val="16"/>
              </w:rPr>
            </w:pPr>
            <w:r>
              <w:rPr>
                <w:rFonts w:ascii="Arial" w:hAnsi="Arial" w:cs="Arial"/>
                <w:sz w:val="16"/>
              </w:rPr>
              <w:t>10</w:t>
            </w:r>
          </w:p>
        </w:tc>
      </w:tr>
      <w:tr w:rsidR="002E12F9" w:rsidTr="00D6364E">
        <w:tc>
          <w:tcPr>
            <w:tcW w:w="1779" w:type="dxa"/>
          </w:tcPr>
          <w:p w:rsidR="002E12F9" w:rsidRDefault="002E12F9" w:rsidP="000B2F16">
            <w:pPr>
              <w:spacing w:before="60"/>
              <w:rPr>
                <w:rFonts w:ascii="Arial" w:hAnsi="Arial" w:cs="Arial"/>
                <w:b/>
                <w:bCs/>
                <w:sz w:val="16"/>
              </w:rPr>
            </w:pPr>
          </w:p>
        </w:tc>
        <w:tc>
          <w:tcPr>
            <w:tcW w:w="4179" w:type="dxa"/>
          </w:tcPr>
          <w:p w:rsidR="002E12F9" w:rsidRDefault="002E12F9" w:rsidP="000B2F16">
            <w:pPr>
              <w:spacing w:before="60"/>
              <w:rPr>
                <w:rFonts w:ascii="Arial" w:hAnsi="Arial" w:cs="Arial"/>
                <w:sz w:val="16"/>
              </w:rPr>
            </w:pPr>
            <w:r w:rsidRPr="002E12F9">
              <w:rPr>
                <w:rFonts w:ascii="Arial" w:hAnsi="Arial" w:cs="Arial"/>
                <w:sz w:val="16"/>
              </w:rPr>
              <w:t>CRFMotorVel_MtrRadpS_T_f32</w:t>
            </w:r>
          </w:p>
        </w:tc>
        <w:tc>
          <w:tcPr>
            <w:tcW w:w="797" w:type="dxa"/>
            <w:vAlign w:val="center"/>
          </w:tcPr>
          <w:p w:rsidR="002E12F9" w:rsidRDefault="002E12F9" w:rsidP="002E12F9">
            <w:r w:rsidRPr="002725D9">
              <w:rPr>
                <w:rFonts w:ascii="Arial" w:hAnsi="Arial" w:cs="Arial"/>
                <w:sz w:val="16"/>
              </w:rPr>
              <w:t>float32</w:t>
            </w:r>
          </w:p>
        </w:tc>
        <w:tc>
          <w:tcPr>
            <w:tcW w:w="990" w:type="dxa"/>
            <w:vAlign w:val="center"/>
          </w:tcPr>
          <w:p w:rsidR="002E12F9" w:rsidRDefault="00590D5D" w:rsidP="00D6364E">
            <w:pPr>
              <w:spacing w:before="60"/>
              <w:rPr>
                <w:rFonts w:ascii="Arial" w:hAnsi="Arial" w:cs="Arial"/>
                <w:sz w:val="16"/>
              </w:rPr>
            </w:pPr>
            <w:r>
              <w:rPr>
                <w:rFonts w:ascii="Arial" w:hAnsi="Arial" w:cs="Arial"/>
                <w:sz w:val="16"/>
              </w:rPr>
              <w:t>-</w:t>
            </w:r>
            <w:r w:rsidR="00D6364E">
              <w:rPr>
                <w:rFonts w:ascii="Arial" w:hAnsi="Arial" w:cs="Arial"/>
                <w:sz w:val="16"/>
              </w:rPr>
              <w:t>1118</w:t>
            </w:r>
          </w:p>
        </w:tc>
        <w:tc>
          <w:tcPr>
            <w:tcW w:w="990" w:type="dxa"/>
            <w:vAlign w:val="center"/>
          </w:tcPr>
          <w:p w:rsidR="002E12F9" w:rsidRDefault="00D6364E" w:rsidP="002E12F9">
            <w:pPr>
              <w:spacing w:before="60"/>
              <w:rPr>
                <w:rFonts w:ascii="Arial" w:hAnsi="Arial" w:cs="Arial"/>
                <w:sz w:val="16"/>
              </w:rPr>
            </w:pPr>
            <w:r>
              <w:rPr>
                <w:rFonts w:ascii="Arial" w:hAnsi="Arial" w:cs="Arial"/>
                <w:sz w:val="16"/>
              </w:rPr>
              <w:t>1118</w:t>
            </w:r>
          </w:p>
        </w:tc>
      </w:tr>
      <w:tr w:rsidR="002E12F9" w:rsidTr="00D6364E">
        <w:tc>
          <w:tcPr>
            <w:tcW w:w="1779" w:type="dxa"/>
          </w:tcPr>
          <w:p w:rsidR="002E12F9" w:rsidRDefault="002E12F9" w:rsidP="000B2F16">
            <w:pPr>
              <w:spacing w:before="60"/>
              <w:rPr>
                <w:rFonts w:ascii="Arial" w:hAnsi="Arial" w:cs="Arial"/>
                <w:b/>
                <w:bCs/>
                <w:sz w:val="16"/>
              </w:rPr>
            </w:pPr>
          </w:p>
        </w:tc>
        <w:tc>
          <w:tcPr>
            <w:tcW w:w="4179" w:type="dxa"/>
          </w:tcPr>
          <w:p w:rsidR="002E12F9" w:rsidRDefault="002E12F9" w:rsidP="000B2F16">
            <w:pPr>
              <w:spacing w:before="60"/>
              <w:rPr>
                <w:rFonts w:ascii="Arial" w:hAnsi="Arial" w:cs="Arial"/>
                <w:sz w:val="16"/>
              </w:rPr>
            </w:pPr>
            <w:r w:rsidRPr="002E12F9">
              <w:rPr>
                <w:rFonts w:ascii="Arial" w:hAnsi="Arial" w:cs="Arial"/>
                <w:sz w:val="16"/>
              </w:rPr>
              <w:t>VehicleSpeed_Kph_T_f32</w:t>
            </w:r>
          </w:p>
        </w:tc>
        <w:tc>
          <w:tcPr>
            <w:tcW w:w="797" w:type="dxa"/>
            <w:vAlign w:val="center"/>
          </w:tcPr>
          <w:p w:rsidR="002E12F9" w:rsidRDefault="002E12F9" w:rsidP="002E12F9">
            <w:pPr>
              <w:spacing w:before="60"/>
              <w:rPr>
                <w:rFonts w:ascii="Arial" w:hAnsi="Arial" w:cs="Arial"/>
                <w:sz w:val="16"/>
              </w:rPr>
            </w:pPr>
            <w:r>
              <w:rPr>
                <w:rFonts w:ascii="Arial" w:hAnsi="Arial" w:cs="Arial"/>
                <w:sz w:val="16"/>
              </w:rPr>
              <w:t>float32</w:t>
            </w:r>
          </w:p>
        </w:tc>
        <w:tc>
          <w:tcPr>
            <w:tcW w:w="990" w:type="dxa"/>
            <w:vAlign w:val="center"/>
          </w:tcPr>
          <w:p w:rsidR="002E12F9" w:rsidRDefault="002E12F9" w:rsidP="002E12F9">
            <w:pPr>
              <w:spacing w:before="60"/>
              <w:rPr>
                <w:rFonts w:ascii="Arial" w:hAnsi="Arial" w:cs="Arial"/>
                <w:sz w:val="16"/>
              </w:rPr>
            </w:pPr>
            <w:r>
              <w:rPr>
                <w:rFonts w:ascii="Arial" w:hAnsi="Arial" w:cs="Arial"/>
                <w:sz w:val="16"/>
              </w:rPr>
              <w:t>0</w:t>
            </w:r>
          </w:p>
        </w:tc>
        <w:tc>
          <w:tcPr>
            <w:tcW w:w="990" w:type="dxa"/>
            <w:vAlign w:val="center"/>
          </w:tcPr>
          <w:p w:rsidR="002E12F9" w:rsidRDefault="002E12F9" w:rsidP="002E12F9">
            <w:pPr>
              <w:spacing w:before="60"/>
              <w:rPr>
                <w:rFonts w:ascii="Arial" w:hAnsi="Arial" w:cs="Arial"/>
                <w:sz w:val="16"/>
              </w:rPr>
            </w:pPr>
            <w:r>
              <w:rPr>
                <w:rFonts w:ascii="Arial" w:hAnsi="Arial" w:cs="Arial"/>
                <w:sz w:val="16"/>
              </w:rPr>
              <w:t>512</w:t>
            </w:r>
          </w:p>
        </w:tc>
      </w:tr>
      <w:tr w:rsidR="002E12F9" w:rsidTr="00D6364E">
        <w:tc>
          <w:tcPr>
            <w:tcW w:w="1779" w:type="dxa"/>
          </w:tcPr>
          <w:p w:rsidR="002E12F9" w:rsidRDefault="002E12F9" w:rsidP="000B2F16">
            <w:pPr>
              <w:spacing w:before="60"/>
              <w:rPr>
                <w:rFonts w:ascii="Arial" w:hAnsi="Arial" w:cs="Arial"/>
                <w:b/>
                <w:bCs/>
                <w:sz w:val="16"/>
              </w:rPr>
            </w:pPr>
            <w:r>
              <w:rPr>
                <w:rFonts w:ascii="Arial" w:hAnsi="Arial" w:cs="Arial"/>
                <w:b/>
                <w:bCs/>
                <w:sz w:val="16"/>
              </w:rPr>
              <w:t>Return Value</w:t>
            </w:r>
          </w:p>
        </w:tc>
        <w:tc>
          <w:tcPr>
            <w:tcW w:w="4179" w:type="dxa"/>
          </w:tcPr>
          <w:p w:rsidR="002E12F9" w:rsidRDefault="00590D5D" w:rsidP="000B2F16">
            <w:pPr>
              <w:spacing w:before="60"/>
              <w:rPr>
                <w:rFonts w:ascii="Arial" w:hAnsi="Arial" w:cs="Arial"/>
                <w:sz w:val="16"/>
              </w:rPr>
            </w:pPr>
            <w:r w:rsidRPr="00590D5D">
              <w:rPr>
                <w:rFonts w:ascii="Arial" w:hAnsi="Arial" w:cs="Arial"/>
                <w:sz w:val="16"/>
              </w:rPr>
              <w:t>ScaledDriverVel_</w:t>
            </w:r>
            <w:r w:rsidR="00CD1360">
              <w:rPr>
                <w:rFonts w:ascii="Arial" w:hAnsi="Arial" w:cs="Arial"/>
                <w:sz w:val="16"/>
              </w:rPr>
              <w:t>MtrRadpS_</w:t>
            </w:r>
            <w:r w:rsidRPr="00590D5D">
              <w:rPr>
                <w:rFonts w:ascii="Arial" w:hAnsi="Arial" w:cs="Arial"/>
                <w:sz w:val="16"/>
              </w:rPr>
              <w:t>T_f32</w:t>
            </w:r>
          </w:p>
        </w:tc>
        <w:tc>
          <w:tcPr>
            <w:tcW w:w="797" w:type="dxa"/>
          </w:tcPr>
          <w:p w:rsidR="002E12F9" w:rsidRPr="00E706DA" w:rsidRDefault="00590D5D" w:rsidP="000B2F16">
            <w:pPr>
              <w:spacing w:before="60"/>
              <w:rPr>
                <w:rFonts w:ascii="Arial" w:hAnsi="Arial" w:cs="Arial"/>
                <w:sz w:val="16"/>
              </w:rPr>
            </w:pPr>
            <w:r w:rsidRPr="00E706DA">
              <w:rPr>
                <w:rFonts w:ascii="Arial" w:hAnsi="Arial" w:cs="Arial"/>
                <w:sz w:val="16"/>
              </w:rPr>
              <w:t>float32</w:t>
            </w:r>
          </w:p>
        </w:tc>
        <w:tc>
          <w:tcPr>
            <w:tcW w:w="990" w:type="dxa"/>
          </w:tcPr>
          <w:p w:rsidR="002E12F9" w:rsidRPr="00E706DA" w:rsidRDefault="00E706DA" w:rsidP="000B2F16">
            <w:pPr>
              <w:spacing w:before="60"/>
              <w:rPr>
                <w:rFonts w:ascii="Arial" w:hAnsi="Arial" w:cs="Arial"/>
                <w:sz w:val="16"/>
              </w:rPr>
            </w:pPr>
            <w:r w:rsidRPr="00E706DA">
              <w:rPr>
                <w:rFonts w:ascii="Arial" w:hAnsi="Arial" w:cs="Arial"/>
                <w:sz w:val="16"/>
              </w:rPr>
              <w:t>-</w:t>
            </w:r>
            <w:r w:rsidR="00A0168C">
              <w:rPr>
                <w:rFonts w:ascii="Arial" w:hAnsi="Arial" w:cs="Arial"/>
                <w:sz w:val="16"/>
              </w:rPr>
              <w:t>7226.652</w:t>
            </w:r>
          </w:p>
        </w:tc>
        <w:tc>
          <w:tcPr>
            <w:tcW w:w="990" w:type="dxa"/>
          </w:tcPr>
          <w:p w:rsidR="002E12F9" w:rsidRPr="00E706DA" w:rsidRDefault="00A0168C" w:rsidP="000B2F16">
            <w:pPr>
              <w:spacing w:before="60"/>
              <w:rPr>
                <w:rFonts w:ascii="Arial" w:hAnsi="Arial" w:cs="Arial"/>
                <w:sz w:val="16"/>
              </w:rPr>
            </w:pPr>
            <w:r>
              <w:rPr>
                <w:rFonts w:ascii="Arial" w:hAnsi="Arial" w:cs="Arial"/>
                <w:sz w:val="16"/>
              </w:rPr>
              <w:t>7226.652</w:t>
            </w:r>
          </w:p>
        </w:tc>
      </w:tr>
    </w:tbl>
    <w:p w:rsidR="002E12F9" w:rsidRPr="002E12F9" w:rsidRDefault="002E12F9" w:rsidP="002E12F9"/>
    <w:p w:rsidR="002E12F9" w:rsidRDefault="002E12F9" w:rsidP="002E12F9">
      <w:pPr>
        <w:pStyle w:val="Heading4"/>
      </w:pPr>
      <w:r>
        <w:lastRenderedPageBreak/>
        <w:t>Description</w:t>
      </w:r>
    </w:p>
    <w:p w:rsidR="00590D5D" w:rsidRDefault="0051776E" w:rsidP="002E12F9">
      <w:r>
        <w:object w:dxaOrig="7165" w:dyaOrig="7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8.5pt;height:392.25pt" o:ole="">
            <v:imagedata r:id="rId11" o:title=""/>
          </v:shape>
          <o:OLEObject Type="Embed" ProgID="Visio.Drawing.11" ShapeID="_x0000_i1027" DrawAspect="Content" ObjectID="_1476618968" r:id="rId12"/>
        </w:object>
      </w:r>
    </w:p>
    <w:p w:rsidR="00F24E8A" w:rsidRDefault="00F24E8A" w:rsidP="002E12F9"/>
    <w:p w:rsidR="00CD1360" w:rsidRDefault="00CD1360">
      <w:pPr>
        <w:spacing w:after="0"/>
      </w:pPr>
      <w:r>
        <w:br w:type="page"/>
      </w:r>
    </w:p>
    <w:p w:rsidR="00D37979" w:rsidRDefault="00D37979" w:rsidP="00D37979">
      <w:pPr>
        <w:pStyle w:val="Heading3"/>
      </w:pPr>
      <w:r>
        <w:lastRenderedPageBreak/>
        <w:t>Calculate Gain</w:t>
      </w:r>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797"/>
        <w:gridCol w:w="990"/>
        <w:gridCol w:w="990"/>
      </w:tblGrid>
      <w:tr w:rsidR="00D37979" w:rsidTr="000C573D">
        <w:tc>
          <w:tcPr>
            <w:tcW w:w="1779" w:type="dxa"/>
          </w:tcPr>
          <w:p w:rsidR="00D37979" w:rsidRDefault="00D37979" w:rsidP="000C573D">
            <w:pPr>
              <w:spacing w:before="60"/>
              <w:rPr>
                <w:rFonts w:ascii="Arial" w:hAnsi="Arial" w:cs="Arial"/>
                <w:b/>
                <w:bCs/>
                <w:sz w:val="16"/>
              </w:rPr>
            </w:pPr>
            <w:r>
              <w:rPr>
                <w:rFonts w:ascii="Arial" w:hAnsi="Arial" w:cs="Arial"/>
                <w:b/>
                <w:bCs/>
                <w:sz w:val="16"/>
              </w:rPr>
              <w:t>Function Name</w:t>
            </w:r>
          </w:p>
        </w:tc>
        <w:tc>
          <w:tcPr>
            <w:tcW w:w="4179" w:type="dxa"/>
          </w:tcPr>
          <w:p w:rsidR="00D37979" w:rsidRDefault="00D37979" w:rsidP="000C573D">
            <w:pPr>
              <w:spacing w:before="60"/>
              <w:rPr>
                <w:rFonts w:ascii="Arial" w:hAnsi="Arial" w:cs="Arial"/>
                <w:sz w:val="16"/>
              </w:rPr>
            </w:pPr>
            <w:r w:rsidRPr="00D37979">
              <w:rPr>
                <w:rFonts w:ascii="Arial" w:hAnsi="Arial" w:cs="Arial"/>
                <w:sz w:val="16"/>
              </w:rPr>
              <w:t>DecelGain</w:t>
            </w:r>
          </w:p>
        </w:tc>
        <w:tc>
          <w:tcPr>
            <w:tcW w:w="797" w:type="dxa"/>
            <w:shd w:val="pct30" w:color="FFFF00" w:fill="auto"/>
          </w:tcPr>
          <w:p w:rsidR="00D37979" w:rsidRDefault="00D37979" w:rsidP="000C573D">
            <w:pPr>
              <w:spacing w:before="60"/>
              <w:jc w:val="center"/>
              <w:rPr>
                <w:rFonts w:ascii="Arial" w:hAnsi="Arial" w:cs="Arial"/>
                <w:sz w:val="16"/>
              </w:rPr>
            </w:pPr>
            <w:r>
              <w:rPr>
                <w:rFonts w:ascii="Arial" w:hAnsi="Arial" w:cs="Arial"/>
                <w:sz w:val="16"/>
              </w:rPr>
              <w:t>Type</w:t>
            </w:r>
          </w:p>
        </w:tc>
        <w:tc>
          <w:tcPr>
            <w:tcW w:w="990" w:type="dxa"/>
            <w:shd w:val="pct30" w:color="FFFF00" w:fill="auto"/>
          </w:tcPr>
          <w:p w:rsidR="00D37979" w:rsidRDefault="00D37979" w:rsidP="000C573D">
            <w:pPr>
              <w:spacing w:before="60"/>
              <w:jc w:val="center"/>
              <w:rPr>
                <w:rFonts w:ascii="Arial" w:hAnsi="Arial" w:cs="Arial"/>
                <w:sz w:val="16"/>
              </w:rPr>
            </w:pPr>
            <w:r>
              <w:rPr>
                <w:rFonts w:ascii="Arial" w:hAnsi="Arial" w:cs="Arial"/>
                <w:sz w:val="16"/>
              </w:rPr>
              <w:t>Min</w:t>
            </w:r>
          </w:p>
        </w:tc>
        <w:tc>
          <w:tcPr>
            <w:tcW w:w="990" w:type="dxa"/>
            <w:shd w:val="pct30" w:color="FFFF00" w:fill="auto"/>
          </w:tcPr>
          <w:p w:rsidR="00D37979" w:rsidRDefault="00D37979" w:rsidP="000C573D">
            <w:pPr>
              <w:spacing w:before="60"/>
              <w:jc w:val="center"/>
              <w:rPr>
                <w:rFonts w:ascii="Arial" w:hAnsi="Arial" w:cs="Arial"/>
                <w:sz w:val="16"/>
              </w:rPr>
            </w:pPr>
            <w:r>
              <w:rPr>
                <w:rFonts w:ascii="Arial" w:hAnsi="Arial" w:cs="Arial"/>
                <w:sz w:val="16"/>
              </w:rPr>
              <w:t>Max</w:t>
            </w:r>
          </w:p>
        </w:tc>
      </w:tr>
      <w:tr w:rsidR="00D37979" w:rsidTr="000C573D">
        <w:tc>
          <w:tcPr>
            <w:tcW w:w="1779" w:type="dxa"/>
          </w:tcPr>
          <w:p w:rsidR="00D37979" w:rsidRDefault="00D37979" w:rsidP="000C573D">
            <w:pPr>
              <w:spacing w:before="60"/>
              <w:rPr>
                <w:rFonts w:ascii="Arial" w:hAnsi="Arial" w:cs="Arial"/>
                <w:b/>
                <w:bCs/>
                <w:sz w:val="16"/>
              </w:rPr>
            </w:pPr>
            <w:r>
              <w:rPr>
                <w:rFonts w:ascii="Arial" w:hAnsi="Arial" w:cs="Arial"/>
                <w:b/>
                <w:bCs/>
                <w:sz w:val="16"/>
              </w:rPr>
              <w:t xml:space="preserve">Arguments Passed </w:t>
            </w:r>
          </w:p>
        </w:tc>
        <w:tc>
          <w:tcPr>
            <w:tcW w:w="4179" w:type="dxa"/>
          </w:tcPr>
          <w:p w:rsidR="00D37979" w:rsidRDefault="00D37979" w:rsidP="000C573D">
            <w:pPr>
              <w:spacing w:before="60"/>
              <w:rPr>
                <w:rFonts w:ascii="Arial" w:hAnsi="Arial" w:cs="Arial"/>
                <w:sz w:val="16"/>
              </w:rPr>
            </w:pPr>
            <w:r w:rsidRPr="00D37979">
              <w:rPr>
                <w:rFonts w:ascii="Arial" w:hAnsi="Arial" w:cs="Arial"/>
                <w:sz w:val="16"/>
              </w:rPr>
              <w:t>VehicleLonAccel_KphpS_T_f32</w:t>
            </w:r>
          </w:p>
        </w:tc>
        <w:tc>
          <w:tcPr>
            <w:tcW w:w="797" w:type="dxa"/>
            <w:vAlign w:val="center"/>
          </w:tcPr>
          <w:p w:rsidR="00D37979" w:rsidRDefault="00D37979" w:rsidP="000C573D">
            <w:r w:rsidRPr="002725D9">
              <w:rPr>
                <w:rFonts w:ascii="Arial" w:hAnsi="Arial" w:cs="Arial"/>
                <w:sz w:val="16"/>
              </w:rPr>
              <w:t>float32</w:t>
            </w:r>
          </w:p>
        </w:tc>
        <w:tc>
          <w:tcPr>
            <w:tcW w:w="990" w:type="dxa"/>
            <w:vAlign w:val="center"/>
          </w:tcPr>
          <w:p w:rsidR="00D37979" w:rsidRDefault="00D37979" w:rsidP="000C573D">
            <w:pPr>
              <w:spacing w:before="60"/>
              <w:rPr>
                <w:rFonts w:ascii="Arial" w:hAnsi="Arial" w:cs="Arial"/>
                <w:sz w:val="16"/>
              </w:rPr>
            </w:pPr>
            <w:r>
              <w:rPr>
                <w:rFonts w:ascii="Arial" w:hAnsi="Arial" w:cs="Arial"/>
                <w:sz w:val="16"/>
              </w:rPr>
              <w:t>-10</w:t>
            </w:r>
          </w:p>
        </w:tc>
        <w:tc>
          <w:tcPr>
            <w:tcW w:w="990" w:type="dxa"/>
            <w:vAlign w:val="center"/>
          </w:tcPr>
          <w:p w:rsidR="00D37979" w:rsidRDefault="00D37979" w:rsidP="000C573D">
            <w:pPr>
              <w:spacing w:before="60"/>
              <w:rPr>
                <w:rFonts w:ascii="Arial" w:hAnsi="Arial" w:cs="Arial"/>
                <w:sz w:val="16"/>
              </w:rPr>
            </w:pPr>
            <w:r>
              <w:rPr>
                <w:rFonts w:ascii="Arial" w:hAnsi="Arial" w:cs="Arial"/>
                <w:sz w:val="16"/>
              </w:rPr>
              <w:t>10</w:t>
            </w:r>
          </w:p>
        </w:tc>
      </w:tr>
      <w:tr w:rsidR="00D37979" w:rsidTr="000C573D">
        <w:tc>
          <w:tcPr>
            <w:tcW w:w="1779" w:type="dxa"/>
          </w:tcPr>
          <w:p w:rsidR="00D37979" w:rsidRDefault="00D37979" w:rsidP="000C573D">
            <w:pPr>
              <w:spacing w:before="60"/>
              <w:rPr>
                <w:rFonts w:ascii="Arial" w:hAnsi="Arial" w:cs="Arial"/>
                <w:b/>
                <w:bCs/>
                <w:sz w:val="16"/>
              </w:rPr>
            </w:pPr>
          </w:p>
        </w:tc>
        <w:tc>
          <w:tcPr>
            <w:tcW w:w="4179" w:type="dxa"/>
          </w:tcPr>
          <w:p w:rsidR="00D37979" w:rsidRDefault="00D37979" w:rsidP="000C573D">
            <w:pPr>
              <w:spacing w:before="60"/>
              <w:rPr>
                <w:rFonts w:ascii="Arial" w:hAnsi="Arial" w:cs="Arial"/>
                <w:sz w:val="16"/>
              </w:rPr>
            </w:pPr>
            <w:r w:rsidRPr="002E12F9">
              <w:rPr>
                <w:rFonts w:ascii="Arial" w:hAnsi="Arial" w:cs="Arial"/>
                <w:sz w:val="16"/>
              </w:rPr>
              <w:t>CRFMotorVel_MtrRadpS_T_f32</w:t>
            </w:r>
          </w:p>
        </w:tc>
        <w:tc>
          <w:tcPr>
            <w:tcW w:w="797" w:type="dxa"/>
            <w:vAlign w:val="center"/>
          </w:tcPr>
          <w:p w:rsidR="00D37979" w:rsidRDefault="00D37979" w:rsidP="000C573D">
            <w:r w:rsidRPr="002725D9">
              <w:rPr>
                <w:rFonts w:ascii="Arial" w:hAnsi="Arial" w:cs="Arial"/>
                <w:sz w:val="16"/>
              </w:rPr>
              <w:t>float32</w:t>
            </w:r>
          </w:p>
        </w:tc>
        <w:tc>
          <w:tcPr>
            <w:tcW w:w="990" w:type="dxa"/>
            <w:vAlign w:val="center"/>
          </w:tcPr>
          <w:p w:rsidR="00D37979" w:rsidRDefault="00D37979" w:rsidP="000C573D">
            <w:pPr>
              <w:spacing w:before="60"/>
              <w:rPr>
                <w:rFonts w:ascii="Arial" w:hAnsi="Arial" w:cs="Arial"/>
                <w:sz w:val="16"/>
              </w:rPr>
            </w:pPr>
            <w:r>
              <w:rPr>
                <w:rFonts w:ascii="Arial" w:hAnsi="Arial" w:cs="Arial"/>
                <w:sz w:val="16"/>
              </w:rPr>
              <w:t>-1118</w:t>
            </w:r>
          </w:p>
        </w:tc>
        <w:tc>
          <w:tcPr>
            <w:tcW w:w="990" w:type="dxa"/>
            <w:vAlign w:val="center"/>
          </w:tcPr>
          <w:p w:rsidR="00D37979" w:rsidRDefault="00D37979" w:rsidP="000C573D">
            <w:pPr>
              <w:spacing w:before="60"/>
              <w:rPr>
                <w:rFonts w:ascii="Arial" w:hAnsi="Arial" w:cs="Arial"/>
                <w:sz w:val="16"/>
              </w:rPr>
            </w:pPr>
            <w:r>
              <w:rPr>
                <w:rFonts w:ascii="Arial" w:hAnsi="Arial" w:cs="Arial"/>
                <w:sz w:val="16"/>
              </w:rPr>
              <w:t>1118</w:t>
            </w:r>
          </w:p>
        </w:tc>
      </w:tr>
      <w:tr w:rsidR="00D37979" w:rsidTr="000C573D">
        <w:tc>
          <w:tcPr>
            <w:tcW w:w="1779" w:type="dxa"/>
          </w:tcPr>
          <w:p w:rsidR="00D37979" w:rsidRDefault="00D37979" w:rsidP="000C573D">
            <w:pPr>
              <w:spacing w:before="60"/>
              <w:rPr>
                <w:rFonts w:ascii="Arial" w:hAnsi="Arial" w:cs="Arial"/>
                <w:b/>
                <w:bCs/>
                <w:sz w:val="16"/>
              </w:rPr>
            </w:pPr>
          </w:p>
        </w:tc>
        <w:tc>
          <w:tcPr>
            <w:tcW w:w="4179" w:type="dxa"/>
          </w:tcPr>
          <w:p w:rsidR="00D37979" w:rsidRDefault="00D37979" w:rsidP="000C573D">
            <w:pPr>
              <w:spacing w:before="60"/>
              <w:rPr>
                <w:rFonts w:ascii="Arial" w:hAnsi="Arial" w:cs="Arial"/>
                <w:sz w:val="16"/>
              </w:rPr>
            </w:pPr>
          </w:p>
        </w:tc>
        <w:tc>
          <w:tcPr>
            <w:tcW w:w="797" w:type="dxa"/>
            <w:vAlign w:val="center"/>
          </w:tcPr>
          <w:p w:rsidR="00D37979" w:rsidRDefault="00D37979" w:rsidP="000C573D">
            <w:pPr>
              <w:spacing w:before="60"/>
              <w:rPr>
                <w:rFonts w:ascii="Arial" w:hAnsi="Arial" w:cs="Arial"/>
                <w:sz w:val="16"/>
              </w:rPr>
            </w:pPr>
          </w:p>
        </w:tc>
        <w:tc>
          <w:tcPr>
            <w:tcW w:w="990" w:type="dxa"/>
            <w:vAlign w:val="center"/>
          </w:tcPr>
          <w:p w:rsidR="00D37979" w:rsidRDefault="00D37979" w:rsidP="000C573D">
            <w:pPr>
              <w:spacing w:before="60"/>
              <w:rPr>
                <w:rFonts w:ascii="Arial" w:hAnsi="Arial" w:cs="Arial"/>
                <w:sz w:val="16"/>
              </w:rPr>
            </w:pPr>
          </w:p>
        </w:tc>
        <w:tc>
          <w:tcPr>
            <w:tcW w:w="990" w:type="dxa"/>
            <w:vAlign w:val="center"/>
          </w:tcPr>
          <w:p w:rsidR="00D37979" w:rsidRDefault="00D37979" w:rsidP="000C573D">
            <w:pPr>
              <w:spacing w:before="60"/>
              <w:rPr>
                <w:rFonts w:ascii="Arial" w:hAnsi="Arial" w:cs="Arial"/>
                <w:sz w:val="16"/>
              </w:rPr>
            </w:pPr>
          </w:p>
        </w:tc>
      </w:tr>
      <w:tr w:rsidR="00D37979" w:rsidTr="000C573D">
        <w:tc>
          <w:tcPr>
            <w:tcW w:w="1779" w:type="dxa"/>
          </w:tcPr>
          <w:p w:rsidR="00D37979" w:rsidRDefault="00D37979" w:rsidP="000C573D">
            <w:pPr>
              <w:spacing w:before="60"/>
              <w:rPr>
                <w:rFonts w:ascii="Arial" w:hAnsi="Arial" w:cs="Arial"/>
                <w:b/>
                <w:bCs/>
                <w:sz w:val="16"/>
              </w:rPr>
            </w:pPr>
            <w:r>
              <w:rPr>
                <w:rFonts w:ascii="Arial" w:hAnsi="Arial" w:cs="Arial"/>
                <w:b/>
                <w:bCs/>
                <w:sz w:val="16"/>
              </w:rPr>
              <w:t>Return Value</w:t>
            </w:r>
          </w:p>
        </w:tc>
        <w:tc>
          <w:tcPr>
            <w:tcW w:w="4179" w:type="dxa"/>
          </w:tcPr>
          <w:p w:rsidR="00D37979" w:rsidRDefault="00D37979" w:rsidP="000C573D">
            <w:pPr>
              <w:spacing w:before="60"/>
              <w:rPr>
                <w:rFonts w:ascii="Arial" w:hAnsi="Arial" w:cs="Arial"/>
                <w:sz w:val="16"/>
              </w:rPr>
            </w:pPr>
            <w:r w:rsidRPr="00D37979">
              <w:rPr>
                <w:rFonts w:ascii="Arial" w:hAnsi="Arial" w:cs="Arial"/>
                <w:sz w:val="16"/>
              </w:rPr>
              <w:t>DecelGain_Uls_T_f32</w:t>
            </w:r>
          </w:p>
        </w:tc>
        <w:tc>
          <w:tcPr>
            <w:tcW w:w="797" w:type="dxa"/>
          </w:tcPr>
          <w:p w:rsidR="00D37979" w:rsidRPr="00E706DA" w:rsidRDefault="00D37979" w:rsidP="000C573D">
            <w:pPr>
              <w:spacing w:before="60"/>
              <w:rPr>
                <w:rFonts w:ascii="Arial" w:hAnsi="Arial" w:cs="Arial"/>
                <w:sz w:val="16"/>
              </w:rPr>
            </w:pPr>
            <w:r w:rsidRPr="00E706DA">
              <w:rPr>
                <w:rFonts w:ascii="Arial" w:hAnsi="Arial" w:cs="Arial"/>
                <w:sz w:val="16"/>
              </w:rPr>
              <w:t>float32</w:t>
            </w:r>
          </w:p>
        </w:tc>
        <w:tc>
          <w:tcPr>
            <w:tcW w:w="990" w:type="dxa"/>
          </w:tcPr>
          <w:p w:rsidR="00D37979" w:rsidRPr="00E706DA" w:rsidRDefault="00D37979" w:rsidP="000C573D">
            <w:pPr>
              <w:spacing w:before="60"/>
              <w:rPr>
                <w:rFonts w:ascii="Arial" w:hAnsi="Arial" w:cs="Arial"/>
                <w:sz w:val="16"/>
              </w:rPr>
            </w:pPr>
            <w:r>
              <w:rPr>
                <w:rFonts w:ascii="Arial" w:hAnsi="Arial" w:cs="Arial"/>
                <w:sz w:val="16"/>
              </w:rPr>
              <w:t>1</w:t>
            </w:r>
          </w:p>
        </w:tc>
        <w:tc>
          <w:tcPr>
            <w:tcW w:w="990" w:type="dxa"/>
          </w:tcPr>
          <w:p w:rsidR="00D37979" w:rsidRPr="00E706DA" w:rsidRDefault="00D37979" w:rsidP="000C573D">
            <w:pPr>
              <w:spacing w:before="60"/>
              <w:rPr>
                <w:rFonts w:ascii="Arial" w:hAnsi="Arial" w:cs="Arial"/>
                <w:sz w:val="16"/>
              </w:rPr>
            </w:pPr>
            <w:r>
              <w:rPr>
                <w:rFonts w:ascii="Arial" w:hAnsi="Arial" w:cs="Arial"/>
                <w:sz w:val="16"/>
              </w:rPr>
              <w:t>FULL</w:t>
            </w:r>
          </w:p>
        </w:tc>
      </w:tr>
    </w:tbl>
    <w:p w:rsidR="00D37979" w:rsidRPr="002E12F9" w:rsidRDefault="00D37979" w:rsidP="00D37979"/>
    <w:p w:rsidR="00D37979" w:rsidRDefault="00D37979" w:rsidP="00D37979">
      <w:pPr>
        <w:pStyle w:val="Heading4"/>
      </w:pPr>
      <w:r>
        <w:lastRenderedPageBreak/>
        <w:t>Description</w:t>
      </w:r>
    </w:p>
    <w:p w:rsidR="00D37979" w:rsidRDefault="00F45B5B" w:rsidP="00D37979">
      <w:r>
        <w:object w:dxaOrig="7995" w:dyaOrig="9302">
          <v:shape id="_x0000_i1025" type="#_x0000_t75" style="width:399pt;height:465.75pt" o:ole="">
            <v:imagedata r:id="rId13" o:title=""/>
          </v:shape>
          <o:OLEObject Type="Embed" ProgID="Visio.Drawing.11" ShapeID="_x0000_i1025" DrawAspect="Content" ObjectID="_1476618969" r:id="rId14"/>
        </w:object>
      </w:r>
    </w:p>
    <w:p w:rsidR="00D37979" w:rsidRDefault="00D37979" w:rsidP="00D37979"/>
    <w:p w:rsidR="00D37979" w:rsidRDefault="00D37979" w:rsidP="00D37979">
      <w:pPr>
        <w:spacing w:after="0"/>
        <w:rPr>
          <w:rFonts w:ascii="Arial" w:hAnsi="Arial"/>
          <w:b/>
          <w:sz w:val="24"/>
        </w:rPr>
      </w:pPr>
      <w:r>
        <w:br w:type="page"/>
      </w:r>
    </w:p>
    <w:p w:rsidR="00590D5D" w:rsidRDefault="00590D5D" w:rsidP="00590D5D">
      <w:pPr>
        <w:pStyle w:val="Heading3"/>
      </w:pPr>
      <w:r>
        <w:lastRenderedPageBreak/>
        <w:t>Calculate ADD Coefficient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590D5D" w:rsidTr="000B2F16">
        <w:tc>
          <w:tcPr>
            <w:tcW w:w="1779" w:type="dxa"/>
          </w:tcPr>
          <w:p w:rsidR="00590D5D" w:rsidRDefault="00590D5D" w:rsidP="000B2F16">
            <w:pPr>
              <w:spacing w:before="60"/>
              <w:rPr>
                <w:rFonts w:ascii="Arial" w:hAnsi="Arial" w:cs="Arial"/>
                <w:b/>
                <w:bCs/>
                <w:sz w:val="16"/>
              </w:rPr>
            </w:pPr>
            <w:r>
              <w:rPr>
                <w:rFonts w:ascii="Arial" w:hAnsi="Arial" w:cs="Arial"/>
                <w:b/>
                <w:bCs/>
                <w:sz w:val="16"/>
              </w:rPr>
              <w:t>Function Name</w:t>
            </w:r>
          </w:p>
        </w:tc>
        <w:tc>
          <w:tcPr>
            <w:tcW w:w="4179" w:type="dxa"/>
          </w:tcPr>
          <w:p w:rsidR="00590D5D" w:rsidRDefault="00590D5D" w:rsidP="000B2F16">
            <w:pPr>
              <w:spacing w:before="60"/>
              <w:rPr>
                <w:rFonts w:ascii="Arial" w:hAnsi="Arial" w:cs="Arial"/>
                <w:sz w:val="16"/>
              </w:rPr>
            </w:pPr>
            <w:r w:rsidRPr="00590D5D">
              <w:rPr>
                <w:rFonts w:ascii="Arial" w:hAnsi="Arial" w:cs="Arial"/>
                <w:sz w:val="16"/>
              </w:rPr>
              <w:t>ADDCoefCalc</w:t>
            </w:r>
          </w:p>
        </w:tc>
        <w:tc>
          <w:tcPr>
            <w:tcW w:w="990" w:type="dxa"/>
            <w:shd w:val="pct30" w:color="FFFF00" w:fill="auto"/>
          </w:tcPr>
          <w:p w:rsidR="00590D5D" w:rsidRDefault="00590D5D" w:rsidP="000B2F16">
            <w:pPr>
              <w:spacing w:before="60"/>
              <w:jc w:val="center"/>
              <w:rPr>
                <w:rFonts w:ascii="Arial" w:hAnsi="Arial" w:cs="Arial"/>
                <w:sz w:val="16"/>
              </w:rPr>
            </w:pPr>
            <w:r>
              <w:rPr>
                <w:rFonts w:ascii="Arial" w:hAnsi="Arial" w:cs="Arial"/>
                <w:sz w:val="16"/>
              </w:rPr>
              <w:t>Type</w:t>
            </w:r>
          </w:p>
        </w:tc>
        <w:tc>
          <w:tcPr>
            <w:tcW w:w="990" w:type="dxa"/>
            <w:shd w:val="pct30" w:color="FFFF00" w:fill="auto"/>
          </w:tcPr>
          <w:p w:rsidR="00590D5D" w:rsidRDefault="00590D5D" w:rsidP="000B2F16">
            <w:pPr>
              <w:spacing w:before="60"/>
              <w:jc w:val="center"/>
              <w:rPr>
                <w:rFonts w:ascii="Arial" w:hAnsi="Arial" w:cs="Arial"/>
                <w:sz w:val="16"/>
              </w:rPr>
            </w:pPr>
            <w:r>
              <w:rPr>
                <w:rFonts w:ascii="Arial" w:hAnsi="Arial" w:cs="Arial"/>
                <w:sz w:val="16"/>
              </w:rPr>
              <w:t>Min</w:t>
            </w:r>
          </w:p>
        </w:tc>
        <w:tc>
          <w:tcPr>
            <w:tcW w:w="990" w:type="dxa"/>
            <w:shd w:val="pct30" w:color="FFFF00" w:fill="auto"/>
          </w:tcPr>
          <w:p w:rsidR="00590D5D" w:rsidRDefault="00590D5D" w:rsidP="000B2F16">
            <w:pPr>
              <w:spacing w:before="60"/>
              <w:jc w:val="center"/>
              <w:rPr>
                <w:rFonts w:ascii="Arial" w:hAnsi="Arial" w:cs="Arial"/>
                <w:sz w:val="16"/>
              </w:rPr>
            </w:pPr>
            <w:r>
              <w:rPr>
                <w:rFonts w:ascii="Arial" w:hAnsi="Arial" w:cs="Arial"/>
                <w:sz w:val="16"/>
              </w:rPr>
              <w:t>Max</w:t>
            </w:r>
          </w:p>
        </w:tc>
      </w:tr>
      <w:tr w:rsidR="00590D5D" w:rsidTr="000B2F16">
        <w:tc>
          <w:tcPr>
            <w:tcW w:w="1779" w:type="dxa"/>
          </w:tcPr>
          <w:p w:rsidR="00590D5D" w:rsidRDefault="00590D5D" w:rsidP="000B2F16">
            <w:pPr>
              <w:spacing w:before="60"/>
              <w:rPr>
                <w:rFonts w:ascii="Arial" w:hAnsi="Arial" w:cs="Arial"/>
                <w:b/>
                <w:bCs/>
                <w:sz w:val="16"/>
              </w:rPr>
            </w:pPr>
            <w:r>
              <w:rPr>
                <w:rFonts w:ascii="Arial" w:hAnsi="Arial" w:cs="Arial"/>
                <w:b/>
                <w:bCs/>
                <w:sz w:val="16"/>
              </w:rPr>
              <w:t xml:space="preserve">Arguments Passed </w:t>
            </w:r>
          </w:p>
        </w:tc>
        <w:tc>
          <w:tcPr>
            <w:tcW w:w="4179" w:type="dxa"/>
          </w:tcPr>
          <w:p w:rsidR="00590D5D" w:rsidRDefault="00590D5D" w:rsidP="000B2F16">
            <w:pPr>
              <w:spacing w:before="60"/>
              <w:rPr>
                <w:rFonts w:ascii="Arial" w:hAnsi="Arial" w:cs="Arial"/>
                <w:sz w:val="16"/>
              </w:rPr>
            </w:pPr>
            <w:r w:rsidRPr="00590D5D">
              <w:rPr>
                <w:rFonts w:ascii="Arial" w:hAnsi="Arial" w:cs="Arial"/>
                <w:sz w:val="16"/>
              </w:rPr>
              <w:t>BaseAssistCmd_MtrNm_T_f32</w:t>
            </w:r>
          </w:p>
        </w:tc>
        <w:tc>
          <w:tcPr>
            <w:tcW w:w="990" w:type="dxa"/>
            <w:vAlign w:val="center"/>
          </w:tcPr>
          <w:p w:rsidR="00590D5D" w:rsidRDefault="00590D5D" w:rsidP="000B2F16">
            <w:r w:rsidRPr="002725D9">
              <w:rPr>
                <w:rFonts w:ascii="Arial" w:hAnsi="Arial" w:cs="Arial"/>
                <w:sz w:val="16"/>
              </w:rPr>
              <w:t>float32</w:t>
            </w:r>
          </w:p>
        </w:tc>
        <w:tc>
          <w:tcPr>
            <w:tcW w:w="990" w:type="dxa"/>
            <w:vAlign w:val="center"/>
          </w:tcPr>
          <w:p w:rsidR="00590D5D" w:rsidRDefault="00590D5D" w:rsidP="00590D5D">
            <w:pPr>
              <w:spacing w:before="60"/>
              <w:rPr>
                <w:rFonts w:ascii="Arial" w:hAnsi="Arial" w:cs="Arial"/>
                <w:sz w:val="16"/>
              </w:rPr>
            </w:pPr>
            <w:r>
              <w:rPr>
                <w:rFonts w:ascii="Arial" w:hAnsi="Arial" w:cs="Arial"/>
                <w:sz w:val="16"/>
              </w:rPr>
              <w:t>-8.8</w:t>
            </w:r>
          </w:p>
        </w:tc>
        <w:tc>
          <w:tcPr>
            <w:tcW w:w="990" w:type="dxa"/>
            <w:vAlign w:val="center"/>
          </w:tcPr>
          <w:p w:rsidR="00590D5D" w:rsidRDefault="00590D5D" w:rsidP="000B2F16">
            <w:pPr>
              <w:spacing w:before="60"/>
              <w:rPr>
                <w:rFonts w:ascii="Arial" w:hAnsi="Arial" w:cs="Arial"/>
                <w:sz w:val="16"/>
              </w:rPr>
            </w:pPr>
            <w:r>
              <w:rPr>
                <w:rFonts w:ascii="Arial" w:hAnsi="Arial" w:cs="Arial"/>
                <w:sz w:val="16"/>
              </w:rPr>
              <w:t>8.8</w:t>
            </w:r>
          </w:p>
        </w:tc>
      </w:tr>
      <w:tr w:rsidR="00590D5D" w:rsidTr="000B2F16">
        <w:tc>
          <w:tcPr>
            <w:tcW w:w="1779" w:type="dxa"/>
          </w:tcPr>
          <w:p w:rsidR="00590D5D" w:rsidRDefault="00590D5D" w:rsidP="000B2F16">
            <w:pPr>
              <w:spacing w:before="60"/>
              <w:rPr>
                <w:rFonts w:ascii="Arial" w:hAnsi="Arial" w:cs="Arial"/>
                <w:b/>
                <w:bCs/>
                <w:sz w:val="16"/>
              </w:rPr>
            </w:pPr>
          </w:p>
        </w:tc>
        <w:tc>
          <w:tcPr>
            <w:tcW w:w="4179" w:type="dxa"/>
          </w:tcPr>
          <w:p w:rsidR="00590D5D" w:rsidRDefault="00590D5D" w:rsidP="000B2F16">
            <w:pPr>
              <w:spacing w:before="60"/>
              <w:rPr>
                <w:rFonts w:ascii="Arial" w:hAnsi="Arial" w:cs="Arial"/>
                <w:sz w:val="16"/>
              </w:rPr>
            </w:pPr>
            <w:r w:rsidRPr="00590D5D">
              <w:rPr>
                <w:rFonts w:ascii="Arial" w:hAnsi="Arial" w:cs="Arial"/>
                <w:sz w:val="16"/>
              </w:rPr>
              <w:t>WIRCmdAmpBlnd_MtrNm_T_f32</w:t>
            </w:r>
          </w:p>
        </w:tc>
        <w:tc>
          <w:tcPr>
            <w:tcW w:w="990" w:type="dxa"/>
            <w:vAlign w:val="center"/>
          </w:tcPr>
          <w:p w:rsidR="00590D5D" w:rsidRDefault="00590D5D" w:rsidP="000B2F16">
            <w:r w:rsidRPr="002725D9">
              <w:rPr>
                <w:rFonts w:ascii="Arial" w:hAnsi="Arial" w:cs="Arial"/>
                <w:sz w:val="16"/>
              </w:rPr>
              <w:t>float32</w:t>
            </w:r>
          </w:p>
        </w:tc>
        <w:tc>
          <w:tcPr>
            <w:tcW w:w="990" w:type="dxa"/>
            <w:vAlign w:val="center"/>
          </w:tcPr>
          <w:p w:rsidR="00590D5D" w:rsidRDefault="00CD1360" w:rsidP="000B2F16">
            <w:pPr>
              <w:spacing w:before="60"/>
              <w:rPr>
                <w:rFonts w:ascii="Arial" w:hAnsi="Arial" w:cs="Arial"/>
                <w:sz w:val="16"/>
              </w:rPr>
            </w:pPr>
            <w:r>
              <w:rPr>
                <w:rFonts w:ascii="Arial" w:hAnsi="Arial" w:cs="Arial"/>
                <w:sz w:val="16"/>
              </w:rPr>
              <w:t>0</w:t>
            </w:r>
          </w:p>
        </w:tc>
        <w:tc>
          <w:tcPr>
            <w:tcW w:w="990" w:type="dxa"/>
            <w:vAlign w:val="center"/>
          </w:tcPr>
          <w:p w:rsidR="00590D5D" w:rsidRDefault="00590D5D" w:rsidP="000B2F16">
            <w:pPr>
              <w:spacing w:before="60"/>
              <w:rPr>
                <w:rFonts w:ascii="Arial" w:hAnsi="Arial" w:cs="Arial"/>
                <w:sz w:val="16"/>
              </w:rPr>
            </w:pPr>
            <w:r>
              <w:rPr>
                <w:rFonts w:ascii="Arial" w:hAnsi="Arial" w:cs="Arial"/>
                <w:sz w:val="16"/>
              </w:rPr>
              <w:t>8.8</w:t>
            </w:r>
          </w:p>
        </w:tc>
      </w:tr>
      <w:tr w:rsidR="00590D5D" w:rsidTr="000B2F16">
        <w:tc>
          <w:tcPr>
            <w:tcW w:w="1779" w:type="dxa"/>
          </w:tcPr>
          <w:p w:rsidR="00590D5D" w:rsidRDefault="00590D5D" w:rsidP="000B2F16">
            <w:pPr>
              <w:spacing w:before="60"/>
              <w:rPr>
                <w:rFonts w:ascii="Arial" w:hAnsi="Arial" w:cs="Arial"/>
                <w:b/>
                <w:bCs/>
                <w:sz w:val="16"/>
              </w:rPr>
            </w:pPr>
          </w:p>
        </w:tc>
        <w:tc>
          <w:tcPr>
            <w:tcW w:w="4179" w:type="dxa"/>
          </w:tcPr>
          <w:p w:rsidR="00590D5D" w:rsidRDefault="00590D5D" w:rsidP="000B2F16">
            <w:pPr>
              <w:spacing w:before="60"/>
              <w:rPr>
                <w:rFonts w:ascii="Arial" w:hAnsi="Arial" w:cs="Arial"/>
                <w:sz w:val="16"/>
              </w:rPr>
            </w:pPr>
            <w:r w:rsidRPr="002E12F9">
              <w:rPr>
                <w:rFonts w:ascii="Arial" w:hAnsi="Arial" w:cs="Arial"/>
                <w:sz w:val="16"/>
              </w:rPr>
              <w:t>VehicleSpeed_Kph_T_f32</w:t>
            </w:r>
          </w:p>
        </w:tc>
        <w:tc>
          <w:tcPr>
            <w:tcW w:w="990" w:type="dxa"/>
            <w:vAlign w:val="center"/>
          </w:tcPr>
          <w:p w:rsidR="00590D5D" w:rsidRDefault="00590D5D" w:rsidP="000B2F16">
            <w:pPr>
              <w:spacing w:before="60"/>
              <w:rPr>
                <w:rFonts w:ascii="Arial" w:hAnsi="Arial" w:cs="Arial"/>
                <w:sz w:val="16"/>
              </w:rPr>
            </w:pPr>
            <w:r>
              <w:rPr>
                <w:rFonts w:ascii="Arial" w:hAnsi="Arial" w:cs="Arial"/>
                <w:sz w:val="16"/>
              </w:rPr>
              <w:t>float32</w:t>
            </w:r>
          </w:p>
        </w:tc>
        <w:tc>
          <w:tcPr>
            <w:tcW w:w="990" w:type="dxa"/>
            <w:vAlign w:val="center"/>
          </w:tcPr>
          <w:p w:rsidR="00590D5D" w:rsidRDefault="00590D5D" w:rsidP="000B2F16">
            <w:pPr>
              <w:spacing w:before="60"/>
              <w:rPr>
                <w:rFonts w:ascii="Arial" w:hAnsi="Arial" w:cs="Arial"/>
                <w:sz w:val="16"/>
              </w:rPr>
            </w:pPr>
            <w:r>
              <w:rPr>
                <w:rFonts w:ascii="Arial" w:hAnsi="Arial" w:cs="Arial"/>
                <w:sz w:val="16"/>
              </w:rPr>
              <w:t>0</w:t>
            </w:r>
          </w:p>
        </w:tc>
        <w:tc>
          <w:tcPr>
            <w:tcW w:w="990" w:type="dxa"/>
            <w:vAlign w:val="center"/>
          </w:tcPr>
          <w:p w:rsidR="00590D5D" w:rsidRDefault="00590D5D" w:rsidP="000B2F16">
            <w:pPr>
              <w:spacing w:before="60"/>
              <w:rPr>
                <w:rFonts w:ascii="Arial" w:hAnsi="Arial" w:cs="Arial"/>
                <w:sz w:val="16"/>
              </w:rPr>
            </w:pPr>
            <w:r>
              <w:rPr>
                <w:rFonts w:ascii="Arial" w:hAnsi="Arial" w:cs="Arial"/>
                <w:sz w:val="16"/>
              </w:rPr>
              <w:t>512</w:t>
            </w:r>
          </w:p>
        </w:tc>
      </w:tr>
      <w:tr w:rsidR="00590D5D" w:rsidTr="000B2F16">
        <w:tc>
          <w:tcPr>
            <w:tcW w:w="1779" w:type="dxa"/>
          </w:tcPr>
          <w:p w:rsidR="00590D5D" w:rsidRDefault="00590D5D" w:rsidP="000B2F16">
            <w:pPr>
              <w:spacing w:before="60"/>
              <w:rPr>
                <w:rFonts w:ascii="Arial" w:hAnsi="Arial" w:cs="Arial"/>
                <w:b/>
                <w:bCs/>
                <w:sz w:val="16"/>
              </w:rPr>
            </w:pPr>
            <w:r>
              <w:rPr>
                <w:rFonts w:ascii="Arial" w:hAnsi="Arial" w:cs="Arial"/>
                <w:b/>
                <w:bCs/>
                <w:sz w:val="16"/>
              </w:rPr>
              <w:t>Return Value</w:t>
            </w:r>
          </w:p>
        </w:tc>
        <w:tc>
          <w:tcPr>
            <w:tcW w:w="4179" w:type="dxa"/>
          </w:tcPr>
          <w:p w:rsidR="00590D5D" w:rsidRDefault="00F24E8A" w:rsidP="000B2F16">
            <w:pPr>
              <w:spacing w:before="60"/>
              <w:rPr>
                <w:rFonts w:ascii="Arial" w:hAnsi="Arial" w:cs="Arial"/>
                <w:sz w:val="16"/>
              </w:rPr>
            </w:pPr>
            <w:r w:rsidRPr="00F24E8A">
              <w:rPr>
                <w:rFonts w:ascii="Arial" w:hAnsi="Arial" w:cs="Arial"/>
                <w:sz w:val="16"/>
              </w:rPr>
              <w:t>ADDCoefCalc_MtrNmSpRad_T_f32</w:t>
            </w:r>
          </w:p>
        </w:tc>
        <w:tc>
          <w:tcPr>
            <w:tcW w:w="990" w:type="dxa"/>
          </w:tcPr>
          <w:p w:rsidR="00590D5D" w:rsidRDefault="00590D5D" w:rsidP="000B2F16">
            <w:pPr>
              <w:spacing w:before="60"/>
              <w:rPr>
                <w:rFonts w:ascii="Arial" w:hAnsi="Arial" w:cs="Arial"/>
                <w:sz w:val="16"/>
              </w:rPr>
            </w:pPr>
            <w:r>
              <w:rPr>
                <w:rFonts w:ascii="Arial" w:hAnsi="Arial" w:cs="Arial"/>
                <w:sz w:val="16"/>
              </w:rPr>
              <w:t>float32</w:t>
            </w:r>
          </w:p>
        </w:tc>
        <w:tc>
          <w:tcPr>
            <w:tcW w:w="990" w:type="dxa"/>
          </w:tcPr>
          <w:p w:rsidR="00590D5D" w:rsidRPr="00590D5D" w:rsidRDefault="00F11053" w:rsidP="00F11053">
            <w:pPr>
              <w:spacing w:before="60"/>
              <w:rPr>
                <w:rFonts w:ascii="Arial" w:hAnsi="Arial" w:cs="Arial"/>
                <w:sz w:val="16"/>
                <w:highlight w:val="cyan"/>
              </w:rPr>
            </w:pPr>
            <w:r w:rsidRPr="00F11053">
              <w:rPr>
                <w:rFonts w:ascii="Arial" w:hAnsi="Arial" w:cs="Arial"/>
                <w:sz w:val="16"/>
              </w:rPr>
              <w:t>0.0</w:t>
            </w:r>
          </w:p>
        </w:tc>
        <w:tc>
          <w:tcPr>
            <w:tcW w:w="990" w:type="dxa"/>
          </w:tcPr>
          <w:p w:rsidR="00590D5D" w:rsidRPr="00590D5D" w:rsidRDefault="00F11053" w:rsidP="000B2F16">
            <w:pPr>
              <w:spacing w:before="60"/>
              <w:rPr>
                <w:rFonts w:ascii="Arial" w:hAnsi="Arial" w:cs="Arial"/>
                <w:sz w:val="16"/>
                <w:highlight w:val="cyan"/>
              </w:rPr>
            </w:pPr>
            <w:r w:rsidRPr="00F11053">
              <w:rPr>
                <w:rFonts w:ascii="Arial" w:hAnsi="Arial" w:cs="Arial"/>
                <w:sz w:val="16"/>
              </w:rPr>
              <w:t>0.041306</w:t>
            </w:r>
          </w:p>
        </w:tc>
      </w:tr>
    </w:tbl>
    <w:p w:rsidR="00590D5D" w:rsidRDefault="00590D5D" w:rsidP="00590D5D">
      <w:pPr>
        <w:pStyle w:val="Heading4"/>
      </w:pPr>
      <w:r>
        <w:lastRenderedPageBreak/>
        <w:t>Description</w:t>
      </w:r>
    </w:p>
    <w:p w:rsidR="002E12F9" w:rsidRDefault="0051776E" w:rsidP="002E12F9">
      <w:r>
        <w:object w:dxaOrig="7750" w:dyaOrig="11350">
          <v:shape id="_x0000_i1028" type="#_x0000_t75" style="width:388.5pt;height:567.75pt" o:ole="">
            <v:imagedata r:id="rId15" o:title=""/>
          </v:shape>
          <o:OLEObject Type="Embed" ProgID="Visio.Drawing.11" ShapeID="_x0000_i1028" DrawAspect="Content" ObjectID="_1476618970" r:id="rId16"/>
        </w:object>
      </w:r>
    </w:p>
    <w:p w:rsidR="000B2F16" w:rsidRDefault="000B2F16" w:rsidP="000B2F16">
      <w:pPr>
        <w:pStyle w:val="Heading3"/>
      </w:pPr>
      <w:r>
        <w:lastRenderedPageBreak/>
        <w:t>Calculate Filter Coefficients</w:t>
      </w:r>
    </w:p>
    <w:tbl>
      <w:tblPr>
        <w:tblW w:w="8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1471"/>
        <w:gridCol w:w="1171"/>
        <w:gridCol w:w="850"/>
        <w:gridCol w:w="1738"/>
        <w:gridCol w:w="2352"/>
      </w:tblGrid>
      <w:tr w:rsidR="003368E9" w:rsidTr="004A5435">
        <w:tc>
          <w:tcPr>
            <w:tcW w:w="1061" w:type="dxa"/>
          </w:tcPr>
          <w:p w:rsidR="000B2F16" w:rsidRDefault="000B2F16" w:rsidP="000B2F16">
            <w:pPr>
              <w:spacing w:before="60"/>
              <w:rPr>
                <w:rFonts w:ascii="Arial" w:hAnsi="Arial" w:cs="Arial"/>
                <w:b/>
                <w:bCs/>
                <w:sz w:val="16"/>
              </w:rPr>
            </w:pPr>
            <w:r>
              <w:rPr>
                <w:rFonts w:ascii="Arial" w:hAnsi="Arial" w:cs="Arial"/>
                <w:b/>
                <w:bCs/>
                <w:sz w:val="16"/>
              </w:rPr>
              <w:t>Function Name</w:t>
            </w:r>
          </w:p>
        </w:tc>
        <w:tc>
          <w:tcPr>
            <w:tcW w:w="2769" w:type="dxa"/>
            <w:gridSpan w:val="2"/>
          </w:tcPr>
          <w:p w:rsidR="000B2F16" w:rsidRDefault="000B2F16" w:rsidP="000B2F16">
            <w:pPr>
              <w:spacing w:before="60"/>
              <w:rPr>
                <w:rFonts w:ascii="Arial" w:hAnsi="Arial" w:cs="Arial"/>
                <w:sz w:val="16"/>
              </w:rPr>
            </w:pPr>
            <w:r>
              <w:rPr>
                <w:rFonts w:ascii="Arial" w:hAnsi="Arial" w:cs="Arial"/>
                <w:sz w:val="16"/>
              </w:rPr>
              <w:t>FilterCoefCalc</w:t>
            </w:r>
          </w:p>
        </w:tc>
        <w:tc>
          <w:tcPr>
            <w:tcW w:w="1177" w:type="dxa"/>
            <w:shd w:val="pct30" w:color="FFFF00" w:fill="auto"/>
          </w:tcPr>
          <w:p w:rsidR="000B2F16" w:rsidRDefault="000B2F16" w:rsidP="000B2F16">
            <w:pPr>
              <w:spacing w:before="60"/>
              <w:jc w:val="center"/>
              <w:rPr>
                <w:rFonts w:ascii="Arial" w:hAnsi="Arial" w:cs="Arial"/>
                <w:sz w:val="16"/>
              </w:rPr>
            </w:pPr>
            <w:r>
              <w:rPr>
                <w:rFonts w:ascii="Arial" w:hAnsi="Arial" w:cs="Arial"/>
                <w:sz w:val="16"/>
              </w:rPr>
              <w:t>Type</w:t>
            </w:r>
          </w:p>
        </w:tc>
        <w:tc>
          <w:tcPr>
            <w:tcW w:w="1729" w:type="dxa"/>
            <w:shd w:val="pct30" w:color="FFFF00" w:fill="auto"/>
          </w:tcPr>
          <w:p w:rsidR="000B2F16" w:rsidRDefault="000B2F16" w:rsidP="000B2F16">
            <w:pPr>
              <w:spacing w:before="60"/>
              <w:jc w:val="center"/>
              <w:rPr>
                <w:rFonts w:ascii="Arial" w:hAnsi="Arial" w:cs="Arial"/>
                <w:sz w:val="16"/>
              </w:rPr>
            </w:pPr>
            <w:r>
              <w:rPr>
                <w:rFonts w:ascii="Arial" w:hAnsi="Arial" w:cs="Arial"/>
                <w:sz w:val="16"/>
              </w:rPr>
              <w:t>Min</w:t>
            </w:r>
          </w:p>
        </w:tc>
        <w:tc>
          <w:tcPr>
            <w:tcW w:w="1907" w:type="dxa"/>
            <w:shd w:val="pct30" w:color="FFFF00" w:fill="auto"/>
          </w:tcPr>
          <w:p w:rsidR="000B2F16" w:rsidRDefault="000B2F16" w:rsidP="000B2F16">
            <w:pPr>
              <w:spacing w:before="60"/>
              <w:jc w:val="center"/>
              <w:rPr>
                <w:rFonts w:ascii="Arial" w:hAnsi="Arial" w:cs="Arial"/>
                <w:sz w:val="16"/>
              </w:rPr>
            </w:pPr>
            <w:r>
              <w:rPr>
                <w:rFonts w:ascii="Arial" w:hAnsi="Arial" w:cs="Arial"/>
                <w:sz w:val="16"/>
              </w:rPr>
              <w:t>Max</w:t>
            </w:r>
          </w:p>
        </w:tc>
      </w:tr>
      <w:tr w:rsidR="003368E9" w:rsidTr="004A5435">
        <w:tc>
          <w:tcPr>
            <w:tcW w:w="1061" w:type="dxa"/>
          </w:tcPr>
          <w:p w:rsidR="00B173E4" w:rsidRDefault="00B173E4" w:rsidP="000B2F16">
            <w:pPr>
              <w:spacing w:before="60"/>
              <w:rPr>
                <w:rFonts w:ascii="Arial" w:hAnsi="Arial" w:cs="Arial"/>
                <w:b/>
                <w:bCs/>
                <w:sz w:val="16"/>
              </w:rPr>
            </w:pPr>
            <w:r>
              <w:rPr>
                <w:rFonts w:ascii="Arial" w:hAnsi="Arial" w:cs="Arial"/>
                <w:b/>
                <w:bCs/>
                <w:sz w:val="16"/>
              </w:rPr>
              <w:t xml:space="preserve">Arguments Passed </w:t>
            </w:r>
          </w:p>
        </w:tc>
        <w:tc>
          <w:tcPr>
            <w:tcW w:w="2769" w:type="dxa"/>
            <w:gridSpan w:val="2"/>
          </w:tcPr>
          <w:p w:rsidR="00B173E4" w:rsidRDefault="00B173E4" w:rsidP="000B2F16">
            <w:pPr>
              <w:spacing w:before="60"/>
              <w:rPr>
                <w:rFonts w:ascii="Arial" w:hAnsi="Arial" w:cs="Arial"/>
                <w:sz w:val="16"/>
              </w:rPr>
            </w:pPr>
            <w:r w:rsidRPr="00F24E8A">
              <w:rPr>
                <w:rFonts w:ascii="Arial" w:hAnsi="Arial" w:cs="Arial"/>
                <w:sz w:val="16"/>
              </w:rPr>
              <w:t>ADDCoef_MtrNmSpRad_T_f32</w:t>
            </w:r>
          </w:p>
        </w:tc>
        <w:tc>
          <w:tcPr>
            <w:tcW w:w="1177" w:type="dxa"/>
            <w:vAlign w:val="center"/>
          </w:tcPr>
          <w:p w:rsidR="00B173E4" w:rsidRDefault="00B173E4" w:rsidP="000B2F16">
            <w:r w:rsidRPr="002725D9">
              <w:rPr>
                <w:rFonts w:ascii="Arial" w:hAnsi="Arial" w:cs="Arial"/>
                <w:sz w:val="16"/>
              </w:rPr>
              <w:t>float32</w:t>
            </w:r>
          </w:p>
        </w:tc>
        <w:tc>
          <w:tcPr>
            <w:tcW w:w="1729" w:type="dxa"/>
          </w:tcPr>
          <w:p w:rsidR="00B173E4" w:rsidRPr="00590D5D" w:rsidRDefault="00B173E4" w:rsidP="00EA3B0A">
            <w:pPr>
              <w:spacing w:before="60"/>
              <w:rPr>
                <w:rFonts w:ascii="Arial" w:hAnsi="Arial" w:cs="Arial"/>
                <w:sz w:val="16"/>
                <w:highlight w:val="cyan"/>
              </w:rPr>
            </w:pPr>
            <w:r w:rsidRPr="00F11053">
              <w:rPr>
                <w:rFonts w:ascii="Arial" w:hAnsi="Arial" w:cs="Arial"/>
                <w:sz w:val="16"/>
              </w:rPr>
              <w:t>0.0</w:t>
            </w:r>
          </w:p>
        </w:tc>
        <w:tc>
          <w:tcPr>
            <w:tcW w:w="1907" w:type="dxa"/>
          </w:tcPr>
          <w:p w:rsidR="00B173E4" w:rsidRPr="00590D5D" w:rsidRDefault="00B173E4" w:rsidP="00EA3B0A">
            <w:pPr>
              <w:spacing w:before="60"/>
              <w:rPr>
                <w:rFonts w:ascii="Arial" w:hAnsi="Arial" w:cs="Arial"/>
                <w:sz w:val="16"/>
                <w:highlight w:val="cyan"/>
              </w:rPr>
            </w:pPr>
            <w:r w:rsidRPr="00F11053">
              <w:rPr>
                <w:rFonts w:ascii="Arial" w:hAnsi="Arial" w:cs="Arial"/>
                <w:sz w:val="16"/>
              </w:rPr>
              <w:t>0.041306</w:t>
            </w:r>
          </w:p>
        </w:tc>
      </w:tr>
      <w:tr w:rsidR="003368E9" w:rsidTr="004A5435">
        <w:tc>
          <w:tcPr>
            <w:tcW w:w="1061" w:type="dxa"/>
          </w:tcPr>
          <w:p w:rsidR="000B2F16" w:rsidRDefault="000B2F16" w:rsidP="000B2F16">
            <w:pPr>
              <w:spacing w:before="60"/>
              <w:rPr>
                <w:rFonts w:ascii="Arial" w:hAnsi="Arial" w:cs="Arial"/>
                <w:b/>
                <w:bCs/>
                <w:sz w:val="16"/>
              </w:rPr>
            </w:pPr>
          </w:p>
        </w:tc>
        <w:tc>
          <w:tcPr>
            <w:tcW w:w="2769" w:type="dxa"/>
            <w:gridSpan w:val="2"/>
          </w:tcPr>
          <w:p w:rsidR="000B2F16" w:rsidRDefault="000B2F16" w:rsidP="000B2F16">
            <w:pPr>
              <w:spacing w:before="60"/>
              <w:rPr>
                <w:rFonts w:ascii="Arial" w:hAnsi="Arial" w:cs="Arial"/>
                <w:sz w:val="16"/>
              </w:rPr>
            </w:pPr>
            <w:r w:rsidRPr="00590D5D">
              <w:rPr>
                <w:rFonts w:ascii="Arial" w:hAnsi="Arial" w:cs="Arial"/>
                <w:sz w:val="16"/>
              </w:rPr>
              <w:t>WIRCmdAmpBlnd_MtrNm_T_f32</w:t>
            </w:r>
          </w:p>
        </w:tc>
        <w:tc>
          <w:tcPr>
            <w:tcW w:w="1177" w:type="dxa"/>
            <w:vAlign w:val="center"/>
          </w:tcPr>
          <w:p w:rsidR="000B2F16" w:rsidRDefault="000B2F16" w:rsidP="000B2F16">
            <w:r w:rsidRPr="002725D9">
              <w:rPr>
                <w:rFonts w:ascii="Arial" w:hAnsi="Arial" w:cs="Arial"/>
                <w:sz w:val="16"/>
              </w:rPr>
              <w:t>float32</w:t>
            </w:r>
          </w:p>
        </w:tc>
        <w:tc>
          <w:tcPr>
            <w:tcW w:w="1729" w:type="dxa"/>
            <w:vAlign w:val="center"/>
          </w:tcPr>
          <w:p w:rsidR="000B2F16" w:rsidRDefault="00287C06" w:rsidP="000B2F16">
            <w:pPr>
              <w:spacing w:before="60"/>
              <w:rPr>
                <w:rFonts w:ascii="Arial" w:hAnsi="Arial" w:cs="Arial"/>
                <w:sz w:val="16"/>
              </w:rPr>
            </w:pPr>
            <w:r>
              <w:rPr>
                <w:rFonts w:ascii="Arial" w:hAnsi="Arial" w:cs="Arial"/>
                <w:sz w:val="16"/>
              </w:rPr>
              <w:t>0</w:t>
            </w:r>
          </w:p>
        </w:tc>
        <w:tc>
          <w:tcPr>
            <w:tcW w:w="1907" w:type="dxa"/>
            <w:vAlign w:val="center"/>
          </w:tcPr>
          <w:p w:rsidR="000B2F16" w:rsidRDefault="000B2F16" w:rsidP="000B2F16">
            <w:pPr>
              <w:spacing w:before="60"/>
              <w:rPr>
                <w:rFonts w:ascii="Arial" w:hAnsi="Arial" w:cs="Arial"/>
                <w:sz w:val="16"/>
              </w:rPr>
            </w:pPr>
            <w:r>
              <w:rPr>
                <w:rFonts w:ascii="Arial" w:hAnsi="Arial" w:cs="Arial"/>
                <w:sz w:val="16"/>
              </w:rPr>
              <w:t>8.8</w:t>
            </w:r>
          </w:p>
        </w:tc>
      </w:tr>
      <w:tr w:rsidR="003368E9" w:rsidTr="004A5435">
        <w:tc>
          <w:tcPr>
            <w:tcW w:w="1061" w:type="dxa"/>
          </w:tcPr>
          <w:p w:rsidR="000B2F16" w:rsidRDefault="000B2F16" w:rsidP="000B2F16">
            <w:pPr>
              <w:spacing w:before="60"/>
              <w:rPr>
                <w:rFonts w:ascii="Arial" w:hAnsi="Arial" w:cs="Arial"/>
                <w:b/>
                <w:bCs/>
                <w:sz w:val="16"/>
              </w:rPr>
            </w:pPr>
          </w:p>
        </w:tc>
        <w:tc>
          <w:tcPr>
            <w:tcW w:w="2769" w:type="dxa"/>
            <w:gridSpan w:val="2"/>
          </w:tcPr>
          <w:p w:rsidR="000B2F16" w:rsidRDefault="000B2F16" w:rsidP="000B2F16">
            <w:pPr>
              <w:spacing w:before="60"/>
              <w:rPr>
                <w:rFonts w:ascii="Arial" w:hAnsi="Arial" w:cs="Arial"/>
                <w:sz w:val="16"/>
              </w:rPr>
            </w:pPr>
            <w:r w:rsidRPr="002E12F9">
              <w:rPr>
                <w:rFonts w:ascii="Arial" w:hAnsi="Arial" w:cs="Arial"/>
                <w:sz w:val="16"/>
              </w:rPr>
              <w:t>VehicleSpeed_Kph_T_f32</w:t>
            </w:r>
          </w:p>
        </w:tc>
        <w:tc>
          <w:tcPr>
            <w:tcW w:w="1177" w:type="dxa"/>
            <w:vAlign w:val="center"/>
          </w:tcPr>
          <w:p w:rsidR="000B2F16" w:rsidRDefault="000B2F16" w:rsidP="000B2F16">
            <w:pPr>
              <w:spacing w:before="60"/>
              <w:rPr>
                <w:rFonts w:ascii="Arial" w:hAnsi="Arial" w:cs="Arial"/>
                <w:sz w:val="16"/>
              </w:rPr>
            </w:pPr>
            <w:r>
              <w:rPr>
                <w:rFonts w:ascii="Arial" w:hAnsi="Arial" w:cs="Arial"/>
                <w:sz w:val="16"/>
              </w:rPr>
              <w:t>float32</w:t>
            </w:r>
          </w:p>
        </w:tc>
        <w:tc>
          <w:tcPr>
            <w:tcW w:w="1729" w:type="dxa"/>
            <w:vAlign w:val="center"/>
          </w:tcPr>
          <w:p w:rsidR="000B2F16" w:rsidRDefault="000B2F16" w:rsidP="000B2F16">
            <w:pPr>
              <w:spacing w:before="60"/>
              <w:rPr>
                <w:rFonts w:ascii="Arial" w:hAnsi="Arial" w:cs="Arial"/>
                <w:sz w:val="16"/>
              </w:rPr>
            </w:pPr>
            <w:r>
              <w:rPr>
                <w:rFonts w:ascii="Arial" w:hAnsi="Arial" w:cs="Arial"/>
                <w:sz w:val="16"/>
              </w:rPr>
              <w:t>0</w:t>
            </w:r>
          </w:p>
        </w:tc>
        <w:tc>
          <w:tcPr>
            <w:tcW w:w="1907" w:type="dxa"/>
            <w:vAlign w:val="center"/>
          </w:tcPr>
          <w:p w:rsidR="000B2F16" w:rsidRDefault="000B2F16" w:rsidP="000B2F16">
            <w:pPr>
              <w:spacing w:before="60"/>
              <w:rPr>
                <w:rFonts w:ascii="Arial" w:hAnsi="Arial" w:cs="Arial"/>
                <w:sz w:val="16"/>
              </w:rPr>
            </w:pPr>
            <w:r>
              <w:rPr>
                <w:rFonts w:ascii="Arial" w:hAnsi="Arial" w:cs="Arial"/>
                <w:sz w:val="16"/>
              </w:rPr>
              <w:t>512</w:t>
            </w:r>
          </w:p>
        </w:tc>
      </w:tr>
      <w:tr w:rsidR="00C968FC" w:rsidTr="004A5435">
        <w:tc>
          <w:tcPr>
            <w:tcW w:w="1061" w:type="dxa"/>
          </w:tcPr>
          <w:p w:rsidR="00C968FC" w:rsidRDefault="00C968FC" w:rsidP="000B2F16">
            <w:pPr>
              <w:spacing w:before="60"/>
              <w:rPr>
                <w:rFonts w:ascii="Arial" w:hAnsi="Arial" w:cs="Arial"/>
                <w:b/>
                <w:bCs/>
                <w:sz w:val="16"/>
              </w:rPr>
            </w:pPr>
            <w:bookmarkStart w:id="33" w:name="_Hlk316461166"/>
            <w:r>
              <w:rPr>
                <w:rFonts w:ascii="Arial" w:hAnsi="Arial" w:cs="Arial"/>
                <w:b/>
                <w:bCs/>
                <w:sz w:val="16"/>
              </w:rPr>
              <w:t>Return Value</w:t>
            </w:r>
          </w:p>
        </w:tc>
        <w:tc>
          <w:tcPr>
            <w:tcW w:w="1554" w:type="dxa"/>
          </w:tcPr>
          <w:p w:rsidR="00C968FC" w:rsidRDefault="00C968FC" w:rsidP="000B2F16">
            <w:pPr>
              <w:spacing w:before="60"/>
              <w:rPr>
                <w:rFonts w:ascii="Arial" w:hAnsi="Arial" w:cs="Arial"/>
                <w:sz w:val="16"/>
              </w:rPr>
            </w:pPr>
            <w:r w:rsidRPr="00E91ED5">
              <w:rPr>
                <w:rFonts w:ascii="Arial" w:hAnsi="Arial" w:cs="Arial"/>
                <w:sz w:val="16"/>
              </w:rPr>
              <w:t>*FilterCoefStr</w:t>
            </w:r>
          </w:p>
        </w:tc>
        <w:tc>
          <w:tcPr>
            <w:tcW w:w="1215" w:type="dxa"/>
          </w:tcPr>
          <w:p w:rsidR="00C968FC" w:rsidRDefault="00C968FC" w:rsidP="000B2F16">
            <w:pPr>
              <w:spacing w:before="60"/>
              <w:rPr>
                <w:rFonts w:ascii="Arial" w:hAnsi="Arial" w:cs="Arial"/>
                <w:sz w:val="16"/>
              </w:rPr>
            </w:pPr>
            <w:r>
              <w:rPr>
                <w:rFonts w:ascii="Arial" w:hAnsi="Arial" w:cs="Arial"/>
                <w:sz w:val="16"/>
              </w:rPr>
              <w:t>b0_Uls_f32</w:t>
            </w:r>
          </w:p>
        </w:tc>
        <w:tc>
          <w:tcPr>
            <w:tcW w:w="1177" w:type="dxa"/>
          </w:tcPr>
          <w:p w:rsidR="00C968FC" w:rsidRDefault="00C968FC">
            <w:r w:rsidRPr="000C658D">
              <w:rPr>
                <w:rFonts w:ascii="Arial" w:hAnsi="Arial" w:cs="Arial"/>
                <w:sz w:val="16"/>
              </w:rPr>
              <w:t>float32</w:t>
            </w:r>
          </w:p>
        </w:tc>
        <w:tc>
          <w:tcPr>
            <w:tcW w:w="1729" w:type="dxa"/>
          </w:tcPr>
          <w:p w:rsidR="00C968FC" w:rsidRDefault="002A5F00">
            <w:ins w:id="34" w:author="Spoorti Mali" w:date="2014-09-16T15:49:00Z">
              <w:r w:rsidRPr="002A5F00">
                <w:rPr>
                  <w:rStyle w:val="apple-style-span"/>
                  <w:rFonts w:ascii="Arial" w:hAnsi="Arial" w:cs="Arial"/>
                  <w:color w:val="000000"/>
                  <w:sz w:val="16"/>
                  <w:szCs w:val="16"/>
                </w:rPr>
                <w:t>-2.74156205240179</w:t>
              </w:r>
            </w:ins>
            <w:del w:id="35" w:author="Spoorti Mali" w:date="2014-09-16T15:49:00Z">
              <w:r w:rsidR="00C968FC" w:rsidDel="002A5F00">
                <w:rPr>
                  <w:rStyle w:val="apple-style-span"/>
                  <w:rFonts w:ascii="Arial" w:hAnsi="Arial" w:cs="Arial"/>
                  <w:color w:val="000000"/>
                  <w:sz w:val="16"/>
                  <w:szCs w:val="16"/>
                </w:rPr>
                <w:delText>-0.0026704</w:delText>
              </w:r>
            </w:del>
          </w:p>
        </w:tc>
        <w:tc>
          <w:tcPr>
            <w:tcW w:w="1907" w:type="dxa"/>
          </w:tcPr>
          <w:p w:rsidR="00C968FC" w:rsidRDefault="00C968FC">
            <w:del w:id="36" w:author="Spoorti Mali" w:date="2014-09-16T15:49:00Z">
              <w:r w:rsidDel="002A5F00">
                <w:rPr>
                  <w:rStyle w:val="apple-style-span"/>
                  <w:rFonts w:ascii="Arial" w:hAnsi="Arial" w:cs="Arial"/>
                  <w:color w:val="000000"/>
                  <w:sz w:val="16"/>
                  <w:szCs w:val="16"/>
                </w:rPr>
                <w:delText>-0.061411</w:delText>
              </w:r>
            </w:del>
            <w:ins w:id="37" w:author="Spoorti Mali" w:date="2014-09-16T15:49:00Z">
              <w:r w:rsidR="002A5F00">
                <w:rPr>
                  <w:rStyle w:val="apple-style-span"/>
                  <w:rFonts w:ascii="Arial" w:hAnsi="Arial" w:cs="Arial"/>
                  <w:color w:val="000000"/>
                  <w:sz w:val="16"/>
                  <w:szCs w:val="16"/>
                </w:rPr>
                <w:t>0</w:t>
              </w:r>
            </w:ins>
          </w:p>
        </w:tc>
      </w:tr>
      <w:tr w:rsidR="00C968FC" w:rsidTr="004A5435">
        <w:tc>
          <w:tcPr>
            <w:tcW w:w="1061" w:type="dxa"/>
          </w:tcPr>
          <w:p w:rsidR="00C968FC" w:rsidRDefault="00C968FC" w:rsidP="000B2F16">
            <w:pPr>
              <w:spacing w:before="60"/>
              <w:rPr>
                <w:rFonts w:ascii="Arial" w:hAnsi="Arial" w:cs="Arial"/>
                <w:b/>
                <w:bCs/>
                <w:sz w:val="16"/>
              </w:rPr>
            </w:pPr>
          </w:p>
        </w:tc>
        <w:tc>
          <w:tcPr>
            <w:tcW w:w="1554" w:type="dxa"/>
          </w:tcPr>
          <w:p w:rsidR="00C968FC" w:rsidRDefault="00C968FC" w:rsidP="000B2F16">
            <w:pPr>
              <w:spacing w:before="60"/>
              <w:rPr>
                <w:rFonts w:ascii="Arial" w:hAnsi="Arial" w:cs="Arial"/>
                <w:sz w:val="16"/>
              </w:rPr>
            </w:pPr>
          </w:p>
        </w:tc>
        <w:tc>
          <w:tcPr>
            <w:tcW w:w="1215" w:type="dxa"/>
          </w:tcPr>
          <w:p w:rsidR="00C968FC" w:rsidRDefault="00C968FC" w:rsidP="000B2F16">
            <w:pPr>
              <w:spacing w:before="60"/>
              <w:rPr>
                <w:rFonts w:ascii="Arial" w:hAnsi="Arial" w:cs="Arial"/>
                <w:sz w:val="16"/>
              </w:rPr>
            </w:pPr>
            <w:r>
              <w:rPr>
                <w:rFonts w:ascii="Arial" w:hAnsi="Arial" w:cs="Arial"/>
                <w:sz w:val="16"/>
              </w:rPr>
              <w:t>b1_Uls_f32</w:t>
            </w:r>
          </w:p>
        </w:tc>
        <w:tc>
          <w:tcPr>
            <w:tcW w:w="1177" w:type="dxa"/>
          </w:tcPr>
          <w:p w:rsidR="00C968FC" w:rsidRPr="00DD1337" w:rsidRDefault="00C968FC">
            <w:pPr>
              <w:rPr>
                <w:rFonts w:ascii="Arial" w:hAnsi="Arial" w:cs="Arial"/>
                <w:sz w:val="16"/>
              </w:rPr>
            </w:pPr>
            <w:r w:rsidRPr="000C658D">
              <w:rPr>
                <w:rFonts w:ascii="Arial" w:hAnsi="Arial" w:cs="Arial"/>
                <w:sz w:val="16"/>
              </w:rPr>
              <w:t>float32</w:t>
            </w:r>
          </w:p>
        </w:tc>
        <w:tc>
          <w:tcPr>
            <w:tcW w:w="1729" w:type="dxa"/>
          </w:tcPr>
          <w:p w:rsidR="00C968FC" w:rsidRPr="00DD1337" w:rsidRDefault="00657D80">
            <w:pPr>
              <w:rPr>
                <w:rFonts w:ascii="Arial" w:hAnsi="Arial" w:cs="Arial"/>
                <w:sz w:val="16"/>
              </w:rPr>
            </w:pPr>
            <w:r w:rsidRPr="00657D80">
              <w:rPr>
                <w:rStyle w:val="apple-style-span"/>
                <w:rFonts w:ascii="Arial" w:hAnsi="Arial" w:cs="Arial"/>
                <w:color w:val="000000"/>
                <w:sz w:val="16"/>
                <w:szCs w:val="16"/>
              </w:rPr>
              <w:t>0.0</w:t>
            </w:r>
          </w:p>
        </w:tc>
        <w:tc>
          <w:tcPr>
            <w:tcW w:w="1907" w:type="dxa"/>
          </w:tcPr>
          <w:p w:rsidR="00C968FC" w:rsidRPr="00DD1337" w:rsidRDefault="00C968FC">
            <w:pPr>
              <w:rPr>
                <w:rFonts w:ascii="Arial" w:hAnsi="Arial" w:cs="Arial"/>
                <w:sz w:val="16"/>
              </w:rPr>
            </w:pPr>
            <w:r w:rsidRPr="00EA3A16">
              <w:rPr>
                <w:rStyle w:val="apple-style-span"/>
                <w:rFonts w:ascii="Arial" w:hAnsi="Arial" w:cs="Arial"/>
                <w:color w:val="000000"/>
                <w:sz w:val="16"/>
                <w:szCs w:val="16"/>
              </w:rPr>
              <w:t>0.330448</w:t>
            </w:r>
          </w:p>
        </w:tc>
      </w:tr>
      <w:tr w:rsidR="00C968FC" w:rsidTr="004A5435">
        <w:tc>
          <w:tcPr>
            <w:tcW w:w="1061" w:type="dxa"/>
          </w:tcPr>
          <w:p w:rsidR="00C968FC" w:rsidRDefault="00C968FC" w:rsidP="000B2F16">
            <w:pPr>
              <w:spacing w:before="60"/>
              <w:rPr>
                <w:rFonts w:ascii="Arial" w:hAnsi="Arial" w:cs="Arial"/>
                <w:b/>
                <w:bCs/>
                <w:sz w:val="16"/>
              </w:rPr>
            </w:pPr>
          </w:p>
        </w:tc>
        <w:tc>
          <w:tcPr>
            <w:tcW w:w="1554" w:type="dxa"/>
          </w:tcPr>
          <w:p w:rsidR="00C968FC" w:rsidRDefault="00C968FC" w:rsidP="000B2F16">
            <w:pPr>
              <w:spacing w:before="60"/>
              <w:rPr>
                <w:rFonts w:ascii="Arial" w:hAnsi="Arial" w:cs="Arial"/>
                <w:sz w:val="16"/>
              </w:rPr>
            </w:pPr>
          </w:p>
        </w:tc>
        <w:tc>
          <w:tcPr>
            <w:tcW w:w="1215" w:type="dxa"/>
          </w:tcPr>
          <w:p w:rsidR="00C968FC" w:rsidRDefault="00C968FC" w:rsidP="000B2F16">
            <w:pPr>
              <w:spacing w:before="60"/>
              <w:rPr>
                <w:rFonts w:ascii="Arial" w:hAnsi="Arial" w:cs="Arial"/>
                <w:sz w:val="16"/>
              </w:rPr>
            </w:pPr>
            <w:r>
              <w:rPr>
                <w:rFonts w:ascii="Arial" w:hAnsi="Arial" w:cs="Arial"/>
                <w:sz w:val="16"/>
              </w:rPr>
              <w:t>b2_Uls_f32</w:t>
            </w:r>
          </w:p>
        </w:tc>
        <w:tc>
          <w:tcPr>
            <w:tcW w:w="1177" w:type="dxa"/>
          </w:tcPr>
          <w:p w:rsidR="00C968FC" w:rsidRPr="00DD1337" w:rsidRDefault="00C968FC">
            <w:pPr>
              <w:rPr>
                <w:rFonts w:ascii="Arial" w:hAnsi="Arial" w:cs="Arial"/>
                <w:sz w:val="16"/>
              </w:rPr>
            </w:pPr>
            <w:r w:rsidRPr="000C658D">
              <w:rPr>
                <w:rFonts w:ascii="Arial" w:hAnsi="Arial" w:cs="Arial"/>
                <w:sz w:val="16"/>
              </w:rPr>
              <w:t>float32</w:t>
            </w:r>
          </w:p>
        </w:tc>
        <w:tc>
          <w:tcPr>
            <w:tcW w:w="1729" w:type="dxa"/>
          </w:tcPr>
          <w:p w:rsidR="00C968FC" w:rsidRPr="00DD1337" w:rsidRDefault="004A5435">
            <w:pPr>
              <w:rPr>
                <w:rFonts w:ascii="Arial" w:hAnsi="Arial" w:cs="Arial"/>
                <w:sz w:val="16"/>
              </w:rPr>
            </w:pPr>
            <w:ins w:id="38" w:author="Spoorti Mali" w:date="2014-09-18T17:32:00Z">
              <w:r w:rsidRPr="004A5435">
                <w:rPr>
                  <w:rStyle w:val="apple-style-span"/>
                  <w:rFonts w:ascii="Arial" w:hAnsi="Arial" w:cs="Arial"/>
                  <w:color w:val="000000"/>
                  <w:sz w:val="16"/>
                  <w:szCs w:val="16"/>
                </w:rPr>
                <w:t>-0.160083862455113</w:t>
              </w:r>
            </w:ins>
            <w:del w:id="39" w:author="Spoorti Mali" w:date="2014-09-18T17:32:00Z">
              <w:r w:rsidR="00C968FC" w:rsidDel="004A5435">
                <w:rPr>
                  <w:rStyle w:val="apple-style-span"/>
                  <w:rFonts w:ascii="Arial" w:hAnsi="Arial" w:cs="Arial"/>
                  <w:color w:val="000000"/>
                  <w:sz w:val="16"/>
                  <w:szCs w:val="16"/>
                </w:rPr>
                <w:delText>-0.2690373</w:delText>
              </w:r>
            </w:del>
          </w:p>
        </w:tc>
        <w:tc>
          <w:tcPr>
            <w:tcW w:w="1907" w:type="dxa"/>
          </w:tcPr>
          <w:p w:rsidR="00C968FC" w:rsidRPr="00DD1337" w:rsidRDefault="004A5435">
            <w:pPr>
              <w:rPr>
                <w:rFonts w:ascii="Arial" w:hAnsi="Arial" w:cs="Arial"/>
                <w:sz w:val="16"/>
              </w:rPr>
            </w:pPr>
            <w:ins w:id="40" w:author="Spoorti Mali" w:date="2014-09-18T17:32:00Z">
              <w:r w:rsidRPr="004A5435">
                <w:rPr>
                  <w:rStyle w:val="apple-style-span"/>
                  <w:rFonts w:ascii="Arial" w:hAnsi="Arial" w:cs="Arial"/>
                  <w:color w:val="000000"/>
                  <w:sz w:val="16"/>
                  <w:szCs w:val="16"/>
                </w:rPr>
                <w:t>2.41111405240179</w:t>
              </w:r>
            </w:ins>
            <w:del w:id="41" w:author="Spoorti Mali" w:date="2014-09-18T17:32:00Z">
              <w:r w:rsidR="00C968FC" w:rsidDel="004A5435">
                <w:rPr>
                  <w:rStyle w:val="apple-style-span"/>
                  <w:rFonts w:ascii="Arial" w:hAnsi="Arial" w:cs="Arial"/>
                  <w:color w:val="000000"/>
                  <w:sz w:val="16"/>
                  <w:szCs w:val="16"/>
                </w:rPr>
                <w:delText>0.0026704</w:delText>
              </w:r>
            </w:del>
          </w:p>
        </w:tc>
      </w:tr>
      <w:tr w:rsidR="00C968FC" w:rsidTr="004A5435">
        <w:tc>
          <w:tcPr>
            <w:tcW w:w="1061" w:type="dxa"/>
          </w:tcPr>
          <w:p w:rsidR="00C968FC" w:rsidRDefault="00C968FC" w:rsidP="000B2F16">
            <w:pPr>
              <w:spacing w:before="60"/>
              <w:rPr>
                <w:rFonts w:ascii="Arial" w:hAnsi="Arial" w:cs="Arial"/>
                <w:b/>
                <w:bCs/>
                <w:sz w:val="16"/>
              </w:rPr>
            </w:pPr>
          </w:p>
        </w:tc>
        <w:tc>
          <w:tcPr>
            <w:tcW w:w="1554" w:type="dxa"/>
          </w:tcPr>
          <w:p w:rsidR="00C968FC" w:rsidRDefault="00C968FC" w:rsidP="000B2F16">
            <w:pPr>
              <w:spacing w:before="60"/>
              <w:rPr>
                <w:rFonts w:ascii="Arial" w:hAnsi="Arial" w:cs="Arial"/>
                <w:sz w:val="16"/>
              </w:rPr>
            </w:pPr>
          </w:p>
        </w:tc>
        <w:tc>
          <w:tcPr>
            <w:tcW w:w="1215" w:type="dxa"/>
          </w:tcPr>
          <w:p w:rsidR="00C968FC" w:rsidRDefault="00C968FC" w:rsidP="000B2F16">
            <w:pPr>
              <w:spacing w:before="60"/>
              <w:rPr>
                <w:rFonts w:ascii="Arial" w:hAnsi="Arial" w:cs="Arial"/>
                <w:sz w:val="16"/>
              </w:rPr>
            </w:pPr>
            <w:r>
              <w:rPr>
                <w:rFonts w:ascii="Arial" w:hAnsi="Arial" w:cs="Arial"/>
                <w:sz w:val="16"/>
              </w:rPr>
              <w:t>a0_Uls_f32</w:t>
            </w:r>
          </w:p>
        </w:tc>
        <w:tc>
          <w:tcPr>
            <w:tcW w:w="1177" w:type="dxa"/>
          </w:tcPr>
          <w:p w:rsidR="00C968FC" w:rsidRPr="00DD1337" w:rsidRDefault="00C968FC">
            <w:pPr>
              <w:rPr>
                <w:rFonts w:ascii="Arial" w:hAnsi="Arial" w:cs="Arial"/>
                <w:sz w:val="16"/>
              </w:rPr>
            </w:pPr>
            <w:r w:rsidRPr="000C658D">
              <w:rPr>
                <w:rFonts w:ascii="Arial" w:hAnsi="Arial" w:cs="Arial"/>
                <w:sz w:val="16"/>
              </w:rPr>
              <w:t>float32</w:t>
            </w:r>
          </w:p>
        </w:tc>
        <w:tc>
          <w:tcPr>
            <w:tcW w:w="1729" w:type="dxa"/>
          </w:tcPr>
          <w:p w:rsidR="00C968FC" w:rsidRPr="00DD1337" w:rsidRDefault="00C968FC">
            <w:pPr>
              <w:rPr>
                <w:rFonts w:ascii="Arial" w:hAnsi="Arial" w:cs="Arial"/>
                <w:sz w:val="16"/>
              </w:rPr>
            </w:pPr>
            <w:r>
              <w:rPr>
                <w:rStyle w:val="apple-style-span"/>
                <w:rFonts w:ascii="Arial" w:hAnsi="Arial" w:cs="Arial"/>
                <w:color w:val="000000"/>
                <w:sz w:val="16"/>
                <w:szCs w:val="16"/>
              </w:rPr>
              <w:t>0.5525885</w:t>
            </w:r>
          </w:p>
        </w:tc>
        <w:tc>
          <w:tcPr>
            <w:tcW w:w="1907" w:type="dxa"/>
          </w:tcPr>
          <w:p w:rsidR="00C968FC" w:rsidRPr="00DD1337" w:rsidRDefault="00C968FC">
            <w:pPr>
              <w:rPr>
                <w:rFonts w:ascii="Arial" w:hAnsi="Arial" w:cs="Arial"/>
                <w:sz w:val="16"/>
              </w:rPr>
            </w:pPr>
            <w:r>
              <w:rPr>
                <w:rStyle w:val="apple-style-span"/>
                <w:rFonts w:ascii="Arial" w:hAnsi="Arial" w:cs="Arial"/>
                <w:color w:val="000000"/>
                <w:sz w:val="16"/>
                <w:szCs w:val="16"/>
              </w:rPr>
              <w:t>3.9498924</w:t>
            </w:r>
          </w:p>
        </w:tc>
      </w:tr>
      <w:tr w:rsidR="00C968FC" w:rsidTr="004A5435">
        <w:tc>
          <w:tcPr>
            <w:tcW w:w="1061" w:type="dxa"/>
          </w:tcPr>
          <w:p w:rsidR="00C968FC" w:rsidRDefault="00C968FC" w:rsidP="000B2F16">
            <w:pPr>
              <w:spacing w:before="60"/>
              <w:rPr>
                <w:rFonts w:ascii="Arial" w:hAnsi="Arial" w:cs="Arial"/>
                <w:b/>
                <w:bCs/>
                <w:sz w:val="16"/>
              </w:rPr>
            </w:pPr>
          </w:p>
        </w:tc>
        <w:tc>
          <w:tcPr>
            <w:tcW w:w="1554" w:type="dxa"/>
          </w:tcPr>
          <w:p w:rsidR="00C968FC" w:rsidRDefault="00C968FC" w:rsidP="000B2F16">
            <w:pPr>
              <w:spacing w:before="60"/>
              <w:rPr>
                <w:rFonts w:ascii="Arial" w:hAnsi="Arial" w:cs="Arial"/>
                <w:sz w:val="16"/>
              </w:rPr>
            </w:pPr>
          </w:p>
        </w:tc>
        <w:tc>
          <w:tcPr>
            <w:tcW w:w="1215" w:type="dxa"/>
          </w:tcPr>
          <w:p w:rsidR="00C968FC" w:rsidRDefault="00C968FC" w:rsidP="000B2F16">
            <w:pPr>
              <w:spacing w:before="60"/>
              <w:rPr>
                <w:rFonts w:ascii="Arial" w:hAnsi="Arial" w:cs="Arial"/>
                <w:sz w:val="16"/>
              </w:rPr>
            </w:pPr>
            <w:r>
              <w:rPr>
                <w:rFonts w:ascii="Arial" w:hAnsi="Arial" w:cs="Arial"/>
                <w:sz w:val="16"/>
              </w:rPr>
              <w:t>a1_Uls_f32</w:t>
            </w:r>
          </w:p>
        </w:tc>
        <w:tc>
          <w:tcPr>
            <w:tcW w:w="1177" w:type="dxa"/>
          </w:tcPr>
          <w:p w:rsidR="00C968FC" w:rsidRPr="00DD1337" w:rsidRDefault="00C968FC">
            <w:pPr>
              <w:rPr>
                <w:rFonts w:ascii="Arial" w:hAnsi="Arial" w:cs="Arial"/>
                <w:sz w:val="16"/>
              </w:rPr>
            </w:pPr>
            <w:r w:rsidRPr="000C658D">
              <w:rPr>
                <w:rFonts w:ascii="Arial" w:hAnsi="Arial" w:cs="Arial"/>
                <w:sz w:val="16"/>
              </w:rPr>
              <w:t>float32</w:t>
            </w:r>
          </w:p>
        </w:tc>
        <w:tc>
          <w:tcPr>
            <w:tcW w:w="1729" w:type="dxa"/>
          </w:tcPr>
          <w:p w:rsidR="00C968FC" w:rsidRPr="00DD1337" w:rsidRDefault="00C968FC">
            <w:pPr>
              <w:rPr>
                <w:rFonts w:ascii="Arial" w:hAnsi="Arial" w:cs="Arial"/>
                <w:sz w:val="16"/>
              </w:rPr>
            </w:pPr>
            <w:r w:rsidRPr="00EA3A16">
              <w:rPr>
                <w:rStyle w:val="apple-style-span"/>
                <w:rFonts w:ascii="Arial" w:hAnsi="Arial" w:cs="Arial"/>
                <w:color w:val="000000"/>
                <w:sz w:val="16"/>
                <w:szCs w:val="16"/>
              </w:rPr>
              <w:t>-7.</w:t>
            </w:r>
            <w:r>
              <w:rPr>
                <w:rStyle w:val="apple-style-span"/>
                <w:rFonts w:ascii="Arial" w:hAnsi="Arial" w:cs="Arial"/>
                <w:color w:val="000000"/>
                <w:sz w:val="16"/>
                <w:szCs w:val="16"/>
              </w:rPr>
              <w:t>9996842</w:t>
            </w:r>
          </w:p>
        </w:tc>
        <w:tc>
          <w:tcPr>
            <w:tcW w:w="1907" w:type="dxa"/>
          </w:tcPr>
          <w:p w:rsidR="00C968FC" w:rsidRPr="00DD1337" w:rsidRDefault="00C968FC">
            <w:pPr>
              <w:rPr>
                <w:rFonts w:ascii="Arial" w:hAnsi="Arial" w:cs="Arial"/>
                <w:sz w:val="16"/>
              </w:rPr>
            </w:pPr>
            <w:r>
              <w:rPr>
                <w:rStyle w:val="apple-style-span"/>
                <w:rFonts w:ascii="Arial" w:hAnsi="Arial" w:cs="Arial"/>
                <w:color w:val="000000"/>
                <w:sz w:val="16"/>
                <w:szCs w:val="16"/>
              </w:rPr>
              <w:t>-4.8417266</w:t>
            </w:r>
          </w:p>
        </w:tc>
      </w:tr>
      <w:tr w:rsidR="00C968FC" w:rsidTr="004A5435">
        <w:tc>
          <w:tcPr>
            <w:tcW w:w="1061" w:type="dxa"/>
          </w:tcPr>
          <w:p w:rsidR="00C968FC" w:rsidRDefault="00C968FC" w:rsidP="000B2F16">
            <w:pPr>
              <w:spacing w:before="60"/>
              <w:rPr>
                <w:rFonts w:ascii="Arial" w:hAnsi="Arial" w:cs="Arial"/>
                <w:b/>
                <w:bCs/>
                <w:sz w:val="16"/>
              </w:rPr>
            </w:pPr>
          </w:p>
        </w:tc>
        <w:tc>
          <w:tcPr>
            <w:tcW w:w="1554" w:type="dxa"/>
          </w:tcPr>
          <w:p w:rsidR="00C968FC" w:rsidRDefault="00C968FC" w:rsidP="000B2F16">
            <w:pPr>
              <w:spacing w:before="60"/>
              <w:rPr>
                <w:rFonts w:ascii="Arial" w:hAnsi="Arial" w:cs="Arial"/>
                <w:sz w:val="16"/>
              </w:rPr>
            </w:pPr>
          </w:p>
        </w:tc>
        <w:tc>
          <w:tcPr>
            <w:tcW w:w="1215" w:type="dxa"/>
          </w:tcPr>
          <w:p w:rsidR="00C968FC" w:rsidRDefault="00C968FC" w:rsidP="000B2F16">
            <w:pPr>
              <w:spacing w:before="60"/>
              <w:rPr>
                <w:rFonts w:ascii="Arial" w:hAnsi="Arial" w:cs="Arial"/>
                <w:sz w:val="16"/>
              </w:rPr>
            </w:pPr>
            <w:r>
              <w:rPr>
                <w:rFonts w:ascii="Arial" w:hAnsi="Arial" w:cs="Arial"/>
                <w:sz w:val="16"/>
              </w:rPr>
              <w:t>a2_Uls_f32</w:t>
            </w:r>
          </w:p>
        </w:tc>
        <w:tc>
          <w:tcPr>
            <w:tcW w:w="1177" w:type="dxa"/>
          </w:tcPr>
          <w:p w:rsidR="00C968FC" w:rsidRPr="00DD1337" w:rsidRDefault="00C968FC">
            <w:pPr>
              <w:rPr>
                <w:rFonts w:ascii="Arial" w:hAnsi="Arial" w:cs="Arial"/>
                <w:sz w:val="16"/>
              </w:rPr>
            </w:pPr>
            <w:r w:rsidRPr="000C658D">
              <w:rPr>
                <w:rFonts w:ascii="Arial" w:hAnsi="Arial" w:cs="Arial"/>
                <w:sz w:val="16"/>
              </w:rPr>
              <w:t>float32</w:t>
            </w:r>
          </w:p>
        </w:tc>
        <w:tc>
          <w:tcPr>
            <w:tcW w:w="1729" w:type="dxa"/>
          </w:tcPr>
          <w:p w:rsidR="00C968FC" w:rsidRPr="00DD1337" w:rsidRDefault="00C968FC">
            <w:pPr>
              <w:rPr>
                <w:rFonts w:ascii="Arial" w:hAnsi="Arial" w:cs="Arial"/>
                <w:sz w:val="16"/>
              </w:rPr>
            </w:pPr>
            <w:r>
              <w:rPr>
                <w:rStyle w:val="apple-style-span"/>
                <w:rFonts w:ascii="Arial" w:hAnsi="Arial" w:cs="Arial"/>
                <w:color w:val="000000"/>
                <w:sz w:val="16"/>
                <w:szCs w:val="16"/>
              </w:rPr>
              <w:t>4.0504234</w:t>
            </w:r>
          </w:p>
        </w:tc>
        <w:tc>
          <w:tcPr>
            <w:tcW w:w="1907" w:type="dxa"/>
          </w:tcPr>
          <w:p w:rsidR="00C968FC" w:rsidRPr="00DD1337" w:rsidRDefault="00C968FC">
            <w:pPr>
              <w:rPr>
                <w:rFonts w:ascii="Arial" w:hAnsi="Arial" w:cs="Arial"/>
                <w:sz w:val="16"/>
              </w:rPr>
            </w:pPr>
            <w:r>
              <w:rPr>
                <w:rStyle w:val="apple-style-span"/>
                <w:rFonts w:ascii="Arial" w:hAnsi="Arial" w:cs="Arial"/>
                <w:color w:val="000000"/>
                <w:sz w:val="16"/>
                <w:szCs w:val="16"/>
              </w:rPr>
              <w:t>10.6056849</w:t>
            </w:r>
          </w:p>
        </w:tc>
      </w:tr>
      <w:bookmarkEnd w:id="33"/>
    </w:tbl>
    <w:p w:rsidR="000B2F16" w:rsidRPr="002E12F9" w:rsidRDefault="000B2F16" w:rsidP="000B2F16"/>
    <w:p w:rsidR="000B2F16" w:rsidRDefault="000B2F16" w:rsidP="000B2F16">
      <w:pPr>
        <w:pStyle w:val="Heading4"/>
      </w:pPr>
      <w:r>
        <w:lastRenderedPageBreak/>
        <w:t>Description</w:t>
      </w:r>
    </w:p>
    <w:p w:rsidR="000B2F16" w:rsidRDefault="0051776E" w:rsidP="00E91ED5">
      <w:pPr>
        <w:jc w:val="center"/>
      </w:pPr>
      <w:r>
        <w:object w:dxaOrig="6904" w:dyaOrig="9528">
          <v:shape id="_x0000_i1029" type="#_x0000_t75" style="width:344.25pt;height:476.25pt" o:ole="">
            <v:imagedata r:id="rId17" o:title=""/>
          </v:shape>
          <o:OLEObject Type="Embed" ProgID="Visio.Drawing.11" ShapeID="_x0000_i1029" DrawAspect="Content" ObjectID="_1476618971" r:id="rId18"/>
        </w:object>
      </w:r>
    </w:p>
    <w:p w:rsidR="00E91ED5" w:rsidRDefault="0051776E" w:rsidP="00E91ED5">
      <w:pPr>
        <w:jc w:val="center"/>
      </w:pPr>
      <w:r>
        <w:object w:dxaOrig="6175" w:dyaOrig="14455">
          <v:shape id="_x0000_i1030" type="#_x0000_t75" style="width:239.25pt;height:561.75pt" o:ole="">
            <v:imagedata r:id="rId19" o:title=""/>
          </v:shape>
          <o:OLEObject Type="Embed" ProgID="Visio.Drawing.11" ShapeID="_x0000_i1030" DrawAspect="Content" ObjectID="_1476618972" r:id="rId20"/>
        </w:object>
      </w:r>
    </w:p>
    <w:p w:rsidR="00E91ED5" w:rsidRDefault="008136AD" w:rsidP="00E91ED5">
      <w:pPr>
        <w:pStyle w:val="Heading3"/>
      </w:pPr>
      <w:r>
        <w:lastRenderedPageBreak/>
        <w:t>Generate Command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8"/>
        <w:gridCol w:w="2071"/>
        <w:gridCol w:w="1679"/>
        <w:gridCol w:w="1080"/>
        <w:gridCol w:w="1278"/>
        <w:gridCol w:w="1062"/>
      </w:tblGrid>
      <w:tr w:rsidR="00E91ED5" w:rsidTr="00C968FC">
        <w:tc>
          <w:tcPr>
            <w:tcW w:w="1758" w:type="dxa"/>
          </w:tcPr>
          <w:p w:rsidR="00E91ED5" w:rsidRDefault="00E91ED5" w:rsidP="00E706DA">
            <w:pPr>
              <w:spacing w:before="60"/>
              <w:rPr>
                <w:rFonts w:ascii="Arial" w:hAnsi="Arial" w:cs="Arial"/>
                <w:b/>
                <w:bCs/>
                <w:sz w:val="16"/>
              </w:rPr>
            </w:pPr>
            <w:r>
              <w:rPr>
                <w:rFonts w:ascii="Arial" w:hAnsi="Arial" w:cs="Arial"/>
                <w:b/>
                <w:bCs/>
                <w:sz w:val="16"/>
              </w:rPr>
              <w:t>Function Name</w:t>
            </w:r>
          </w:p>
        </w:tc>
        <w:tc>
          <w:tcPr>
            <w:tcW w:w="3750" w:type="dxa"/>
            <w:gridSpan w:val="2"/>
          </w:tcPr>
          <w:p w:rsidR="00E91ED5" w:rsidRDefault="00E91ED5" w:rsidP="00E706DA">
            <w:pPr>
              <w:spacing w:before="60"/>
              <w:rPr>
                <w:rFonts w:ascii="Arial" w:hAnsi="Arial" w:cs="Arial"/>
                <w:sz w:val="16"/>
              </w:rPr>
            </w:pPr>
            <w:r w:rsidRPr="00E91ED5">
              <w:rPr>
                <w:rFonts w:ascii="Arial" w:hAnsi="Arial" w:cs="Arial"/>
                <w:sz w:val="16"/>
              </w:rPr>
              <w:t>GenFddIcCmd</w:t>
            </w:r>
          </w:p>
        </w:tc>
        <w:tc>
          <w:tcPr>
            <w:tcW w:w="1080" w:type="dxa"/>
            <w:shd w:val="pct30" w:color="FFFF00" w:fill="auto"/>
          </w:tcPr>
          <w:p w:rsidR="00E91ED5" w:rsidRDefault="00E91ED5" w:rsidP="00E706DA">
            <w:pPr>
              <w:spacing w:before="60"/>
              <w:jc w:val="center"/>
              <w:rPr>
                <w:rFonts w:ascii="Arial" w:hAnsi="Arial" w:cs="Arial"/>
                <w:sz w:val="16"/>
              </w:rPr>
            </w:pPr>
            <w:r>
              <w:rPr>
                <w:rFonts w:ascii="Arial" w:hAnsi="Arial" w:cs="Arial"/>
                <w:sz w:val="16"/>
              </w:rPr>
              <w:t>Type</w:t>
            </w:r>
          </w:p>
        </w:tc>
        <w:tc>
          <w:tcPr>
            <w:tcW w:w="1278" w:type="dxa"/>
            <w:shd w:val="pct30" w:color="FFFF00" w:fill="auto"/>
          </w:tcPr>
          <w:p w:rsidR="00E91ED5" w:rsidRDefault="00E91ED5" w:rsidP="00E706DA">
            <w:pPr>
              <w:spacing w:before="60"/>
              <w:jc w:val="center"/>
              <w:rPr>
                <w:rFonts w:ascii="Arial" w:hAnsi="Arial" w:cs="Arial"/>
                <w:sz w:val="16"/>
              </w:rPr>
            </w:pPr>
            <w:r>
              <w:rPr>
                <w:rFonts w:ascii="Arial" w:hAnsi="Arial" w:cs="Arial"/>
                <w:sz w:val="16"/>
              </w:rPr>
              <w:t>Min</w:t>
            </w:r>
          </w:p>
        </w:tc>
        <w:tc>
          <w:tcPr>
            <w:tcW w:w="1062" w:type="dxa"/>
            <w:shd w:val="pct30" w:color="FFFF00" w:fill="auto"/>
          </w:tcPr>
          <w:p w:rsidR="00E91ED5" w:rsidRDefault="00E91ED5" w:rsidP="00E706DA">
            <w:pPr>
              <w:spacing w:before="60"/>
              <w:jc w:val="center"/>
              <w:rPr>
                <w:rFonts w:ascii="Arial" w:hAnsi="Arial" w:cs="Arial"/>
                <w:sz w:val="16"/>
              </w:rPr>
            </w:pPr>
            <w:r>
              <w:rPr>
                <w:rFonts w:ascii="Arial" w:hAnsi="Arial" w:cs="Arial"/>
                <w:sz w:val="16"/>
              </w:rPr>
              <w:t>Max</w:t>
            </w:r>
          </w:p>
        </w:tc>
      </w:tr>
      <w:tr w:rsidR="00A0168C" w:rsidTr="00C968FC">
        <w:tc>
          <w:tcPr>
            <w:tcW w:w="1758" w:type="dxa"/>
          </w:tcPr>
          <w:p w:rsidR="00A0168C" w:rsidRDefault="00A0168C" w:rsidP="00E706DA">
            <w:pPr>
              <w:spacing w:before="60"/>
              <w:rPr>
                <w:rFonts w:ascii="Arial" w:hAnsi="Arial" w:cs="Arial"/>
                <w:b/>
                <w:bCs/>
                <w:sz w:val="16"/>
              </w:rPr>
            </w:pPr>
            <w:r>
              <w:rPr>
                <w:rFonts w:ascii="Arial" w:hAnsi="Arial" w:cs="Arial"/>
                <w:b/>
                <w:bCs/>
                <w:sz w:val="16"/>
              </w:rPr>
              <w:t xml:space="preserve">Arguments Passed </w:t>
            </w:r>
          </w:p>
        </w:tc>
        <w:tc>
          <w:tcPr>
            <w:tcW w:w="3750" w:type="dxa"/>
            <w:gridSpan w:val="2"/>
          </w:tcPr>
          <w:p w:rsidR="00A0168C" w:rsidRDefault="00A0168C" w:rsidP="00E706DA">
            <w:pPr>
              <w:spacing w:before="60"/>
              <w:rPr>
                <w:rFonts w:ascii="Arial" w:hAnsi="Arial" w:cs="Arial"/>
                <w:sz w:val="16"/>
              </w:rPr>
            </w:pPr>
            <w:r w:rsidRPr="00E91ED5">
              <w:rPr>
                <w:rFonts w:ascii="Arial" w:hAnsi="Arial" w:cs="Arial"/>
                <w:sz w:val="16"/>
              </w:rPr>
              <w:t>ScaledDriverVel_MtrRadpS_T_f32</w:t>
            </w:r>
          </w:p>
        </w:tc>
        <w:tc>
          <w:tcPr>
            <w:tcW w:w="1080" w:type="dxa"/>
            <w:vAlign w:val="center"/>
          </w:tcPr>
          <w:p w:rsidR="00A0168C" w:rsidRDefault="00A0168C" w:rsidP="00E706DA">
            <w:r w:rsidRPr="002725D9">
              <w:rPr>
                <w:rFonts w:ascii="Arial" w:hAnsi="Arial" w:cs="Arial"/>
                <w:sz w:val="16"/>
              </w:rPr>
              <w:t>float32</w:t>
            </w:r>
          </w:p>
        </w:tc>
        <w:tc>
          <w:tcPr>
            <w:tcW w:w="1278" w:type="dxa"/>
          </w:tcPr>
          <w:p w:rsidR="00A0168C" w:rsidRPr="00E706DA" w:rsidRDefault="00A0168C" w:rsidP="00EA3B0A">
            <w:pPr>
              <w:spacing w:before="60"/>
              <w:rPr>
                <w:rFonts w:ascii="Arial" w:hAnsi="Arial" w:cs="Arial"/>
                <w:sz w:val="16"/>
              </w:rPr>
            </w:pPr>
            <w:r w:rsidRPr="00E706DA">
              <w:rPr>
                <w:rFonts w:ascii="Arial" w:hAnsi="Arial" w:cs="Arial"/>
                <w:sz w:val="16"/>
              </w:rPr>
              <w:t>-</w:t>
            </w:r>
            <w:r>
              <w:rPr>
                <w:rFonts w:ascii="Arial" w:hAnsi="Arial" w:cs="Arial"/>
                <w:sz w:val="16"/>
              </w:rPr>
              <w:t>7226.652</w:t>
            </w:r>
          </w:p>
        </w:tc>
        <w:tc>
          <w:tcPr>
            <w:tcW w:w="1062" w:type="dxa"/>
          </w:tcPr>
          <w:p w:rsidR="00A0168C" w:rsidRPr="00E706DA" w:rsidRDefault="00A0168C" w:rsidP="00EA3B0A">
            <w:pPr>
              <w:spacing w:before="60"/>
              <w:rPr>
                <w:rFonts w:ascii="Arial" w:hAnsi="Arial" w:cs="Arial"/>
                <w:sz w:val="16"/>
              </w:rPr>
            </w:pPr>
            <w:r>
              <w:rPr>
                <w:rFonts w:ascii="Arial" w:hAnsi="Arial" w:cs="Arial"/>
                <w:sz w:val="16"/>
              </w:rPr>
              <w:t>7226.652</w:t>
            </w:r>
          </w:p>
        </w:tc>
      </w:tr>
      <w:tr w:rsidR="00C968FC" w:rsidTr="00C968FC">
        <w:tc>
          <w:tcPr>
            <w:tcW w:w="1758" w:type="dxa"/>
          </w:tcPr>
          <w:p w:rsidR="00C968FC" w:rsidRDefault="00C968FC" w:rsidP="00E706DA">
            <w:pPr>
              <w:spacing w:before="60"/>
              <w:rPr>
                <w:rFonts w:ascii="Arial" w:hAnsi="Arial" w:cs="Arial"/>
                <w:b/>
                <w:bCs/>
                <w:sz w:val="16"/>
              </w:rPr>
            </w:pPr>
          </w:p>
        </w:tc>
        <w:tc>
          <w:tcPr>
            <w:tcW w:w="2071" w:type="dxa"/>
            <w:vMerge w:val="restart"/>
          </w:tcPr>
          <w:p w:rsidR="00C968FC" w:rsidRPr="00E91ED5" w:rsidRDefault="00C968FC" w:rsidP="00E706DA">
            <w:pPr>
              <w:spacing w:before="60"/>
              <w:rPr>
                <w:rFonts w:ascii="Arial" w:hAnsi="Arial" w:cs="Arial"/>
                <w:sz w:val="16"/>
              </w:rPr>
            </w:pPr>
            <w:r w:rsidRPr="00E91ED5">
              <w:rPr>
                <w:rFonts w:ascii="Arial" w:hAnsi="Arial" w:cs="Arial"/>
                <w:sz w:val="16"/>
              </w:rPr>
              <w:t>*FilterCoefStr</w:t>
            </w:r>
          </w:p>
        </w:tc>
        <w:tc>
          <w:tcPr>
            <w:tcW w:w="1679" w:type="dxa"/>
          </w:tcPr>
          <w:p w:rsidR="00C968FC" w:rsidRDefault="00C968FC" w:rsidP="00E706DA">
            <w:pPr>
              <w:spacing w:before="60"/>
              <w:rPr>
                <w:rFonts w:ascii="Arial" w:hAnsi="Arial" w:cs="Arial"/>
                <w:sz w:val="16"/>
              </w:rPr>
            </w:pPr>
            <w:r>
              <w:rPr>
                <w:rFonts w:ascii="Arial" w:hAnsi="Arial" w:cs="Arial"/>
                <w:sz w:val="16"/>
              </w:rPr>
              <w:t>b0_Uls_f32</w:t>
            </w:r>
          </w:p>
        </w:tc>
        <w:tc>
          <w:tcPr>
            <w:tcW w:w="1080" w:type="dxa"/>
          </w:tcPr>
          <w:p w:rsidR="00C968FC" w:rsidRDefault="00C968FC" w:rsidP="00EA3B0A">
            <w:r w:rsidRPr="000C658D">
              <w:rPr>
                <w:rFonts w:ascii="Arial" w:hAnsi="Arial" w:cs="Arial"/>
                <w:sz w:val="16"/>
              </w:rPr>
              <w:t>float32</w:t>
            </w:r>
          </w:p>
        </w:tc>
        <w:tc>
          <w:tcPr>
            <w:tcW w:w="1278" w:type="dxa"/>
          </w:tcPr>
          <w:p w:rsidR="00C968FC" w:rsidRPr="00EA3A16" w:rsidRDefault="009E48DE" w:rsidP="00EA3B0A">
            <w:pPr>
              <w:rPr>
                <w:rFonts w:ascii="Arial" w:hAnsi="Arial" w:cs="Arial"/>
                <w:sz w:val="16"/>
                <w:szCs w:val="16"/>
              </w:rPr>
            </w:pPr>
            <w:ins w:id="42" w:author="Spoorti Mali" w:date="2014-09-18T17:29:00Z">
              <w:r w:rsidRPr="009E48DE">
                <w:rPr>
                  <w:rStyle w:val="apple-style-span"/>
                  <w:rFonts w:ascii="Arial" w:hAnsi="Arial" w:cs="Arial"/>
                  <w:color w:val="000000"/>
                  <w:sz w:val="16"/>
                  <w:szCs w:val="16"/>
                </w:rPr>
                <w:t>-2.74156205240179</w:t>
              </w:r>
            </w:ins>
            <w:del w:id="43" w:author="Spoorti Mali" w:date="2014-09-18T17:29:00Z">
              <w:r w:rsidR="00C968FC" w:rsidDel="009E48DE">
                <w:rPr>
                  <w:rStyle w:val="apple-style-span"/>
                  <w:rFonts w:ascii="Arial" w:hAnsi="Arial" w:cs="Arial"/>
                  <w:color w:val="000000"/>
                  <w:sz w:val="16"/>
                  <w:szCs w:val="16"/>
                </w:rPr>
                <w:delText>-0.0026704</w:delText>
              </w:r>
            </w:del>
          </w:p>
        </w:tc>
        <w:tc>
          <w:tcPr>
            <w:tcW w:w="1062" w:type="dxa"/>
          </w:tcPr>
          <w:p w:rsidR="00C968FC" w:rsidRPr="00EA3A16" w:rsidRDefault="00C968FC" w:rsidP="00EA3A16">
            <w:pPr>
              <w:rPr>
                <w:rFonts w:ascii="Arial" w:hAnsi="Arial" w:cs="Arial"/>
                <w:sz w:val="16"/>
                <w:szCs w:val="16"/>
              </w:rPr>
            </w:pPr>
            <w:del w:id="44" w:author="Spoorti Mali" w:date="2014-09-18T17:29:00Z">
              <w:r w:rsidDel="009E48DE">
                <w:rPr>
                  <w:rStyle w:val="apple-style-span"/>
                  <w:rFonts w:ascii="Arial" w:hAnsi="Arial" w:cs="Arial"/>
                  <w:color w:val="000000"/>
                  <w:sz w:val="16"/>
                  <w:szCs w:val="16"/>
                </w:rPr>
                <w:delText>-0.061411</w:delText>
              </w:r>
            </w:del>
            <w:ins w:id="45" w:author="Spoorti Mali" w:date="2014-09-18T17:29:00Z">
              <w:r w:rsidR="009E48DE">
                <w:rPr>
                  <w:rStyle w:val="apple-style-span"/>
                  <w:rFonts w:ascii="Arial" w:hAnsi="Arial" w:cs="Arial"/>
                  <w:color w:val="000000"/>
                  <w:sz w:val="16"/>
                  <w:szCs w:val="16"/>
                </w:rPr>
                <w:t>0</w:t>
              </w:r>
            </w:ins>
          </w:p>
        </w:tc>
      </w:tr>
      <w:tr w:rsidR="00C968FC" w:rsidTr="00C968FC">
        <w:tc>
          <w:tcPr>
            <w:tcW w:w="1758" w:type="dxa"/>
          </w:tcPr>
          <w:p w:rsidR="00C968FC" w:rsidRDefault="00C968FC" w:rsidP="00E706DA">
            <w:pPr>
              <w:spacing w:before="60"/>
              <w:rPr>
                <w:rFonts w:ascii="Arial" w:hAnsi="Arial" w:cs="Arial"/>
                <w:b/>
                <w:bCs/>
                <w:sz w:val="16"/>
              </w:rPr>
            </w:pPr>
          </w:p>
        </w:tc>
        <w:tc>
          <w:tcPr>
            <w:tcW w:w="2071" w:type="dxa"/>
            <w:vMerge/>
          </w:tcPr>
          <w:p w:rsidR="00C968FC" w:rsidRPr="00E91ED5" w:rsidRDefault="00C968FC" w:rsidP="00E706DA">
            <w:pPr>
              <w:spacing w:before="60"/>
              <w:rPr>
                <w:rFonts w:ascii="Arial" w:hAnsi="Arial" w:cs="Arial"/>
                <w:sz w:val="16"/>
              </w:rPr>
            </w:pPr>
          </w:p>
        </w:tc>
        <w:tc>
          <w:tcPr>
            <w:tcW w:w="1679" w:type="dxa"/>
          </w:tcPr>
          <w:p w:rsidR="00C968FC" w:rsidRDefault="00C968FC" w:rsidP="00E706DA">
            <w:pPr>
              <w:spacing w:before="60"/>
              <w:rPr>
                <w:rFonts w:ascii="Arial" w:hAnsi="Arial" w:cs="Arial"/>
                <w:sz w:val="16"/>
              </w:rPr>
            </w:pPr>
            <w:r>
              <w:rPr>
                <w:rFonts w:ascii="Arial" w:hAnsi="Arial" w:cs="Arial"/>
                <w:sz w:val="16"/>
              </w:rPr>
              <w:t>b1_Uls_f32</w:t>
            </w:r>
          </w:p>
        </w:tc>
        <w:tc>
          <w:tcPr>
            <w:tcW w:w="1080" w:type="dxa"/>
          </w:tcPr>
          <w:p w:rsidR="00C968FC" w:rsidRDefault="00C968FC" w:rsidP="00EA3B0A">
            <w:r w:rsidRPr="000C658D">
              <w:rPr>
                <w:rFonts w:ascii="Arial" w:hAnsi="Arial" w:cs="Arial"/>
                <w:sz w:val="16"/>
              </w:rPr>
              <w:t>float32</w:t>
            </w:r>
          </w:p>
        </w:tc>
        <w:tc>
          <w:tcPr>
            <w:tcW w:w="1278" w:type="dxa"/>
          </w:tcPr>
          <w:p w:rsidR="00C968FC" w:rsidRPr="00EA3A16" w:rsidRDefault="00C968FC" w:rsidP="00EA3B0A">
            <w:pPr>
              <w:rPr>
                <w:rFonts w:ascii="Arial" w:hAnsi="Arial" w:cs="Arial"/>
                <w:sz w:val="16"/>
                <w:szCs w:val="16"/>
              </w:rPr>
            </w:pPr>
            <w:r>
              <w:rPr>
                <w:rStyle w:val="apple-style-span"/>
                <w:rFonts w:ascii="Arial" w:hAnsi="Arial" w:cs="Arial"/>
                <w:color w:val="000000"/>
                <w:sz w:val="16"/>
                <w:szCs w:val="16"/>
              </w:rPr>
              <w:t>0.0</w:t>
            </w:r>
          </w:p>
        </w:tc>
        <w:tc>
          <w:tcPr>
            <w:tcW w:w="1062" w:type="dxa"/>
          </w:tcPr>
          <w:p w:rsidR="00C968FC" w:rsidRPr="00EA3A16" w:rsidRDefault="00C968FC" w:rsidP="00EA3B0A">
            <w:pPr>
              <w:rPr>
                <w:rFonts w:ascii="Arial" w:hAnsi="Arial" w:cs="Arial"/>
                <w:sz w:val="16"/>
                <w:szCs w:val="16"/>
              </w:rPr>
            </w:pPr>
            <w:r w:rsidRPr="00EA3A16">
              <w:rPr>
                <w:rStyle w:val="apple-style-span"/>
                <w:rFonts w:ascii="Arial" w:hAnsi="Arial" w:cs="Arial"/>
                <w:color w:val="000000"/>
                <w:sz w:val="16"/>
                <w:szCs w:val="16"/>
              </w:rPr>
              <w:t>0.330448</w:t>
            </w:r>
          </w:p>
        </w:tc>
      </w:tr>
      <w:tr w:rsidR="00C968FC" w:rsidTr="00C968FC">
        <w:tc>
          <w:tcPr>
            <w:tcW w:w="1758" w:type="dxa"/>
          </w:tcPr>
          <w:p w:rsidR="00C968FC" w:rsidRDefault="00C968FC" w:rsidP="00E706DA">
            <w:pPr>
              <w:spacing w:before="60"/>
              <w:rPr>
                <w:rFonts w:ascii="Arial" w:hAnsi="Arial" w:cs="Arial"/>
                <w:b/>
                <w:bCs/>
                <w:sz w:val="16"/>
              </w:rPr>
            </w:pPr>
          </w:p>
        </w:tc>
        <w:tc>
          <w:tcPr>
            <w:tcW w:w="2071" w:type="dxa"/>
            <w:vMerge/>
          </w:tcPr>
          <w:p w:rsidR="00C968FC" w:rsidRPr="00E91ED5" w:rsidRDefault="00C968FC" w:rsidP="00E706DA">
            <w:pPr>
              <w:spacing w:before="60"/>
              <w:rPr>
                <w:rFonts w:ascii="Arial" w:hAnsi="Arial" w:cs="Arial"/>
                <w:sz w:val="16"/>
              </w:rPr>
            </w:pPr>
          </w:p>
        </w:tc>
        <w:tc>
          <w:tcPr>
            <w:tcW w:w="1679" w:type="dxa"/>
          </w:tcPr>
          <w:p w:rsidR="00C968FC" w:rsidRDefault="00C968FC" w:rsidP="00E706DA">
            <w:pPr>
              <w:spacing w:before="60"/>
              <w:rPr>
                <w:rFonts w:ascii="Arial" w:hAnsi="Arial" w:cs="Arial"/>
                <w:sz w:val="16"/>
              </w:rPr>
            </w:pPr>
            <w:r>
              <w:rPr>
                <w:rFonts w:ascii="Arial" w:hAnsi="Arial" w:cs="Arial"/>
                <w:sz w:val="16"/>
              </w:rPr>
              <w:t>b2_Uls_f32</w:t>
            </w:r>
          </w:p>
        </w:tc>
        <w:tc>
          <w:tcPr>
            <w:tcW w:w="1080" w:type="dxa"/>
          </w:tcPr>
          <w:p w:rsidR="00C968FC" w:rsidRDefault="00C968FC" w:rsidP="00EA3B0A">
            <w:r w:rsidRPr="000C658D">
              <w:rPr>
                <w:rFonts w:ascii="Arial" w:hAnsi="Arial" w:cs="Arial"/>
                <w:sz w:val="16"/>
              </w:rPr>
              <w:t>float32</w:t>
            </w:r>
          </w:p>
        </w:tc>
        <w:tc>
          <w:tcPr>
            <w:tcW w:w="1278" w:type="dxa"/>
          </w:tcPr>
          <w:p w:rsidR="00C968FC" w:rsidRPr="00EA3A16" w:rsidRDefault="009E48DE" w:rsidP="00EA3A16">
            <w:pPr>
              <w:rPr>
                <w:rFonts w:ascii="Arial" w:hAnsi="Arial" w:cs="Arial"/>
                <w:sz w:val="16"/>
                <w:szCs w:val="16"/>
              </w:rPr>
            </w:pPr>
            <w:ins w:id="46" w:author="Spoorti Mali" w:date="2014-09-18T17:29:00Z">
              <w:r w:rsidRPr="009E48DE">
                <w:rPr>
                  <w:rStyle w:val="apple-style-span"/>
                  <w:rFonts w:ascii="Arial" w:hAnsi="Arial" w:cs="Arial"/>
                  <w:color w:val="000000"/>
                  <w:sz w:val="16"/>
                  <w:szCs w:val="16"/>
                </w:rPr>
                <w:t>-0.166262133009164</w:t>
              </w:r>
            </w:ins>
            <w:del w:id="47" w:author="Spoorti Mali" w:date="2014-09-18T17:29:00Z">
              <w:r w:rsidR="00C968FC" w:rsidDel="009E48DE">
                <w:rPr>
                  <w:rStyle w:val="apple-style-span"/>
                  <w:rFonts w:ascii="Arial" w:hAnsi="Arial" w:cs="Arial"/>
                  <w:color w:val="000000"/>
                  <w:sz w:val="16"/>
                  <w:szCs w:val="16"/>
                </w:rPr>
                <w:delText>-0.2690373</w:delText>
              </w:r>
            </w:del>
          </w:p>
        </w:tc>
        <w:tc>
          <w:tcPr>
            <w:tcW w:w="1062" w:type="dxa"/>
          </w:tcPr>
          <w:p w:rsidR="00C968FC" w:rsidRPr="00EA3A16" w:rsidRDefault="009E48DE" w:rsidP="00EA3A16">
            <w:pPr>
              <w:rPr>
                <w:rFonts w:ascii="Arial" w:hAnsi="Arial" w:cs="Arial"/>
                <w:sz w:val="16"/>
                <w:szCs w:val="16"/>
              </w:rPr>
            </w:pPr>
            <w:ins w:id="48" w:author="Spoorti Mali" w:date="2014-09-18T17:29:00Z">
              <w:r w:rsidRPr="009E48DE">
                <w:rPr>
                  <w:rStyle w:val="apple-style-span"/>
                  <w:rFonts w:ascii="Arial" w:hAnsi="Arial" w:cs="Arial"/>
                  <w:color w:val="000000"/>
                  <w:sz w:val="16"/>
                  <w:szCs w:val="16"/>
                </w:rPr>
                <w:t>2.41111405240179</w:t>
              </w:r>
            </w:ins>
            <w:del w:id="49" w:author="Spoorti Mali" w:date="2014-09-18T17:29:00Z">
              <w:r w:rsidR="00C968FC" w:rsidDel="009E48DE">
                <w:rPr>
                  <w:rStyle w:val="apple-style-span"/>
                  <w:rFonts w:ascii="Arial" w:hAnsi="Arial" w:cs="Arial"/>
                  <w:color w:val="000000"/>
                  <w:sz w:val="16"/>
                  <w:szCs w:val="16"/>
                </w:rPr>
                <w:delText>0.0026704</w:delText>
              </w:r>
            </w:del>
          </w:p>
        </w:tc>
      </w:tr>
      <w:tr w:rsidR="00C968FC" w:rsidTr="00C968FC">
        <w:tc>
          <w:tcPr>
            <w:tcW w:w="1758" w:type="dxa"/>
          </w:tcPr>
          <w:p w:rsidR="00C968FC" w:rsidRDefault="00C968FC" w:rsidP="00E706DA">
            <w:pPr>
              <w:spacing w:before="60"/>
              <w:rPr>
                <w:rFonts w:ascii="Arial" w:hAnsi="Arial" w:cs="Arial"/>
                <w:b/>
                <w:bCs/>
                <w:sz w:val="16"/>
              </w:rPr>
            </w:pPr>
          </w:p>
        </w:tc>
        <w:tc>
          <w:tcPr>
            <w:tcW w:w="2071" w:type="dxa"/>
            <w:vMerge/>
          </w:tcPr>
          <w:p w:rsidR="00C968FC" w:rsidRPr="00E91ED5" w:rsidRDefault="00C968FC" w:rsidP="00E706DA">
            <w:pPr>
              <w:spacing w:before="60"/>
              <w:rPr>
                <w:rFonts w:ascii="Arial" w:hAnsi="Arial" w:cs="Arial"/>
                <w:sz w:val="16"/>
              </w:rPr>
            </w:pPr>
          </w:p>
        </w:tc>
        <w:tc>
          <w:tcPr>
            <w:tcW w:w="1679" w:type="dxa"/>
          </w:tcPr>
          <w:p w:rsidR="00C968FC" w:rsidRDefault="00C968FC" w:rsidP="0076028E">
            <w:pPr>
              <w:spacing w:before="60"/>
              <w:rPr>
                <w:rFonts w:ascii="Arial" w:hAnsi="Arial" w:cs="Arial"/>
                <w:sz w:val="16"/>
              </w:rPr>
            </w:pPr>
            <w:r>
              <w:rPr>
                <w:rFonts w:ascii="Arial" w:hAnsi="Arial" w:cs="Arial"/>
                <w:sz w:val="16"/>
              </w:rPr>
              <w:t>a0_Uls_f32</w:t>
            </w:r>
          </w:p>
        </w:tc>
        <w:tc>
          <w:tcPr>
            <w:tcW w:w="1080" w:type="dxa"/>
          </w:tcPr>
          <w:p w:rsidR="00C968FC" w:rsidRDefault="00C968FC" w:rsidP="00EA3B0A">
            <w:r w:rsidRPr="000C658D">
              <w:rPr>
                <w:rFonts w:ascii="Arial" w:hAnsi="Arial" w:cs="Arial"/>
                <w:sz w:val="16"/>
              </w:rPr>
              <w:t>float32</w:t>
            </w:r>
          </w:p>
        </w:tc>
        <w:tc>
          <w:tcPr>
            <w:tcW w:w="1278"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0.5525885</w:t>
            </w:r>
          </w:p>
        </w:tc>
        <w:tc>
          <w:tcPr>
            <w:tcW w:w="1062"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3.9498924</w:t>
            </w:r>
          </w:p>
        </w:tc>
      </w:tr>
      <w:tr w:rsidR="00C968FC" w:rsidTr="00C968FC">
        <w:tc>
          <w:tcPr>
            <w:tcW w:w="1758" w:type="dxa"/>
          </w:tcPr>
          <w:p w:rsidR="00C968FC" w:rsidRDefault="00C968FC" w:rsidP="00E706DA">
            <w:pPr>
              <w:spacing w:before="60"/>
              <w:rPr>
                <w:rFonts w:ascii="Arial" w:hAnsi="Arial" w:cs="Arial"/>
                <w:b/>
                <w:bCs/>
                <w:sz w:val="16"/>
              </w:rPr>
            </w:pPr>
          </w:p>
        </w:tc>
        <w:tc>
          <w:tcPr>
            <w:tcW w:w="2071" w:type="dxa"/>
            <w:vMerge/>
          </w:tcPr>
          <w:p w:rsidR="00C968FC" w:rsidRPr="00E91ED5" w:rsidRDefault="00C968FC" w:rsidP="00E706DA">
            <w:pPr>
              <w:spacing w:before="60"/>
              <w:rPr>
                <w:rFonts w:ascii="Arial" w:hAnsi="Arial" w:cs="Arial"/>
                <w:sz w:val="16"/>
              </w:rPr>
            </w:pPr>
          </w:p>
        </w:tc>
        <w:tc>
          <w:tcPr>
            <w:tcW w:w="1679" w:type="dxa"/>
          </w:tcPr>
          <w:p w:rsidR="00C968FC" w:rsidRDefault="00C968FC" w:rsidP="00E706DA">
            <w:pPr>
              <w:spacing w:before="60"/>
              <w:rPr>
                <w:rFonts w:ascii="Arial" w:hAnsi="Arial" w:cs="Arial"/>
                <w:sz w:val="16"/>
              </w:rPr>
            </w:pPr>
            <w:r>
              <w:rPr>
                <w:rFonts w:ascii="Arial" w:hAnsi="Arial" w:cs="Arial"/>
                <w:sz w:val="16"/>
              </w:rPr>
              <w:t>a1_Uls_f32</w:t>
            </w:r>
          </w:p>
        </w:tc>
        <w:tc>
          <w:tcPr>
            <w:tcW w:w="1080" w:type="dxa"/>
          </w:tcPr>
          <w:p w:rsidR="00C968FC" w:rsidRDefault="00C968FC" w:rsidP="00EA3B0A">
            <w:r w:rsidRPr="000C658D">
              <w:rPr>
                <w:rFonts w:ascii="Arial" w:hAnsi="Arial" w:cs="Arial"/>
                <w:sz w:val="16"/>
              </w:rPr>
              <w:t>float32</w:t>
            </w:r>
          </w:p>
        </w:tc>
        <w:tc>
          <w:tcPr>
            <w:tcW w:w="1278" w:type="dxa"/>
          </w:tcPr>
          <w:p w:rsidR="00C968FC" w:rsidRPr="00EA3A16" w:rsidRDefault="00C968FC" w:rsidP="00EA3A16">
            <w:pPr>
              <w:rPr>
                <w:rFonts w:ascii="Arial" w:hAnsi="Arial" w:cs="Arial"/>
                <w:sz w:val="16"/>
                <w:szCs w:val="16"/>
              </w:rPr>
            </w:pPr>
            <w:r w:rsidRPr="00EA3A16">
              <w:rPr>
                <w:rStyle w:val="apple-style-span"/>
                <w:rFonts w:ascii="Arial" w:hAnsi="Arial" w:cs="Arial"/>
                <w:color w:val="000000"/>
                <w:sz w:val="16"/>
                <w:szCs w:val="16"/>
              </w:rPr>
              <w:t>-7.</w:t>
            </w:r>
            <w:r>
              <w:rPr>
                <w:rStyle w:val="apple-style-span"/>
                <w:rFonts w:ascii="Arial" w:hAnsi="Arial" w:cs="Arial"/>
                <w:color w:val="000000"/>
                <w:sz w:val="16"/>
                <w:szCs w:val="16"/>
              </w:rPr>
              <w:t>9996842</w:t>
            </w:r>
          </w:p>
        </w:tc>
        <w:tc>
          <w:tcPr>
            <w:tcW w:w="1062"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-4.8417266</w:t>
            </w:r>
          </w:p>
        </w:tc>
      </w:tr>
      <w:tr w:rsidR="00C968FC" w:rsidTr="00C968FC">
        <w:tc>
          <w:tcPr>
            <w:tcW w:w="1758" w:type="dxa"/>
          </w:tcPr>
          <w:p w:rsidR="00C968FC" w:rsidRDefault="00C968FC" w:rsidP="00E706DA">
            <w:pPr>
              <w:spacing w:before="60"/>
              <w:rPr>
                <w:rFonts w:ascii="Arial" w:hAnsi="Arial" w:cs="Arial"/>
                <w:b/>
                <w:bCs/>
                <w:sz w:val="16"/>
              </w:rPr>
            </w:pPr>
          </w:p>
        </w:tc>
        <w:tc>
          <w:tcPr>
            <w:tcW w:w="2071" w:type="dxa"/>
            <w:vMerge/>
          </w:tcPr>
          <w:p w:rsidR="00C968FC" w:rsidRDefault="00C968FC" w:rsidP="00E706DA">
            <w:pPr>
              <w:spacing w:before="60"/>
              <w:rPr>
                <w:rFonts w:ascii="Arial" w:hAnsi="Arial" w:cs="Arial"/>
                <w:sz w:val="16"/>
              </w:rPr>
            </w:pPr>
          </w:p>
        </w:tc>
        <w:tc>
          <w:tcPr>
            <w:tcW w:w="1679" w:type="dxa"/>
          </w:tcPr>
          <w:p w:rsidR="00C968FC" w:rsidRDefault="00C968FC" w:rsidP="00E706DA">
            <w:pPr>
              <w:spacing w:before="60"/>
              <w:rPr>
                <w:rFonts w:ascii="Arial" w:hAnsi="Arial" w:cs="Arial"/>
                <w:sz w:val="16"/>
              </w:rPr>
            </w:pPr>
            <w:r>
              <w:rPr>
                <w:rFonts w:ascii="Arial" w:hAnsi="Arial" w:cs="Arial"/>
                <w:sz w:val="16"/>
              </w:rPr>
              <w:t>a2_Uls_f32</w:t>
            </w:r>
          </w:p>
        </w:tc>
        <w:tc>
          <w:tcPr>
            <w:tcW w:w="1080" w:type="dxa"/>
          </w:tcPr>
          <w:p w:rsidR="00C968FC" w:rsidRDefault="00C968FC" w:rsidP="00EA3B0A">
            <w:r w:rsidRPr="000C658D">
              <w:rPr>
                <w:rFonts w:ascii="Arial" w:hAnsi="Arial" w:cs="Arial"/>
                <w:sz w:val="16"/>
              </w:rPr>
              <w:t>float32</w:t>
            </w:r>
          </w:p>
        </w:tc>
        <w:tc>
          <w:tcPr>
            <w:tcW w:w="1278"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4.0504234</w:t>
            </w:r>
          </w:p>
        </w:tc>
        <w:tc>
          <w:tcPr>
            <w:tcW w:w="1062"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10.6056849</w:t>
            </w:r>
          </w:p>
        </w:tc>
      </w:tr>
      <w:tr w:rsidR="00E91ED5" w:rsidTr="00C968FC">
        <w:tc>
          <w:tcPr>
            <w:tcW w:w="1758" w:type="dxa"/>
          </w:tcPr>
          <w:p w:rsidR="00E91ED5" w:rsidRDefault="00E91ED5" w:rsidP="00E706DA">
            <w:pPr>
              <w:spacing w:before="60"/>
              <w:rPr>
                <w:rFonts w:ascii="Arial" w:hAnsi="Arial" w:cs="Arial"/>
                <w:b/>
                <w:bCs/>
                <w:sz w:val="16"/>
              </w:rPr>
            </w:pPr>
            <w:r>
              <w:rPr>
                <w:rFonts w:ascii="Arial" w:hAnsi="Arial" w:cs="Arial"/>
                <w:b/>
                <w:bCs/>
                <w:sz w:val="16"/>
              </w:rPr>
              <w:t>Return Value</w:t>
            </w:r>
          </w:p>
        </w:tc>
        <w:tc>
          <w:tcPr>
            <w:tcW w:w="3750" w:type="dxa"/>
            <w:gridSpan w:val="2"/>
          </w:tcPr>
          <w:p w:rsidR="00E91ED5" w:rsidRDefault="00E91ED5" w:rsidP="00E706DA">
            <w:pPr>
              <w:spacing w:before="60"/>
              <w:rPr>
                <w:rFonts w:ascii="Arial" w:hAnsi="Arial" w:cs="Arial"/>
                <w:sz w:val="16"/>
              </w:rPr>
            </w:pPr>
            <w:r w:rsidRPr="00E91ED5">
              <w:rPr>
                <w:rFonts w:ascii="Arial" w:hAnsi="Arial" w:cs="Arial"/>
                <w:sz w:val="16"/>
              </w:rPr>
              <w:t>Compenstation_MtrNm_T_f32</w:t>
            </w:r>
          </w:p>
        </w:tc>
        <w:tc>
          <w:tcPr>
            <w:tcW w:w="1080" w:type="dxa"/>
          </w:tcPr>
          <w:p w:rsidR="00E91ED5" w:rsidRDefault="00E91ED5" w:rsidP="00E706DA">
            <w:r>
              <w:rPr>
                <w:rFonts w:ascii="Arial" w:hAnsi="Arial" w:cs="Arial"/>
                <w:sz w:val="16"/>
              </w:rPr>
              <w:t>Float</w:t>
            </w:r>
          </w:p>
        </w:tc>
        <w:tc>
          <w:tcPr>
            <w:tcW w:w="1278" w:type="dxa"/>
          </w:tcPr>
          <w:p w:rsidR="00E91ED5" w:rsidRPr="00EA3A16" w:rsidRDefault="00EA3A16" w:rsidP="00E706DA">
            <w:r w:rsidRPr="00EA3A16">
              <w:rPr>
                <w:rFonts w:ascii="Arial" w:hAnsi="Arial" w:cs="Arial"/>
                <w:sz w:val="16"/>
              </w:rPr>
              <w:t>-8.8</w:t>
            </w:r>
          </w:p>
        </w:tc>
        <w:tc>
          <w:tcPr>
            <w:tcW w:w="1062" w:type="dxa"/>
          </w:tcPr>
          <w:p w:rsidR="00E91ED5" w:rsidRPr="00EA3A16" w:rsidRDefault="00EA3A16" w:rsidP="00E706DA">
            <w:r w:rsidRPr="00EA3A16">
              <w:rPr>
                <w:rFonts w:ascii="Arial" w:hAnsi="Arial" w:cs="Arial"/>
                <w:sz w:val="16"/>
              </w:rPr>
              <w:t>8.8</w:t>
            </w:r>
          </w:p>
        </w:tc>
      </w:tr>
    </w:tbl>
    <w:p w:rsidR="008B3E94" w:rsidRDefault="008B3E94">
      <w:pPr>
        <w:spacing w:after="0"/>
        <w:rPr>
          <w:rFonts w:ascii="Arial" w:hAnsi="Arial"/>
          <w:b/>
          <w:kern w:val="28"/>
          <w:sz w:val="28"/>
        </w:rPr>
      </w:pPr>
    </w:p>
    <w:p w:rsidR="007435E9" w:rsidRDefault="007435E9">
      <w:pPr>
        <w:spacing w:after="0"/>
        <w:rPr>
          <w:rFonts w:ascii="Arial" w:hAnsi="Arial"/>
          <w:b/>
          <w:kern w:val="28"/>
          <w:sz w:val="28"/>
        </w:rPr>
      </w:pPr>
    </w:p>
    <w:p w:rsidR="00E91ED5" w:rsidRDefault="00E91ED5" w:rsidP="00E91ED5">
      <w:pPr>
        <w:pStyle w:val="Heading4"/>
      </w:pPr>
      <w:r>
        <w:lastRenderedPageBreak/>
        <w:t>Description</w:t>
      </w:r>
    </w:p>
    <w:p w:rsidR="007435E9" w:rsidRPr="00E91ED5" w:rsidRDefault="0051776E" w:rsidP="00E91ED5">
      <w:pPr>
        <w:jc w:val="center"/>
      </w:pPr>
      <w:r>
        <w:object w:dxaOrig="6733" w:dyaOrig="11496">
          <v:shape id="_x0000_i1031" type="#_x0000_t75" style="width:288.75pt;height:493.5pt" o:ole="">
            <v:imagedata r:id="rId21" o:title=""/>
          </v:shape>
          <o:OLEObject Type="Embed" ProgID="Visio.Drawing.11" ShapeID="_x0000_i1031" DrawAspect="Content" ObjectID="_1476618973" r:id="rId22"/>
        </w:object>
      </w:r>
    </w:p>
    <w:p w:rsidR="00E91ED5" w:rsidRDefault="00E91ED5">
      <w:pPr>
        <w:spacing w:after="0"/>
        <w:rPr>
          <w:rFonts w:ascii="Arial" w:hAnsi="Arial"/>
          <w:b/>
          <w:kern w:val="28"/>
          <w:sz w:val="28"/>
        </w:rPr>
      </w:pP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0B2F16">
        <w:trPr>
          <w:trHeight w:val="341"/>
        </w:trPr>
        <w:tc>
          <w:tcPr>
            <w:tcW w:w="4455" w:type="dxa"/>
            <w:shd w:val="clear" w:color="auto" w:fill="FFFF99"/>
            <w:vAlign w:val="center"/>
          </w:tcPr>
          <w:p w:rsidR="002C03D8" w:rsidRPr="006A25CC" w:rsidRDefault="002C03D8" w:rsidP="000B2F16">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0B2F16">
            <w:pPr>
              <w:spacing w:before="100" w:beforeAutospacing="1" w:after="100" w:afterAutospacing="1"/>
              <w:rPr>
                <w:rFonts w:ascii="Arial" w:hAnsi="Arial" w:cs="Arial"/>
              </w:rPr>
            </w:pPr>
            <w:r>
              <w:rPr>
                <w:rFonts w:ascii="Arial" w:hAnsi="Arial" w:cs="Arial"/>
              </w:rPr>
              <w:t>Value</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 xml:space="preserve">Rte_InitValue_BaseAssistCmd_MtrNm_f32 </w:t>
            </w:r>
          </w:p>
        </w:tc>
        <w:tc>
          <w:tcPr>
            <w:tcW w:w="4455" w:type="dxa"/>
            <w:vAlign w:val="center"/>
          </w:tcPr>
          <w:p w:rsidR="00287C06" w:rsidRPr="00287C06" w:rsidRDefault="00287C06" w:rsidP="00287C06">
            <w:pPr>
              <w:spacing w:before="100" w:beforeAutospacing="1" w:after="100" w:afterAutospacing="1"/>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 xml:space="preserve">Rte_InitValue_CRFMotorVel_MtrRadpS_f32 </w:t>
            </w:r>
          </w:p>
        </w:tc>
        <w:tc>
          <w:tcPr>
            <w:tcW w:w="4455" w:type="dxa"/>
            <w:vAlign w:val="center"/>
          </w:tcPr>
          <w:p w:rsidR="00287C06" w:rsidRPr="00287C06" w:rsidRDefault="00287C06" w:rsidP="00287C06">
            <w:pPr>
              <w:spacing w:before="100" w:beforeAutospacing="1" w:after="100" w:afterAutospacing="1"/>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Rte_InitValue_</w:t>
            </w:r>
            <w:r w:rsidR="002B0EDC" w:rsidRPr="002B0EDC">
              <w:rPr>
                <w:rFonts w:ascii="Arial" w:hAnsi="Arial" w:cs="Arial"/>
                <w:sz w:val="16"/>
                <w:szCs w:val="16"/>
              </w:rPr>
              <w:t>FreqDepDmpSrlComSvcDft_Cnt_lgc</w:t>
            </w:r>
          </w:p>
        </w:tc>
        <w:tc>
          <w:tcPr>
            <w:tcW w:w="4455" w:type="dxa"/>
            <w:vAlign w:val="center"/>
          </w:tcPr>
          <w:p w:rsidR="00287C06" w:rsidRPr="00287C06" w:rsidRDefault="00287C06" w:rsidP="00287C06">
            <w:pPr>
              <w:spacing w:before="100" w:beforeAutospacing="1" w:after="100" w:afterAutospacing="1"/>
              <w:rPr>
                <w:rFonts w:ascii="Arial" w:hAnsi="Arial" w:cs="Arial"/>
                <w:sz w:val="16"/>
                <w:szCs w:val="16"/>
              </w:rPr>
            </w:pPr>
            <w:r w:rsidRPr="00287C06">
              <w:rPr>
                <w:rFonts w:ascii="Arial" w:hAnsi="Arial" w:cs="Arial"/>
                <w:sz w:val="16"/>
                <w:szCs w:val="16"/>
              </w:rPr>
              <w:t>FALSE</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 xml:space="preserve">Rte_InitValue_FrqDepDmpnInrtCmp_MtrNm_f32 </w:t>
            </w:r>
          </w:p>
        </w:tc>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B33A14" w:rsidRDefault="00287C06" w:rsidP="00287C06">
            <w:pPr>
              <w:rPr>
                <w:rFonts w:ascii="Arial" w:hAnsi="Arial" w:cs="Arial"/>
                <w:sz w:val="16"/>
                <w:szCs w:val="16"/>
                <w:lang w:val="es-ES"/>
              </w:rPr>
            </w:pPr>
            <w:r w:rsidRPr="00B33A14">
              <w:rPr>
                <w:rFonts w:ascii="Arial" w:hAnsi="Arial" w:cs="Arial"/>
                <w:sz w:val="16"/>
                <w:szCs w:val="16"/>
                <w:lang w:val="es-ES"/>
              </w:rPr>
              <w:t>Rte_InitValue_HwTorque_HwNm_f32</w:t>
            </w:r>
          </w:p>
        </w:tc>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 xml:space="preserve">Rte_InitValue_VehicleSpeed_Kph_f32 </w:t>
            </w:r>
          </w:p>
        </w:tc>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Rte_InitValue_WIRCmdAmpBlnd_MtrNm_f32</w:t>
            </w:r>
          </w:p>
        </w:tc>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Rte_InitValue_BaseAssistCmd_MtrNm_f32</w:t>
            </w:r>
          </w:p>
        </w:tc>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Rte_InitValue_CRFMotorVel_MtrRadpS_f32</w:t>
            </w:r>
          </w:p>
        </w:tc>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0.0F</w:t>
            </w:r>
          </w:p>
        </w:tc>
      </w:tr>
      <w:tr w:rsidR="00D6364E" w:rsidRPr="00D6364E" w:rsidTr="00287C06">
        <w:trPr>
          <w:trHeight w:val="341"/>
        </w:trPr>
        <w:tc>
          <w:tcPr>
            <w:tcW w:w="4455" w:type="dxa"/>
            <w:vAlign w:val="center"/>
          </w:tcPr>
          <w:p w:rsidR="00D6364E" w:rsidRPr="00D6364E" w:rsidRDefault="00AF180C" w:rsidP="00D6364E">
            <w:pPr>
              <w:keepNext/>
              <w:spacing w:before="60"/>
              <w:jc w:val="center"/>
              <w:rPr>
                <w:rFonts w:ascii="Arial" w:hAnsi="Arial" w:cs="Arial"/>
                <w:sz w:val="16"/>
                <w:szCs w:val="16"/>
                <w:lang w:val="fr-FR"/>
              </w:rPr>
            </w:pPr>
            <w:r w:rsidRPr="00AF180C">
              <w:rPr>
                <w:rFonts w:ascii="Arial" w:hAnsi="Arial" w:cs="Arial"/>
                <w:sz w:val="16"/>
                <w:szCs w:val="16"/>
                <w:lang w:val="fr-FR"/>
              </w:rPr>
              <w:t>Rte_ InitValue_VehicleLonAccel_KphpS_f32</w:t>
            </w:r>
          </w:p>
        </w:tc>
        <w:tc>
          <w:tcPr>
            <w:tcW w:w="4455" w:type="dxa"/>
            <w:vAlign w:val="center"/>
          </w:tcPr>
          <w:p w:rsidR="00D6364E" w:rsidRPr="00D6364E" w:rsidRDefault="00D6364E" w:rsidP="00287C06">
            <w:pPr>
              <w:keepNext/>
              <w:spacing w:before="60"/>
              <w:jc w:val="center"/>
              <w:rPr>
                <w:rFonts w:ascii="Arial" w:hAnsi="Arial" w:cs="Arial"/>
                <w:sz w:val="16"/>
                <w:szCs w:val="16"/>
                <w:lang w:val="fr-FR"/>
              </w:rPr>
            </w:pPr>
            <w:r w:rsidRPr="00287C06">
              <w:rPr>
                <w:rFonts w:ascii="Arial" w:hAnsi="Arial" w:cs="Arial"/>
                <w:sz w:val="16"/>
                <w:szCs w:val="16"/>
              </w:rPr>
              <w:t>0.0F</w:t>
            </w:r>
          </w:p>
        </w:tc>
      </w:tr>
    </w:tbl>
    <w:p w:rsidR="002C03D8" w:rsidRPr="00D6364E" w:rsidRDefault="002C03D8" w:rsidP="002C03D8">
      <w:pPr>
        <w:rPr>
          <w:lang w:val="fr-FR"/>
        </w:rPr>
      </w:pPr>
    </w:p>
    <w:p w:rsidR="004A781C" w:rsidRDefault="004A781C">
      <w:pPr>
        <w:pStyle w:val="Heading2"/>
      </w:pPr>
      <w:r>
        <w:t>Initialization Functions</w:t>
      </w:r>
    </w:p>
    <w:p w:rsidR="00BD016A" w:rsidRDefault="00BD016A" w:rsidP="00BD016A">
      <w:pPr>
        <w:pStyle w:val="Heading3"/>
      </w:pPr>
      <w:r>
        <w:t xml:space="preserve"> </w:t>
      </w:r>
      <w:r w:rsidR="00FB0720">
        <w:fldChar w:fldCharType="begin"/>
      </w:r>
      <w:r w:rsidR="0066115A">
        <w:instrText xml:space="preserve"> DOCPROPERTY "Module Name"  \* MERGEFORMAT </w:instrText>
      </w:r>
      <w:r w:rsidR="00FB0720">
        <w:fldChar w:fldCharType="separate"/>
      </w:r>
      <w:proofErr w:type="spellStart"/>
      <w:r>
        <w:t>FrqDepDmpnInrtCmp</w:t>
      </w:r>
      <w:r w:rsidR="00FB0720">
        <w:fldChar w:fldCharType="end"/>
      </w:r>
      <w:r>
        <w:t>_Init</w:t>
      </w:r>
      <w:proofErr w:type="spellEnd"/>
    </w:p>
    <w:p w:rsidR="003D56C5" w:rsidRDefault="003D56C5" w:rsidP="00160724">
      <w:pPr>
        <w:rPr>
          <w:ins w:id="50" w:author="Balani, Spandana" w:date="2014-08-27T12:08:00Z"/>
        </w:rPr>
      </w:pPr>
    </w:p>
    <w:p w:rsidR="003D56C5" w:rsidRDefault="0051776E" w:rsidP="00160724">
      <w:pPr>
        <w:rPr>
          <w:ins w:id="51" w:author="Balani, Spandana" w:date="2014-08-27T12:08:00Z"/>
        </w:rPr>
      </w:pPr>
      <w:ins w:id="52" w:author="Balani, Spandana" w:date="2014-08-27T12:09:00Z">
        <w:r>
          <w:object w:dxaOrig="6624" w:dyaOrig="3385">
            <v:shape id="_x0000_i1032" type="#_x0000_t75" style="width:331.5pt;height:168.75pt" o:ole="">
              <v:imagedata r:id="rId23" o:title=""/>
            </v:shape>
            <o:OLEObject Type="Embed" ProgID="Visio.Drawing.11" ShapeID="_x0000_i1032" DrawAspect="Content" ObjectID="_1476618974" r:id="rId24"/>
          </w:object>
        </w:r>
      </w:ins>
    </w:p>
    <w:p w:rsidR="00160724" w:rsidDel="003D56C5" w:rsidRDefault="00BD016A" w:rsidP="00160724">
      <w:pPr>
        <w:rPr>
          <w:del w:id="53" w:author="Balani, Spandana" w:date="2014-08-27T12:14:00Z"/>
        </w:rPr>
      </w:pPr>
      <w:del w:id="54" w:author="Balani, Spandana" w:date="2014-08-27T12:14:00Z">
        <w:r w:rsidRPr="00BD016A" w:rsidDel="003D56C5">
          <w:delText>LPF_Init_f32_m(0.0f, k_InrtCmp_TBarVelLPFKn_Hz_f32, D_2MS</w:delText>
        </w:r>
        <w:r w:rsidDel="003D56C5">
          <w:delText>_SEC_F32, &amp;TbarVelFiltSv_M_str)</w:delText>
        </w:r>
      </w:del>
    </w:p>
    <w:p w:rsidR="00160724" w:rsidRDefault="00160724" w:rsidP="00160724"/>
    <w:p w:rsidR="00BD016A" w:rsidRDefault="00BD016A" w:rsidP="00BD016A">
      <w:pPr>
        <w:pStyle w:val="Heading2"/>
      </w:pPr>
      <w:r>
        <w:lastRenderedPageBreak/>
        <w:t>Periodic Functions</w:t>
      </w:r>
    </w:p>
    <w:p w:rsidR="00BD016A" w:rsidRDefault="00BD016A" w:rsidP="00BD016A">
      <w:pPr>
        <w:pStyle w:val="Heading3"/>
      </w:pPr>
      <w:bookmarkStart w:id="55" w:name="OLE_LINK16"/>
      <w:bookmarkStart w:id="56" w:name="OLE_LINK17"/>
      <w:r>
        <w:t xml:space="preserve">Per: </w:t>
      </w:r>
      <w:fldSimple w:instr=" DOCPROPERTY &quot;Module Name&quot;  \* MERGEFORMAT ">
        <w:r>
          <w:t>FrqDepDmpnInrtCmp</w:t>
        </w:r>
      </w:fldSimple>
      <w:r>
        <w:t>_Per1</w:t>
      </w:r>
    </w:p>
    <w:bookmarkEnd w:id="55"/>
    <w:bookmarkEnd w:id="56"/>
    <w:p w:rsidR="00160724" w:rsidRDefault="00160724" w:rsidP="00160724"/>
    <w:p w:rsidR="004A781C" w:rsidRDefault="004A781C">
      <w:pPr>
        <w:pStyle w:val="Heading4"/>
      </w:pPr>
      <w:r>
        <w:t>Design Rationale</w:t>
      </w:r>
    </w:p>
    <w:p w:rsidR="004A781C" w:rsidRDefault="00CF4CE7">
      <w:r>
        <w:t xml:space="preserve">This periodic handles all location function calls to calculate the inertia and frequency dependant damping compensation. </w:t>
      </w:r>
    </w:p>
    <w:p w:rsidR="004A781C" w:rsidRDefault="004A781C">
      <w:pPr>
        <w:pStyle w:val="Heading4"/>
      </w:pPr>
      <w:r>
        <w:t>Program Flow Start</w:t>
      </w:r>
    </w:p>
    <w:p w:rsidR="004A781C" w:rsidRDefault="0036150F">
      <w:r w:rsidRPr="0036150F">
        <w:t xml:space="preserve"> Rte_Call_FrqDepDmpnInrtCmp_Per1_CP0_CheckpointReached()</w:t>
      </w:r>
    </w:p>
    <w:p w:rsidR="004A781C" w:rsidRDefault="004A781C">
      <w:pPr>
        <w:pStyle w:val="Heading4"/>
      </w:pPr>
      <w:r>
        <w:t>Store Module Inputs to Local copies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1"/>
        <w:gridCol w:w="5819"/>
      </w:tblGrid>
      <w:tr w:rsidR="00CF4CE7" w:rsidRPr="006A25CC" w:rsidTr="00E706DA">
        <w:trPr>
          <w:trHeight w:val="341"/>
        </w:trPr>
        <w:tc>
          <w:tcPr>
            <w:tcW w:w="4455" w:type="dxa"/>
            <w:shd w:val="clear" w:color="auto" w:fill="FFFF99"/>
            <w:vAlign w:val="center"/>
          </w:tcPr>
          <w:p w:rsidR="00CF4CE7" w:rsidRPr="006A25CC" w:rsidRDefault="00CF4CE7" w:rsidP="00E706D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CF4CE7" w:rsidRPr="006A25CC" w:rsidRDefault="00CF4CE7" w:rsidP="00E706DA">
            <w:pPr>
              <w:spacing w:before="100" w:beforeAutospacing="1" w:after="100" w:afterAutospacing="1"/>
              <w:rPr>
                <w:rFonts w:ascii="Arial" w:hAnsi="Arial" w:cs="Arial"/>
              </w:rPr>
            </w:pPr>
            <w:r>
              <w:rPr>
                <w:rFonts w:ascii="Arial" w:hAnsi="Arial" w:cs="Arial"/>
              </w:rPr>
              <w:t>Value</w:t>
            </w:r>
          </w:p>
        </w:tc>
      </w:tr>
      <w:tr w:rsidR="00CF4CE7" w:rsidRPr="004B5BE2" w:rsidTr="00CF4CE7">
        <w:trPr>
          <w:trHeight w:val="341"/>
        </w:trPr>
        <w:tc>
          <w:tcPr>
            <w:tcW w:w="4455" w:type="dxa"/>
            <w:vAlign w:val="center"/>
          </w:tcPr>
          <w:p w:rsidR="00CF4CE7" w:rsidRPr="00CF4CE7" w:rsidRDefault="00CF4CE7" w:rsidP="00CF4CE7">
            <w:pPr>
              <w:rPr>
                <w:rFonts w:ascii="Arial" w:hAnsi="Arial" w:cs="Arial"/>
                <w:sz w:val="16"/>
                <w:szCs w:val="16"/>
              </w:rPr>
            </w:pPr>
            <w:r w:rsidRPr="00CF4CE7">
              <w:rPr>
                <w:rFonts w:ascii="Arial" w:hAnsi="Arial" w:cs="Arial"/>
                <w:sz w:val="16"/>
                <w:szCs w:val="16"/>
              </w:rPr>
              <w:t>HwTorque_HwNm_T_f32</w:t>
            </w:r>
          </w:p>
        </w:tc>
        <w:tc>
          <w:tcPr>
            <w:tcW w:w="4455" w:type="dxa"/>
            <w:vAlign w:val="center"/>
          </w:tcPr>
          <w:p w:rsidR="00CF4CE7" w:rsidRPr="00CF4CE7" w:rsidRDefault="00CF4CE7" w:rsidP="00CF4CE7">
            <w:pPr>
              <w:spacing w:before="100" w:beforeAutospacing="1" w:after="100" w:afterAutospacing="1"/>
              <w:rPr>
                <w:rFonts w:ascii="Arial" w:hAnsi="Arial" w:cs="Arial"/>
                <w:sz w:val="16"/>
                <w:szCs w:val="16"/>
              </w:rPr>
            </w:pPr>
            <w:r w:rsidRPr="00CF4CE7">
              <w:rPr>
                <w:rFonts w:ascii="Arial" w:hAnsi="Arial" w:cs="Arial"/>
                <w:sz w:val="16"/>
                <w:szCs w:val="16"/>
              </w:rPr>
              <w:t>Rte_IRead_FrqDepDmpnInrtCmp_Per1_HwTorque_HwNm_f32()</w:t>
            </w:r>
          </w:p>
        </w:tc>
      </w:tr>
      <w:tr w:rsidR="00CF4CE7" w:rsidRPr="004B5BE2" w:rsidTr="00CF4CE7">
        <w:trPr>
          <w:trHeight w:val="341"/>
        </w:trPr>
        <w:tc>
          <w:tcPr>
            <w:tcW w:w="4455" w:type="dxa"/>
            <w:vAlign w:val="center"/>
          </w:tcPr>
          <w:p w:rsidR="00CF4CE7" w:rsidRPr="00CF4CE7" w:rsidRDefault="00CF4CE7" w:rsidP="00CF4CE7">
            <w:pPr>
              <w:rPr>
                <w:rFonts w:ascii="Arial" w:hAnsi="Arial" w:cs="Arial"/>
                <w:sz w:val="16"/>
                <w:szCs w:val="16"/>
              </w:rPr>
            </w:pPr>
            <w:r w:rsidRPr="00CF4CE7">
              <w:rPr>
                <w:rFonts w:ascii="Arial" w:hAnsi="Arial" w:cs="Arial"/>
                <w:sz w:val="16"/>
                <w:szCs w:val="16"/>
              </w:rPr>
              <w:t>CRFMotorVel_MtrRadpS_T_f32</w:t>
            </w:r>
          </w:p>
        </w:tc>
        <w:tc>
          <w:tcPr>
            <w:tcW w:w="4455" w:type="dxa"/>
            <w:vAlign w:val="center"/>
          </w:tcPr>
          <w:p w:rsidR="00CF4CE7" w:rsidRPr="00CF4CE7" w:rsidRDefault="00CF4CE7" w:rsidP="00CF4CE7">
            <w:pPr>
              <w:spacing w:before="100" w:beforeAutospacing="1" w:after="100" w:afterAutospacing="1"/>
              <w:rPr>
                <w:rFonts w:ascii="Arial" w:hAnsi="Arial" w:cs="Arial"/>
                <w:sz w:val="16"/>
                <w:szCs w:val="16"/>
              </w:rPr>
            </w:pPr>
            <w:r w:rsidRPr="00CF4CE7">
              <w:rPr>
                <w:rFonts w:ascii="Arial" w:hAnsi="Arial" w:cs="Arial"/>
                <w:sz w:val="16"/>
                <w:szCs w:val="16"/>
              </w:rPr>
              <w:t>Rte_IRead_FrqDepDmpnInrtCmp_Per1_CRFMotorVel_MtrRadpS_f32()</w:t>
            </w:r>
          </w:p>
        </w:tc>
      </w:tr>
      <w:tr w:rsidR="00CF4CE7" w:rsidRPr="004B5BE2" w:rsidTr="00CF4CE7">
        <w:trPr>
          <w:trHeight w:val="341"/>
        </w:trPr>
        <w:tc>
          <w:tcPr>
            <w:tcW w:w="4455" w:type="dxa"/>
            <w:vAlign w:val="center"/>
          </w:tcPr>
          <w:p w:rsidR="00CF4CE7" w:rsidRPr="00CF4CE7" w:rsidRDefault="00CF4CE7" w:rsidP="00CF4CE7">
            <w:pPr>
              <w:rPr>
                <w:rFonts w:ascii="Arial" w:hAnsi="Arial" w:cs="Arial"/>
                <w:sz w:val="16"/>
                <w:szCs w:val="16"/>
              </w:rPr>
            </w:pPr>
            <w:r w:rsidRPr="00CF4CE7">
              <w:rPr>
                <w:rFonts w:ascii="Arial" w:hAnsi="Arial" w:cs="Arial"/>
                <w:sz w:val="16"/>
                <w:szCs w:val="16"/>
              </w:rPr>
              <w:t>BaseAssistCmd_MtrNm_T_f32</w:t>
            </w:r>
          </w:p>
        </w:tc>
        <w:tc>
          <w:tcPr>
            <w:tcW w:w="4455" w:type="dxa"/>
            <w:vAlign w:val="center"/>
          </w:tcPr>
          <w:p w:rsidR="00CF4CE7" w:rsidRPr="00CF4CE7" w:rsidRDefault="00CF4CE7" w:rsidP="00CF4CE7">
            <w:pPr>
              <w:spacing w:before="100" w:beforeAutospacing="1" w:after="100" w:afterAutospacing="1"/>
              <w:rPr>
                <w:rFonts w:ascii="Arial" w:hAnsi="Arial" w:cs="Arial"/>
                <w:sz w:val="16"/>
                <w:szCs w:val="16"/>
              </w:rPr>
            </w:pPr>
            <w:r w:rsidRPr="00CF4CE7">
              <w:rPr>
                <w:rFonts w:ascii="Arial" w:hAnsi="Arial" w:cs="Arial"/>
                <w:sz w:val="16"/>
                <w:szCs w:val="16"/>
              </w:rPr>
              <w:t>Rte_IRead_FrqDepDmpnInrtCmp_Per1_BaseAssistCmd_MtrNm_f32()</w:t>
            </w:r>
          </w:p>
        </w:tc>
      </w:tr>
      <w:tr w:rsidR="00CF4CE7" w:rsidRPr="004B5BE2" w:rsidTr="00CF4CE7">
        <w:trPr>
          <w:trHeight w:val="341"/>
        </w:trPr>
        <w:tc>
          <w:tcPr>
            <w:tcW w:w="4455" w:type="dxa"/>
            <w:vAlign w:val="center"/>
          </w:tcPr>
          <w:p w:rsidR="00CF4CE7" w:rsidRPr="00CF4CE7" w:rsidRDefault="00CF4CE7" w:rsidP="00CF4CE7">
            <w:pPr>
              <w:rPr>
                <w:rFonts w:ascii="Arial" w:hAnsi="Arial" w:cs="Arial"/>
                <w:sz w:val="16"/>
                <w:szCs w:val="16"/>
              </w:rPr>
            </w:pPr>
            <w:r w:rsidRPr="00CF4CE7">
              <w:rPr>
                <w:rFonts w:ascii="Arial" w:hAnsi="Arial" w:cs="Arial"/>
                <w:sz w:val="16"/>
                <w:szCs w:val="16"/>
              </w:rPr>
              <w:t>VehicleSpeed_Kph_T_f32</w:t>
            </w:r>
          </w:p>
        </w:tc>
        <w:tc>
          <w:tcPr>
            <w:tcW w:w="4455" w:type="dxa"/>
            <w:vAlign w:val="center"/>
          </w:tcPr>
          <w:p w:rsidR="00CF4CE7" w:rsidRPr="00CF4CE7" w:rsidRDefault="00CF4CE7" w:rsidP="00CF4CE7">
            <w:pPr>
              <w:spacing w:before="100" w:beforeAutospacing="1" w:after="100" w:afterAutospacing="1"/>
              <w:rPr>
                <w:rFonts w:ascii="Arial" w:hAnsi="Arial" w:cs="Arial"/>
                <w:sz w:val="16"/>
                <w:szCs w:val="16"/>
              </w:rPr>
            </w:pPr>
            <w:r w:rsidRPr="00CF4CE7">
              <w:rPr>
                <w:rFonts w:ascii="Arial" w:hAnsi="Arial" w:cs="Arial"/>
                <w:sz w:val="16"/>
                <w:szCs w:val="16"/>
              </w:rPr>
              <w:t>Rte_IRead_FrqDepDmpnInrtCmp_Per1_VehicleSpeed_Kph_f32()</w:t>
            </w:r>
          </w:p>
        </w:tc>
      </w:tr>
      <w:tr w:rsidR="00CF4CE7" w:rsidRPr="004B5BE2" w:rsidTr="00CF4CE7">
        <w:trPr>
          <w:trHeight w:val="341"/>
        </w:trPr>
        <w:tc>
          <w:tcPr>
            <w:tcW w:w="4455" w:type="dxa"/>
            <w:vAlign w:val="center"/>
          </w:tcPr>
          <w:p w:rsidR="00CF4CE7" w:rsidRPr="00CF4CE7" w:rsidRDefault="00CF4CE7" w:rsidP="00CF4CE7">
            <w:pPr>
              <w:rPr>
                <w:rFonts w:ascii="Arial" w:hAnsi="Arial" w:cs="Arial"/>
                <w:sz w:val="16"/>
                <w:szCs w:val="16"/>
              </w:rPr>
            </w:pPr>
            <w:r w:rsidRPr="00CF4CE7">
              <w:rPr>
                <w:rFonts w:ascii="Arial" w:hAnsi="Arial" w:cs="Arial"/>
                <w:sz w:val="16"/>
                <w:szCs w:val="16"/>
              </w:rPr>
              <w:t>WIRCmdAmpBlnd_MtrNm_T_f32</w:t>
            </w:r>
          </w:p>
        </w:tc>
        <w:tc>
          <w:tcPr>
            <w:tcW w:w="4455" w:type="dxa"/>
            <w:vAlign w:val="center"/>
          </w:tcPr>
          <w:p w:rsidR="00CF4CE7" w:rsidRPr="00CF4CE7" w:rsidRDefault="00CF4CE7" w:rsidP="00CF4CE7">
            <w:pPr>
              <w:spacing w:before="100" w:beforeAutospacing="1" w:after="100" w:afterAutospacing="1"/>
              <w:rPr>
                <w:rFonts w:ascii="Arial" w:hAnsi="Arial" w:cs="Arial"/>
                <w:sz w:val="16"/>
                <w:szCs w:val="16"/>
              </w:rPr>
            </w:pPr>
            <w:r w:rsidRPr="00CF4CE7">
              <w:rPr>
                <w:rFonts w:ascii="Arial" w:hAnsi="Arial" w:cs="Arial"/>
                <w:sz w:val="16"/>
                <w:szCs w:val="16"/>
              </w:rPr>
              <w:t>Rte_IRead_FrqDepDmpnInrtCmp_Per1_WIRCmdAmpBlnd_MtrNm_f32()</w:t>
            </w:r>
          </w:p>
        </w:tc>
      </w:tr>
      <w:tr w:rsidR="00516497" w:rsidRPr="004B5BE2" w:rsidTr="00CF4CE7">
        <w:trPr>
          <w:trHeight w:val="341"/>
        </w:trPr>
        <w:tc>
          <w:tcPr>
            <w:tcW w:w="4455" w:type="dxa"/>
            <w:vAlign w:val="center"/>
          </w:tcPr>
          <w:p w:rsidR="00516497" w:rsidRPr="00CF4CE7" w:rsidRDefault="00516497" w:rsidP="00CF4CE7">
            <w:pPr>
              <w:rPr>
                <w:rFonts w:ascii="Arial" w:hAnsi="Arial" w:cs="Arial"/>
                <w:sz w:val="16"/>
                <w:szCs w:val="16"/>
              </w:rPr>
            </w:pPr>
            <w:r w:rsidRPr="00516497">
              <w:rPr>
                <w:rFonts w:ascii="Arial" w:hAnsi="Arial" w:cs="Arial"/>
                <w:sz w:val="16"/>
                <w:szCs w:val="16"/>
              </w:rPr>
              <w:t>FDDDefSrvFlg_Cnt_T_lgc</w:t>
            </w:r>
          </w:p>
        </w:tc>
        <w:tc>
          <w:tcPr>
            <w:tcW w:w="4455" w:type="dxa"/>
            <w:vAlign w:val="center"/>
          </w:tcPr>
          <w:p w:rsidR="00516497" w:rsidRPr="00CF4CE7" w:rsidRDefault="00516497" w:rsidP="00CF4CE7">
            <w:pPr>
              <w:spacing w:before="100" w:beforeAutospacing="1" w:after="100" w:afterAutospacing="1"/>
              <w:rPr>
                <w:rFonts w:ascii="Arial" w:hAnsi="Arial" w:cs="Arial"/>
                <w:sz w:val="16"/>
                <w:szCs w:val="16"/>
              </w:rPr>
            </w:pPr>
            <w:r w:rsidRPr="00516497">
              <w:rPr>
                <w:rFonts w:ascii="Arial" w:hAnsi="Arial" w:cs="Arial"/>
                <w:sz w:val="16"/>
                <w:szCs w:val="16"/>
              </w:rPr>
              <w:t>Rte_IRead_FrqDepDmpnInrtCmp_Per1_FreqDepDmpSrlComSvcDft_Cnt_lgc</w:t>
            </w:r>
            <w:r>
              <w:rPr>
                <w:rFonts w:ascii="Arial" w:hAnsi="Arial" w:cs="Arial"/>
                <w:sz w:val="16"/>
                <w:szCs w:val="16"/>
              </w:rPr>
              <w:t>()</w:t>
            </w:r>
          </w:p>
        </w:tc>
      </w:tr>
      <w:tr w:rsidR="00D6364E" w:rsidRPr="004B5BE2" w:rsidTr="00CF4CE7">
        <w:trPr>
          <w:trHeight w:val="341"/>
        </w:trPr>
        <w:tc>
          <w:tcPr>
            <w:tcW w:w="4455" w:type="dxa"/>
            <w:vAlign w:val="center"/>
          </w:tcPr>
          <w:p w:rsidR="00D6364E" w:rsidRPr="00516497" w:rsidRDefault="00D6364E" w:rsidP="00CF4CE7">
            <w:pPr>
              <w:rPr>
                <w:rFonts w:ascii="Arial" w:hAnsi="Arial" w:cs="Arial"/>
                <w:sz w:val="16"/>
                <w:szCs w:val="16"/>
              </w:rPr>
            </w:pPr>
            <w:r w:rsidRPr="00D6364E">
              <w:rPr>
                <w:rFonts w:ascii="Arial" w:hAnsi="Arial" w:cs="Arial"/>
                <w:sz w:val="16"/>
                <w:szCs w:val="16"/>
              </w:rPr>
              <w:t>VehicleLonAccel_KphpS_T_f32</w:t>
            </w:r>
          </w:p>
        </w:tc>
        <w:tc>
          <w:tcPr>
            <w:tcW w:w="4455" w:type="dxa"/>
            <w:vAlign w:val="center"/>
          </w:tcPr>
          <w:p w:rsidR="00D6364E" w:rsidRPr="00516497" w:rsidRDefault="00D6364E" w:rsidP="00CF4CE7">
            <w:pPr>
              <w:spacing w:before="100" w:beforeAutospacing="1" w:after="100" w:afterAutospacing="1"/>
              <w:rPr>
                <w:rFonts w:ascii="Arial" w:hAnsi="Arial" w:cs="Arial"/>
                <w:sz w:val="16"/>
                <w:szCs w:val="16"/>
              </w:rPr>
            </w:pPr>
            <w:r w:rsidRPr="00D6364E">
              <w:rPr>
                <w:rFonts w:ascii="Arial" w:hAnsi="Arial" w:cs="Arial"/>
                <w:sz w:val="16"/>
                <w:szCs w:val="16"/>
              </w:rPr>
              <w:t>Rte_IRead_FrqDepDmpnInrtCmp_Per1_VehicleLonAccel_KphpS_f32</w:t>
            </w:r>
            <w:r>
              <w:rPr>
                <w:rFonts w:ascii="Arial" w:hAnsi="Arial" w:cs="Arial"/>
                <w:sz w:val="16"/>
                <w:szCs w:val="16"/>
              </w:rPr>
              <w:t>()</w:t>
            </w:r>
          </w:p>
        </w:tc>
      </w:tr>
    </w:tbl>
    <w:p w:rsidR="004A781C" w:rsidRDefault="00CF4CE7">
      <w:pPr>
        <w:pStyle w:val="Heading4"/>
      </w:pPr>
      <w:r>
        <w:lastRenderedPageBreak/>
        <w:t xml:space="preserve"> </w:t>
      </w:r>
      <w:r w:rsidR="004A781C">
        <w:t>(Processing of function)………</w:t>
      </w:r>
    </w:p>
    <w:p w:rsidR="00AE33DB" w:rsidRPr="00AE33DB" w:rsidRDefault="00C30E01" w:rsidP="00AE33DB">
      <w:r w:rsidRPr="00C30E01">
        <w:lastRenderedPageBreak/>
        <w:t xml:space="preserve"> </w:t>
      </w:r>
      <w:r w:rsidR="0051776E">
        <w:object w:dxaOrig="8199" w:dyaOrig="11293">
          <v:shape id="_x0000_i1033" type="#_x0000_t75" style="width:409.5pt;height:564.75pt" o:ole="">
            <v:imagedata r:id="rId25" o:title=""/>
          </v:shape>
          <o:OLEObject Type="Embed" ProgID="Visio.Drawing.11" ShapeID="_x0000_i1033" DrawAspect="Content" ObjectID="_1476618975" r:id="rId26"/>
        </w:object>
      </w:r>
    </w:p>
    <w:p w:rsidR="004A781C" w:rsidRDefault="004A781C">
      <w:pPr>
        <w:pStyle w:val="Heading4"/>
      </w:pPr>
      <w:r>
        <w:lastRenderedPageBreak/>
        <w:t>Store Local copy of outputs into Module Outputs</w:t>
      </w:r>
    </w:p>
    <w:tbl>
      <w:tblPr>
        <w:tblW w:w="8910" w:type="dxa"/>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7"/>
        <w:gridCol w:w="5623"/>
      </w:tblGrid>
      <w:tr w:rsidR="00CF4CE7" w:rsidRPr="006A25CC" w:rsidTr="00CF4CE7">
        <w:trPr>
          <w:trHeight w:val="341"/>
          <w:jc w:val="center"/>
        </w:trPr>
        <w:tc>
          <w:tcPr>
            <w:tcW w:w="3287" w:type="dxa"/>
            <w:shd w:val="clear" w:color="auto" w:fill="FFFF99"/>
            <w:vAlign w:val="center"/>
          </w:tcPr>
          <w:p w:rsidR="00CF4CE7" w:rsidRPr="006A25CC" w:rsidRDefault="00CF4CE7" w:rsidP="00CF4CE7">
            <w:pPr>
              <w:spacing w:before="100" w:beforeAutospacing="1" w:after="100" w:afterAutospacing="1"/>
              <w:rPr>
                <w:rFonts w:ascii="Arial" w:hAnsi="Arial" w:cs="Arial"/>
              </w:rPr>
            </w:pPr>
            <w:r>
              <w:rPr>
                <w:rFonts w:ascii="Arial" w:hAnsi="Arial" w:cs="Arial"/>
              </w:rPr>
              <w:t>Data</w:t>
            </w:r>
          </w:p>
        </w:tc>
        <w:tc>
          <w:tcPr>
            <w:tcW w:w="5623" w:type="dxa"/>
            <w:shd w:val="clear" w:color="auto" w:fill="FFFF99"/>
            <w:vAlign w:val="center"/>
          </w:tcPr>
          <w:p w:rsidR="00CF4CE7" w:rsidRPr="006A25CC" w:rsidRDefault="00CF4CE7" w:rsidP="00CF4CE7">
            <w:pPr>
              <w:spacing w:before="100" w:beforeAutospacing="1" w:after="100" w:afterAutospacing="1"/>
              <w:rPr>
                <w:rFonts w:ascii="Arial" w:hAnsi="Arial" w:cs="Arial"/>
              </w:rPr>
            </w:pPr>
            <w:r>
              <w:rPr>
                <w:rFonts w:ascii="Arial" w:hAnsi="Arial" w:cs="Arial"/>
              </w:rPr>
              <w:t>Value</w:t>
            </w:r>
          </w:p>
        </w:tc>
      </w:tr>
      <w:tr w:rsidR="00CF4CE7" w:rsidRPr="004B5BE2" w:rsidTr="00CF4CE7">
        <w:trPr>
          <w:trHeight w:val="341"/>
          <w:jc w:val="center"/>
        </w:trPr>
        <w:tc>
          <w:tcPr>
            <w:tcW w:w="3287" w:type="dxa"/>
            <w:vAlign w:val="center"/>
          </w:tcPr>
          <w:p w:rsidR="00CF4CE7" w:rsidRPr="00CF4CE7" w:rsidRDefault="00CF4CE7" w:rsidP="00CF4CE7">
            <w:pPr>
              <w:rPr>
                <w:rFonts w:ascii="Arial" w:hAnsi="Arial" w:cs="Arial"/>
                <w:sz w:val="16"/>
                <w:szCs w:val="16"/>
              </w:rPr>
            </w:pPr>
            <w:r w:rsidRPr="00CF4CE7">
              <w:rPr>
                <w:rFonts w:ascii="Arial" w:hAnsi="Arial" w:cs="Arial"/>
                <w:sz w:val="16"/>
                <w:szCs w:val="16"/>
              </w:rPr>
              <w:t>FrqDepDmpnInrtCmp_MtrNm_T_f32</w:t>
            </w:r>
          </w:p>
        </w:tc>
        <w:tc>
          <w:tcPr>
            <w:tcW w:w="5623" w:type="dxa"/>
            <w:vAlign w:val="center"/>
          </w:tcPr>
          <w:p w:rsidR="00CF4CE7" w:rsidRPr="00CF4CE7" w:rsidRDefault="00CF4CE7" w:rsidP="00CF4CE7">
            <w:pPr>
              <w:spacing w:before="100" w:beforeAutospacing="1" w:after="100" w:afterAutospacing="1"/>
              <w:rPr>
                <w:rFonts w:ascii="Arial" w:hAnsi="Arial" w:cs="Arial"/>
                <w:sz w:val="16"/>
                <w:szCs w:val="16"/>
              </w:rPr>
            </w:pPr>
            <w:r w:rsidRPr="00CF4CE7">
              <w:rPr>
                <w:rFonts w:ascii="Arial" w:hAnsi="Arial" w:cs="Arial"/>
                <w:sz w:val="16"/>
                <w:szCs w:val="16"/>
              </w:rPr>
              <w:t>Rte_IWrite_FrqDepDmpnInrtCmp_Per1_FrqDepDmpnInrtCmp_MtrNm_f32</w:t>
            </w:r>
            <w:r>
              <w:rPr>
                <w:rFonts w:ascii="Arial" w:hAnsi="Arial" w:cs="Arial"/>
                <w:sz w:val="16"/>
                <w:szCs w:val="16"/>
              </w:rPr>
              <w:t>(</w:t>
            </w:r>
            <w:r w:rsidRPr="00CF4CE7">
              <w:rPr>
                <w:rFonts w:ascii="Arial" w:hAnsi="Arial" w:cs="Arial"/>
                <w:sz w:val="16"/>
                <w:szCs w:val="16"/>
              </w:rPr>
              <w:t>)</w:t>
            </w:r>
          </w:p>
        </w:tc>
      </w:tr>
    </w:tbl>
    <w:p w:rsidR="004A781C" w:rsidRDefault="004A781C">
      <w:pPr>
        <w:pStyle w:val="Heading4"/>
      </w:pPr>
      <w:r>
        <w:t>Program Flow End</w:t>
      </w:r>
    </w:p>
    <w:p w:rsidR="004A781C" w:rsidRDefault="0036150F">
      <w:r w:rsidRPr="0036150F">
        <w:t>Rte</w:t>
      </w:r>
      <w:r>
        <w:t>_Call_FrqDepDmpnInrtCmp_Per1_CP1</w:t>
      </w:r>
      <w:r w:rsidRPr="0036150F">
        <w:t>_CheckpointReached();</w:t>
      </w:r>
      <w:r w:rsidRPr="0036150F" w:rsidDel="0036150F">
        <w:t xml:space="preserve"> </w:t>
      </w:r>
    </w:p>
    <w:p w:rsidR="004A781C" w:rsidRDefault="004A781C"/>
    <w:p w:rsidR="004A781C" w:rsidRDefault="004A781C"/>
    <w:p w:rsidR="004A781C" w:rsidRDefault="004A781C">
      <w:pPr>
        <w:pStyle w:val="Heading2"/>
      </w:pPr>
      <w:r>
        <w:br w:type="page"/>
      </w:r>
      <w:r>
        <w:lastRenderedPageBreak/>
        <w:t>Fault Recovery Functions</w:t>
      </w:r>
    </w:p>
    <w:p w:rsidR="00CF4CE7" w:rsidRDefault="00CF4CE7" w:rsidP="00CF4CE7">
      <w:r>
        <w:t>N/A</w:t>
      </w:r>
    </w:p>
    <w:p w:rsidR="004A781C" w:rsidRDefault="004A781C">
      <w:pPr>
        <w:pStyle w:val="Heading2"/>
      </w:pPr>
      <w:r>
        <w:t>Shutdown Functions</w:t>
      </w:r>
    </w:p>
    <w:p w:rsidR="00CF4CE7" w:rsidRDefault="00CF4CE7" w:rsidP="00CF4CE7">
      <w:r>
        <w:t>N/A</w:t>
      </w:r>
    </w:p>
    <w:p w:rsidR="004A781C" w:rsidRDefault="004A781C">
      <w:pPr>
        <w:pStyle w:val="Heading2"/>
      </w:pPr>
      <w:r>
        <w:t>Interrupt Functions</w:t>
      </w:r>
    </w:p>
    <w:p w:rsidR="00CF4CE7" w:rsidRPr="00CF4CE7" w:rsidRDefault="00CF4CE7" w:rsidP="00CF4CE7">
      <w:r>
        <w:t>N/A</w:t>
      </w:r>
    </w:p>
    <w:p w:rsidR="004A781C" w:rsidRDefault="004A781C">
      <w:pPr>
        <w:pStyle w:val="Heading2"/>
      </w:pPr>
      <w:r>
        <w:t>Serial Communication Functions</w:t>
      </w:r>
    </w:p>
    <w:p w:rsidR="00CF4CE7" w:rsidRPr="00CF4CE7" w:rsidRDefault="00CF4CE7" w:rsidP="00CF4CE7">
      <w:r>
        <w:t>N/A</w:t>
      </w:r>
    </w:p>
    <w:p w:rsidR="004A781C" w:rsidRDefault="004A781C" w:rsidP="00CF4CE7">
      <w:pPr>
        <w:pStyle w:val="Heading2"/>
        <w:numPr>
          <w:ilvl w:val="0"/>
          <w:numId w:val="0"/>
        </w:numPr>
        <w:ind w:left="576" w:hanging="576"/>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0B2F16">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0B2F16">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0B2F16">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2E12F9" w:rsidP="000B2F16">
            <w:pPr>
              <w:spacing w:before="60"/>
              <w:rPr>
                <w:rFonts w:ascii="Arial" w:hAnsi="Arial" w:cs="Arial"/>
                <w:sz w:val="16"/>
                <w:szCs w:val="16"/>
              </w:rPr>
            </w:pPr>
            <w:r w:rsidRPr="002E12F9">
              <w:rPr>
                <w:rFonts w:ascii="Arial" w:hAnsi="Arial" w:cs="Arial"/>
                <w:sz w:val="16"/>
                <w:szCs w:val="16"/>
              </w:rPr>
              <w:t>FrqDepDmpnInrtCmp_Per1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2E12F9" w:rsidP="000B2F16">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D6364E" w:rsidP="000B2F16">
            <w:pPr>
              <w:spacing w:before="60"/>
              <w:rPr>
                <w:rFonts w:ascii="Arial" w:hAnsi="Arial" w:cs="Arial"/>
                <w:sz w:val="16"/>
                <w:szCs w:val="16"/>
              </w:rPr>
            </w:pPr>
            <w:r>
              <w:rPr>
                <w:rFonts w:ascii="Arial" w:hAnsi="Arial" w:cs="Arial"/>
                <w:sz w:val="16"/>
                <w:szCs w:val="16"/>
              </w:rPr>
              <w:t xml:space="preserve">WarmInit, Operate ,Off </w:t>
            </w:r>
          </w:p>
        </w:tc>
      </w:tr>
      <w:tr w:rsidR="001E216F" w:rsidRPr="00381542" w:rsidTr="00B54697">
        <w:tc>
          <w:tcPr>
            <w:tcW w:w="3168" w:type="dxa"/>
            <w:tcBorders>
              <w:top w:val="single" w:sz="6" w:space="0" w:color="auto"/>
              <w:left w:val="single" w:sz="6" w:space="0" w:color="auto"/>
              <w:bottom w:val="single" w:sz="6" w:space="0" w:color="auto"/>
              <w:right w:val="single" w:sz="6" w:space="0" w:color="auto"/>
            </w:tcBorders>
          </w:tcPr>
          <w:p w:rsidR="001E216F" w:rsidRPr="002E12F9" w:rsidRDefault="001E216F" w:rsidP="000B2F16">
            <w:pPr>
              <w:spacing w:before="60"/>
              <w:rPr>
                <w:rFonts w:ascii="Arial" w:hAnsi="Arial" w:cs="Arial"/>
                <w:sz w:val="16"/>
                <w:szCs w:val="16"/>
              </w:rPr>
            </w:pPr>
            <w:r w:rsidRPr="00322263">
              <w:rPr>
                <w:rFonts w:ascii="Arial" w:hAnsi="Arial" w:cs="Arial"/>
                <w:sz w:val="16"/>
              </w:rPr>
              <w:t>FrqDepDmpnInrtCmp_Init</w:t>
            </w:r>
          </w:p>
        </w:tc>
        <w:tc>
          <w:tcPr>
            <w:tcW w:w="2070" w:type="dxa"/>
            <w:tcBorders>
              <w:top w:val="single" w:sz="6" w:space="0" w:color="auto"/>
              <w:left w:val="single" w:sz="6" w:space="0" w:color="auto"/>
              <w:bottom w:val="single" w:sz="6" w:space="0" w:color="auto"/>
              <w:right w:val="single" w:sz="6" w:space="0" w:color="auto"/>
            </w:tcBorders>
          </w:tcPr>
          <w:p w:rsidR="001E216F" w:rsidRDefault="00103B73" w:rsidP="000B2F16">
            <w:pPr>
              <w:spacing w:before="60"/>
              <w:rPr>
                <w:rFonts w:ascii="Arial" w:hAnsi="Arial" w:cs="Arial"/>
                <w:sz w:val="16"/>
                <w:szCs w:val="16"/>
              </w:rPr>
            </w:pPr>
            <w:r>
              <w:rPr>
                <w:rFonts w:ascii="Arial" w:hAnsi="Arial" w:cs="Arial"/>
                <w:sz w:val="16"/>
                <w:szCs w:val="16"/>
              </w:rPr>
              <w:t>Once at startup</w:t>
            </w:r>
          </w:p>
        </w:tc>
        <w:tc>
          <w:tcPr>
            <w:tcW w:w="3690" w:type="dxa"/>
            <w:tcBorders>
              <w:top w:val="single" w:sz="6" w:space="0" w:color="auto"/>
              <w:left w:val="single" w:sz="6" w:space="0" w:color="auto"/>
              <w:bottom w:val="single" w:sz="6" w:space="0" w:color="auto"/>
              <w:right w:val="single" w:sz="6" w:space="0" w:color="auto"/>
            </w:tcBorders>
          </w:tcPr>
          <w:p w:rsidR="001E216F" w:rsidRDefault="008E4ADA" w:rsidP="000B2F16">
            <w:pPr>
              <w:spacing w:before="60"/>
              <w:rPr>
                <w:rFonts w:ascii="Arial" w:hAnsi="Arial" w:cs="Arial"/>
                <w:sz w:val="16"/>
                <w:szCs w:val="16"/>
              </w:rPr>
            </w:pPr>
            <w:r>
              <w:rPr>
                <w:rFonts w:ascii="Arial" w:hAnsi="Arial" w:cs="Arial"/>
                <w:sz w:val="16"/>
                <w:szCs w:val="16"/>
              </w:rPr>
              <w:t>On Init</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0B2F16">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0B2F16">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0B2F16">
            <w:pPr>
              <w:spacing w:before="60"/>
              <w:jc w:val="center"/>
              <w:rPr>
                <w:rFonts w:ascii="Arial" w:hAnsi="Arial" w:cs="Arial"/>
                <w:sz w:val="16"/>
              </w:rPr>
            </w:pPr>
            <w:r>
              <w:rPr>
                <w:rFonts w:ascii="Arial" w:hAnsi="Arial" w:cs="Arial"/>
                <w:sz w:val="16"/>
              </w:rPr>
              <w:t>Sub-Module called by (Serial Comm Function Name)</w:t>
            </w:r>
          </w:p>
        </w:tc>
      </w:tr>
      <w:tr w:rsidR="007A69AC" w:rsidTr="000B2F16">
        <w:tc>
          <w:tcPr>
            <w:tcW w:w="3618" w:type="dxa"/>
            <w:tcBorders>
              <w:top w:val="single" w:sz="6" w:space="0" w:color="auto"/>
              <w:left w:val="single" w:sz="6" w:space="0" w:color="auto"/>
              <w:bottom w:val="single" w:sz="6" w:space="0" w:color="auto"/>
              <w:right w:val="single" w:sz="6" w:space="0" w:color="auto"/>
            </w:tcBorders>
          </w:tcPr>
          <w:p w:rsidR="007A69AC" w:rsidRDefault="002E12F9" w:rsidP="000B2F16">
            <w:pPr>
              <w:spacing w:before="60"/>
              <w:rPr>
                <w:rFonts w:ascii="Arial" w:hAnsi="Arial" w:cs="Arial"/>
                <w:sz w:val="16"/>
              </w:rPr>
            </w:pPr>
            <w:r>
              <w:rPr>
                <w:rFonts w:ascii="Arial" w:hAnsi="Arial" w:cs="Arial"/>
                <w:sz w:val="16"/>
                <w:szCs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0B2F16">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2E12F9">
            <w:pPr>
              <w:spacing w:before="60"/>
              <w:rPr>
                <w:rFonts w:ascii="Arial" w:hAnsi="Arial" w:cs="Arial"/>
                <w:sz w:val="16"/>
              </w:rPr>
            </w:pPr>
            <w:bookmarkStart w:id="57" w:name="_Hlk332280636"/>
            <w:r w:rsidRPr="002E12F9">
              <w:rPr>
                <w:rFonts w:ascii="Arial" w:hAnsi="Arial" w:cs="Arial"/>
                <w:sz w:val="16"/>
              </w:rPr>
              <w:t>FrqDepDmpnInrtCmp_Per1</w:t>
            </w:r>
          </w:p>
        </w:tc>
        <w:tc>
          <w:tcPr>
            <w:tcW w:w="4464" w:type="dxa"/>
            <w:tcBorders>
              <w:top w:val="single" w:sz="6" w:space="0" w:color="auto"/>
              <w:left w:val="single" w:sz="6" w:space="0" w:color="auto"/>
              <w:bottom w:val="single" w:sz="6" w:space="0" w:color="auto"/>
              <w:right w:val="single" w:sz="6" w:space="0" w:color="auto"/>
            </w:tcBorders>
          </w:tcPr>
          <w:p w:rsidR="004A781C" w:rsidRDefault="001C70A3">
            <w:pPr>
              <w:spacing w:before="60"/>
              <w:rPr>
                <w:rFonts w:ascii="Arial" w:hAnsi="Arial" w:cs="Arial"/>
                <w:sz w:val="16"/>
              </w:rPr>
            </w:pPr>
            <w:r w:rsidRPr="001C70A3">
              <w:rPr>
                <w:rFonts w:ascii="Arial" w:hAnsi="Arial" w:cs="Arial"/>
                <w:sz w:val="16"/>
              </w:rPr>
              <w:t>RTE_START_SEC_AP_FRQDEPDMPNINRTCMP_APPL_CODE</w:t>
            </w:r>
          </w:p>
        </w:tc>
      </w:tr>
      <w:tr w:rsidR="00322263" w:rsidTr="00BF364D">
        <w:tc>
          <w:tcPr>
            <w:tcW w:w="4464" w:type="dxa"/>
            <w:tcBorders>
              <w:top w:val="single" w:sz="6" w:space="0" w:color="auto"/>
              <w:left w:val="single" w:sz="6" w:space="0" w:color="auto"/>
              <w:bottom w:val="single" w:sz="6" w:space="0" w:color="auto"/>
              <w:right w:val="single" w:sz="6" w:space="0" w:color="auto"/>
            </w:tcBorders>
          </w:tcPr>
          <w:p w:rsidR="00322263" w:rsidRPr="002E12F9" w:rsidRDefault="00322263">
            <w:pPr>
              <w:spacing w:before="60"/>
              <w:rPr>
                <w:rFonts w:ascii="Arial" w:hAnsi="Arial" w:cs="Arial"/>
                <w:sz w:val="16"/>
              </w:rPr>
            </w:pPr>
            <w:bookmarkStart w:id="58" w:name="OLE_LINK10"/>
            <w:bookmarkStart w:id="59" w:name="OLE_LINK11"/>
            <w:bookmarkEnd w:id="57"/>
            <w:r w:rsidRPr="00322263">
              <w:rPr>
                <w:rFonts w:ascii="Arial" w:hAnsi="Arial" w:cs="Arial"/>
                <w:sz w:val="16"/>
              </w:rPr>
              <w:t>FrqDepDmpnInrtCmp_Init</w:t>
            </w:r>
            <w:bookmarkEnd w:id="58"/>
            <w:bookmarkEnd w:id="59"/>
          </w:p>
        </w:tc>
        <w:tc>
          <w:tcPr>
            <w:tcW w:w="4464" w:type="dxa"/>
            <w:tcBorders>
              <w:top w:val="single" w:sz="6" w:space="0" w:color="auto"/>
              <w:left w:val="single" w:sz="6" w:space="0" w:color="auto"/>
              <w:bottom w:val="single" w:sz="6" w:space="0" w:color="auto"/>
              <w:right w:val="single" w:sz="6" w:space="0" w:color="auto"/>
            </w:tcBorders>
          </w:tcPr>
          <w:p w:rsidR="00322263" w:rsidRDefault="001C70A3">
            <w:pPr>
              <w:spacing w:before="60"/>
              <w:rPr>
                <w:rFonts w:ascii="Arial" w:hAnsi="Arial" w:cs="Arial"/>
                <w:sz w:val="16"/>
              </w:rPr>
            </w:pPr>
            <w:r w:rsidRPr="001C70A3">
              <w:rPr>
                <w:rFonts w:ascii="Arial" w:hAnsi="Arial" w:cs="Arial"/>
                <w:sz w:val="16"/>
              </w:rPr>
              <w:t>RTE_START_SEC_AP_FRQDEPDMPNINRTCMP_APPL_CODE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D66AF8" w:rsidTr="00BF364D">
        <w:tc>
          <w:tcPr>
            <w:tcW w:w="4464" w:type="dxa"/>
            <w:tcBorders>
              <w:top w:val="single" w:sz="6" w:space="0" w:color="auto"/>
              <w:left w:val="single" w:sz="6" w:space="0" w:color="auto"/>
              <w:bottom w:val="single" w:sz="6" w:space="0" w:color="auto"/>
              <w:right w:val="single" w:sz="6" w:space="0" w:color="auto"/>
            </w:tcBorders>
          </w:tcPr>
          <w:p w:rsidR="00D66AF8" w:rsidRDefault="00D66AF8">
            <w:pPr>
              <w:spacing w:before="60"/>
              <w:rPr>
                <w:rFonts w:ascii="Arial" w:hAnsi="Arial" w:cs="Arial"/>
                <w:sz w:val="16"/>
              </w:rPr>
            </w:pPr>
            <w:r w:rsidRPr="00D66AF8">
              <w:rPr>
                <w:rFonts w:ascii="Arial" w:hAnsi="Arial" w:cs="Arial"/>
                <w:sz w:val="16"/>
              </w:rPr>
              <w:t>DriverVelCalc</w:t>
            </w:r>
          </w:p>
        </w:tc>
        <w:tc>
          <w:tcPr>
            <w:tcW w:w="4464" w:type="dxa"/>
            <w:tcBorders>
              <w:top w:val="single" w:sz="6" w:space="0" w:color="auto"/>
              <w:left w:val="single" w:sz="6" w:space="0" w:color="auto"/>
              <w:bottom w:val="single" w:sz="6" w:space="0" w:color="auto"/>
              <w:right w:val="single" w:sz="6" w:space="0" w:color="auto"/>
            </w:tcBorders>
          </w:tcPr>
          <w:p w:rsidR="00D66AF8" w:rsidRDefault="00D66AF8">
            <w:r w:rsidRPr="009871DC">
              <w:rPr>
                <w:rFonts w:ascii="Arial" w:hAnsi="Arial" w:cs="Arial"/>
                <w:sz w:val="16"/>
              </w:rPr>
              <w:t>AUTOMATIC</w:t>
            </w:r>
          </w:p>
        </w:tc>
      </w:tr>
      <w:tr w:rsidR="00D66AF8" w:rsidTr="00BF364D">
        <w:tc>
          <w:tcPr>
            <w:tcW w:w="4464" w:type="dxa"/>
            <w:tcBorders>
              <w:top w:val="single" w:sz="6" w:space="0" w:color="auto"/>
              <w:left w:val="single" w:sz="6" w:space="0" w:color="auto"/>
              <w:bottom w:val="single" w:sz="6" w:space="0" w:color="auto"/>
              <w:right w:val="single" w:sz="6" w:space="0" w:color="auto"/>
            </w:tcBorders>
          </w:tcPr>
          <w:p w:rsidR="00D66AF8" w:rsidRPr="00D66AF8" w:rsidRDefault="00D66AF8">
            <w:pPr>
              <w:spacing w:before="60"/>
              <w:rPr>
                <w:rFonts w:ascii="Arial" w:hAnsi="Arial" w:cs="Arial"/>
                <w:sz w:val="16"/>
              </w:rPr>
            </w:pPr>
            <w:r w:rsidRPr="00D66AF8">
              <w:rPr>
                <w:rFonts w:ascii="Arial" w:hAnsi="Arial" w:cs="Arial"/>
                <w:sz w:val="16"/>
              </w:rPr>
              <w:t>ADDCoefCalc</w:t>
            </w:r>
          </w:p>
        </w:tc>
        <w:tc>
          <w:tcPr>
            <w:tcW w:w="4464" w:type="dxa"/>
            <w:tcBorders>
              <w:top w:val="single" w:sz="6" w:space="0" w:color="auto"/>
              <w:left w:val="single" w:sz="6" w:space="0" w:color="auto"/>
              <w:bottom w:val="single" w:sz="6" w:space="0" w:color="auto"/>
              <w:right w:val="single" w:sz="6" w:space="0" w:color="auto"/>
            </w:tcBorders>
          </w:tcPr>
          <w:p w:rsidR="00D66AF8" w:rsidRDefault="00D66AF8">
            <w:r w:rsidRPr="009871DC">
              <w:rPr>
                <w:rFonts w:ascii="Arial" w:hAnsi="Arial" w:cs="Arial"/>
                <w:sz w:val="16"/>
              </w:rPr>
              <w:t>AUTOMATIC</w:t>
            </w:r>
          </w:p>
        </w:tc>
      </w:tr>
      <w:tr w:rsidR="00D66AF8" w:rsidTr="00BF364D">
        <w:tc>
          <w:tcPr>
            <w:tcW w:w="4464" w:type="dxa"/>
            <w:tcBorders>
              <w:top w:val="single" w:sz="6" w:space="0" w:color="auto"/>
              <w:left w:val="single" w:sz="6" w:space="0" w:color="auto"/>
              <w:bottom w:val="single" w:sz="6" w:space="0" w:color="auto"/>
              <w:right w:val="single" w:sz="6" w:space="0" w:color="auto"/>
            </w:tcBorders>
          </w:tcPr>
          <w:p w:rsidR="00D66AF8" w:rsidRPr="00D66AF8" w:rsidRDefault="00D66AF8">
            <w:pPr>
              <w:spacing w:before="60"/>
              <w:rPr>
                <w:rFonts w:ascii="Arial" w:hAnsi="Arial" w:cs="Arial"/>
                <w:sz w:val="16"/>
              </w:rPr>
            </w:pPr>
            <w:r w:rsidRPr="00D66AF8">
              <w:rPr>
                <w:rFonts w:ascii="Arial" w:hAnsi="Arial" w:cs="Arial"/>
                <w:sz w:val="16"/>
              </w:rPr>
              <w:t>FilterCoefCalc</w:t>
            </w:r>
          </w:p>
        </w:tc>
        <w:tc>
          <w:tcPr>
            <w:tcW w:w="4464" w:type="dxa"/>
            <w:tcBorders>
              <w:top w:val="single" w:sz="6" w:space="0" w:color="auto"/>
              <w:left w:val="single" w:sz="6" w:space="0" w:color="auto"/>
              <w:bottom w:val="single" w:sz="6" w:space="0" w:color="auto"/>
              <w:right w:val="single" w:sz="6" w:space="0" w:color="auto"/>
            </w:tcBorders>
          </w:tcPr>
          <w:p w:rsidR="00D66AF8" w:rsidRDefault="00D66AF8">
            <w:r w:rsidRPr="009871DC">
              <w:rPr>
                <w:rFonts w:ascii="Arial" w:hAnsi="Arial" w:cs="Arial"/>
                <w:sz w:val="16"/>
              </w:rPr>
              <w:t>AUTOMATIC</w:t>
            </w:r>
          </w:p>
        </w:tc>
      </w:tr>
      <w:tr w:rsidR="00D66AF8" w:rsidTr="00BF364D">
        <w:tc>
          <w:tcPr>
            <w:tcW w:w="4464" w:type="dxa"/>
            <w:tcBorders>
              <w:top w:val="single" w:sz="6" w:space="0" w:color="auto"/>
              <w:left w:val="single" w:sz="6" w:space="0" w:color="auto"/>
              <w:bottom w:val="single" w:sz="6" w:space="0" w:color="auto"/>
              <w:right w:val="single" w:sz="6" w:space="0" w:color="auto"/>
            </w:tcBorders>
          </w:tcPr>
          <w:p w:rsidR="00D66AF8" w:rsidRPr="00D66AF8" w:rsidRDefault="00D66AF8">
            <w:pPr>
              <w:spacing w:before="60"/>
              <w:rPr>
                <w:rFonts w:ascii="Arial" w:hAnsi="Arial" w:cs="Arial"/>
                <w:sz w:val="16"/>
              </w:rPr>
            </w:pPr>
            <w:r w:rsidRPr="00D66AF8">
              <w:rPr>
                <w:rFonts w:ascii="Arial" w:hAnsi="Arial" w:cs="Arial"/>
                <w:sz w:val="16"/>
              </w:rPr>
              <w:t>GenFddIcCmd</w:t>
            </w:r>
          </w:p>
        </w:tc>
        <w:tc>
          <w:tcPr>
            <w:tcW w:w="4464" w:type="dxa"/>
            <w:tcBorders>
              <w:top w:val="single" w:sz="6" w:space="0" w:color="auto"/>
              <w:left w:val="single" w:sz="6" w:space="0" w:color="auto"/>
              <w:bottom w:val="single" w:sz="6" w:space="0" w:color="auto"/>
              <w:right w:val="single" w:sz="6" w:space="0" w:color="auto"/>
            </w:tcBorders>
          </w:tcPr>
          <w:p w:rsidR="00D66AF8" w:rsidRDefault="00D66AF8">
            <w:r w:rsidRPr="009871DC">
              <w:rPr>
                <w:rFonts w:ascii="Arial" w:hAnsi="Arial" w:cs="Arial"/>
                <w:sz w:val="16"/>
              </w:rPr>
              <w:t>AUTOMATIC</w:t>
            </w:r>
          </w:p>
        </w:tc>
      </w:tr>
      <w:tr w:rsidR="00D6364E" w:rsidTr="00BF364D">
        <w:tc>
          <w:tcPr>
            <w:tcW w:w="4464" w:type="dxa"/>
            <w:tcBorders>
              <w:top w:val="single" w:sz="6" w:space="0" w:color="auto"/>
              <w:left w:val="single" w:sz="6" w:space="0" w:color="auto"/>
              <w:bottom w:val="single" w:sz="6" w:space="0" w:color="auto"/>
              <w:right w:val="single" w:sz="6" w:space="0" w:color="auto"/>
            </w:tcBorders>
          </w:tcPr>
          <w:p w:rsidR="00D6364E" w:rsidRPr="00D66AF8" w:rsidRDefault="00D6364E">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D6364E" w:rsidRPr="009871DC" w:rsidRDefault="00D6364E">
            <w:pPr>
              <w:rPr>
                <w:rFonts w:ascii="Arial" w:hAnsi="Arial" w:cs="Arial"/>
                <w:sz w:val="16"/>
              </w:rPr>
            </w:pPr>
          </w:p>
        </w:tc>
      </w:tr>
    </w:tbl>
    <w:p w:rsidR="004A781C" w:rsidRDefault="004A781C">
      <w:pPr>
        <w:pStyle w:val="Heading1"/>
        <w:numPr>
          <w:ilvl w:val="0"/>
          <w:numId w:val="0"/>
        </w:numPr>
      </w:pPr>
    </w:p>
    <w:p w:rsidR="00932123" w:rsidRDefault="004A781C" w:rsidP="00932123">
      <w:pPr>
        <w:pStyle w:val="Heading1"/>
        <w:numPr>
          <w:ilvl w:val="0"/>
          <w:numId w:val="0"/>
        </w:numPr>
        <w:ind w:left="432" w:hanging="432"/>
        <w:rPr>
          <w:color w:val="FF0000"/>
        </w:rPr>
      </w:pPr>
      <w:r>
        <w:br w:type="page"/>
      </w:r>
    </w:p>
    <w:p w:rsidR="00932123" w:rsidRPr="00C968FC" w:rsidRDefault="00932123" w:rsidP="00932123">
      <w:pPr>
        <w:pStyle w:val="Heading1"/>
      </w:pPr>
      <w:r w:rsidRPr="00C968FC">
        <w:lastRenderedPageBreak/>
        <w:t>Filter Analysis</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810"/>
        <w:gridCol w:w="3430"/>
      </w:tblGrid>
      <w:tr w:rsidR="00932123" w:rsidTr="00932123">
        <w:trPr>
          <w:trHeight w:val="210"/>
          <w:jc w:val="center"/>
        </w:trPr>
        <w:tc>
          <w:tcPr>
            <w:tcW w:w="1810" w:type="dxa"/>
            <w:tcBorders>
              <w:top w:val="single" w:sz="6" w:space="0" w:color="auto"/>
              <w:left w:val="single" w:sz="6" w:space="0" w:color="auto"/>
              <w:bottom w:val="single" w:sz="6" w:space="0" w:color="auto"/>
              <w:right w:val="single" w:sz="6" w:space="0" w:color="auto"/>
            </w:tcBorders>
            <w:shd w:val="pct30" w:color="FFFF00" w:fill="FFFFFF"/>
          </w:tcPr>
          <w:p w:rsidR="00932123" w:rsidRDefault="00932123" w:rsidP="00BE5D1C">
            <w:pPr>
              <w:spacing w:before="60"/>
              <w:jc w:val="center"/>
              <w:rPr>
                <w:rFonts w:ascii="Arial" w:hAnsi="Arial" w:cs="Arial"/>
                <w:sz w:val="16"/>
              </w:rPr>
            </w:pPr>
            <w:r>
              <w:rPr>
                <w:rFonts w:ascii="Arial" w:hAnsi="Arial" w:cs="Arial"/>
                <w:sz w:val="16"/>
              </w:rPr>
              <w:t>File</w:t>
            </w:r>
          </w:p>
        </w:tc>
        <w:tc>
          <w:tcPr>
            <w:tcW w:w="3430" w:type="dxa"/>
            <w:tcBorders>
              <w:top w:val="single" w:sz="6" w:space="0" w:color="auto"/>
              <w:left w:val="single" w:sz="6" w:space="0" w:color="auto"/>
              <w:bottom w:val="single" w:sz="6" w:space="0" w:color="auto"/>
              <w:right w:val="single" w:sz="6" w:space="0" w:color="auto"/>
            </w:tcBorders>
            <w:shd w:val="pct30" w:color="FFFF00" w:fill="FFFFFF"/>
          </w:tcPr>
          <w:p w:rsidR="00932123" w:rsidRDefault="00932123" w:rsidP="00BE5D1C">
            <w:pPr>
              <w:spacing w:before="60"/>
              <w:jc w:val="center"/>
              <w:rPr>
                <w:rFonts w:ascii="Arial" w:hAnsi="Arial" w:cs="Arial"/>
                <w:sz w:val="16"/>
              </w:rPr>
            </w:pPr>
            <w:r>
              <w:rPr>
                <w:rFonts w:ascii="Arial" w:hAnsi="Arial" w:cs="Arial"/>
                <w:sz w:val="16"/>
              </w:rPr>
              <w:t>Description</w:t>
            </w:r>
          </w:p>
        </w:tc>
      </w:tr>
      <w:tr w:rsidR="00932123" w:rsidTr="00932123">
        <w:trPr>
          <w:jc w:val="center"/>
        </w:trPr>
        <w:tc>
          <w:tcPr>
            <w:tcW w:w="1810" w:type="dxa"/>
            <w:tcBorders>
              <w:top w:val="single" w:sz="6" w:space="0" w:color="auto"/>
              <w:left w:val="single" w:sz="6" w:space="0" w:color="auto"/>
              <w:bottom w:val="single" w:sz="6" w:space="0" w:color="auto"/>
              <w:right w:val="single" w:sz="6" w:space="0" w:color="auto"/>
            </w:tcBorders>
          </w:tcPr>
          <w:p w:rsidR="00932123" w:rsidRDefault="00932123" w:rsidP="00BE5D1C">
            <w:pPr>
              <w:spacing w:before="60"/>
              <w:jc w:val="center"/>
              <w:rPr>
                <w:rFonts w:ascii="Arial" w:hAnsi="Arial" w:cs="Arial"/>
                <w:sz w:val="16"/>
              </w:rPr>
            </w:pPr>
            <w:r w:rsidRPr="00D94EB9">
              <w:rPr>
                <w:rFonts w:ascii="Arial" w:hAnsi="Arial" w:cs="Arial"/>
                <w:sz w:val="16"/>
              </w:rPr>
              <w:object w:dxaOrig="1534" w:dyaOrig="993">
                <v:shape id="_x0000_i1026" type="#_x0000_t75" style="width:76.5pt;height:49.5pt" o:ole="">
                  <v:imagedata r:id="rId27" o:title=""/>
                </v:shape>
                <o:OLEObject Type="Embed" ProgID="Excel.Sheet.12" ShapeID="_x0000_i1026" DrawAspect="Icon" ObjectID="_1476618976" r:id="rId28"/>
              </w:object>
            </w:r>
          </w:p>
        </w:tc>
        <w:tc>
          <w:tcPr>
            <w:tcW w:w="3430" w:type="dxa"/>
            <w:tcBorders>
              <w:top w:val="single" w:sz="6" w:space="0" w:color="auto"/>
              <w:left w:val="single" w:sz="6" w:space="0" w:color="auto"/>
              <w:bottom w:val="single" w:sz="6" w:space="0" w:color="auto"/>
              <w:right w:val="single" w:sz="6" w:space="0" w:color="auto"/>
            </w:tcBorders>
          </w:tcPr>
          <w:p w:rsidR="00932123" w:rsidRDefault="00932123" w:rsidP="00BE5D1C">
            <w:pPr>
              <w:spacing w:before="60"/>
              <w:rPr>
                <w:rFonts w:ascii="Arial" w:hAnsi="Arial" w:cs="Arial"/>
                <w:sz w:val="16"/>
              </w:rPr>
            </w:pPr>
            <w:r>
              <w:rPr>
                <w:rFonts w:ascii="Arial" w:hAnsi="Arial" w:cs="Arial"/>
                <w:sz w:val="16"/>
              </w:rPr>
              <w:t xml:space="preserve">Filter analysis for all the LPF filters called in this MDD. Analysis contains high/low cutoff frequencies with max output. </w:t>
            </w:r>
          </w:p>
        </w:tc>
      </w:tr>
    </w:tbl>
    <w:p w:rsidR="00932123" w:rsidRPr="00932123" w:rsidRDefault="00932123" w:rsidP="00932123"/>
    <w:p w:rsidR="00932123" w:rsidRPr="00932123" w:rsidRDefault="00932123" w:rsidP="00932123">
      <w:pPr>
        <w:pStyle w:val="Heading1"/>
      </w:pPr>
      <w:r>
        <w:t>Known Issues / Limitations With Design</w:t>
      </w:r>
    </w:p>
    <w:p w:rsidR="00AF180C" w:rsidRDefault="00932123" w:rsidP="00AF180C">
      <w:pPr>
        <w:pStyle w:val="ListParagraph"/>
        <w:numPr>
          <w:ilvl w:val="0"/>
          <w:numId w:val="18"/>
        </w:numPr>
        <w:rPr>
          <w:color w:val="FF0000"/>
        </w:rPr>
      </w:pPr>
      <w:r w:rsidRPr="00C968FC">
        <w:t>INLINE functions defined in globalmacro.h are not unit tested</w:t>
      </w:r>
    </w:p>
    <w:p w:rsidR="00932123" w:rsidRDefault="00932123" w:rsidP="00932123">
      <w:pPr>
        <w:pStyle w:val="Heading1"/>
        <w:numPr>
          <w:ilvl w:val="0"/>
          <w:numId w:val="0"/>
        </w:numPr>
      </w:pPr>
    </w:p>
    <w:p w:rsidR="00932123" w:rsidRDefault="00932123">
      <w:pPr>
        <w:spacing w:after="0"/>
      </w:pPr>
      <w:r>
        <w:br w:type="page"/>
      </w:r>
    </w:p>
    <w:p w:rsidR="004A781C" w:rsidRDefault="004A781C" w:rsidP="00932123">
      <w:pPr>
        <w:pStyle w:val="Heading1"/>
      </w:pP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E91ED5">
            <w:pPr>
              <w:spacing w:before="60"/>
              <w:rPr>
                <w:rFonts w:ascii="Arial" w:hAnsi="Arial" w:cs="Arial"/>
                <w:sz w:val="16"/>
              </w:rPr>
            </w:pPr>
            <w:r>
              <w:rPr>
                <w:rFonts w:ascii="Arial" w:hAnsi="Arial" w:cs="Arial"/>
                <w:sz w:val="16"/>
              </w:rPr>
              <w:t>1.0</w:t>
            </w:r>
          </w:p>
        </w:tc>
        <w:tc>
          <w:tcPr>
            <w:tcW w:w="6210" w:type="dxa"/>
          </w:tcPr>
          <w:p w:rsidR="004A781C" w:rsidRDefault="00E91ED5">
            <w:pPr>
              <w:spacing w:before="60"/>
              <w:rPr>
                <w:rFonts w:ascii="Arial" w:hAnsi="Arial" w:cs="Arial"/>
                <w:sz w:val="16"/>
              </w:rPr>
            </w:pPr>
            <w:r>
              <w:rPr>
                <w:rFonts w:ascii="Arial" w:hAnsi="Arial" w:cs="Arial"/>
                <w:sz w:val="16"/>
              </w:rPr>
              <w:t>Initial Release</w:t>
            </w:r>
          </w:p>
        </w:tc>
        <w:tc>
          <w:tcPr>
            <w:tcW w:w="1080" w:type="dxa"/>
          </w:tcPr>
          <w:p w:rsidR="004A781C" w:rsidRDefault="00F62F71">
            <w:pPr>
              <w:spacing w:before="60"/>
              <w:rPr>
                <w:rFonts w:ascii="Arial" w:hAnsi="Arial" w:cs="Arial"/>
                <w:sz w:val="16"/>
              </w:rPr>
            </w:pPr>
            <w:r>
              <w:rPr>
                <w:rFonts w:ascii="Arial" w:hAnsi="Arial" w:cs="Arial"/>
                <w:sz w:val="16"/>
              </w:rPr>
              <w:t>23</w:t>
            </w:r>
            <w:r w:rsidR="00E91ED5">
              <w:rPr>
                <w:rFonts w:ascii="Arial" w:hAnsi="Arial" w:cs="Arial"/>
                <w:sz w:val="16"/>
              </w:rPr>
              <w:t>-Nov-11</w:t>
            </w:r>
          </w:p>
        </w:tc>
        <w:tc>
          <w:tcPr>
            <w:tcW w:w="1105" w:type="dxa"/>
          </w:tcPr>
          <w:p w:rsidR="004A781C" w:rsidRDefault="00E91ED5">
            <w:pPr>
              <w:spacing w:before="60"/>
              <w:rPr>
                <w:rFonts w:ascii="Arial" w:hAnsi="Arial" w:cs="Arial"/>
                <w:sz w:val="16"/>
              </w:rPr>
            </w:pPr>
            <w:r>
              <w:rPr>
                <w:rFonts w:ascii="Arial" w:hAnsi="Arial" w:cs="Arial"/>
                <w:sz w:val="16"/>
              </w:rPr>
              <w:t>KJS</w:t>
            </w:r>
          </w:p>
        </w:tc>
      </w:tr>
      <w:tr w:rsidR="005C049A">
        <w:tc>
          <w:tcPr>
            <w:tcW w:w="616" w:type="dxa"/>
          </w:tcPr>
          <w:p w:rsidR="005C049A" w:rsidRDefault="005C049A">
            <w:pPr>
              <w:spacing w:before="60"/>
              <w:rPr>
                <w:rFonts w:ascii="Arial" w:hAnsi="Arial" w:cs="Arial"/>
                <w:sz w:val="16"/>
              </w:rPr>
            </w:pPr>
            <w:r>
              <w:rPr>
                <w:rFonts w:ascii="Arial" w:hAnsi="Arial" w:cs="Arial"/>
                <w:sz w:val="16"/>
              </w:rPr>
              <w:t>2</w:t>
            </w:r>
          </w:p>
        </w:tc>
        <w:tc>
          <w:tcPr>
            <w:tcW w:w="662" w:type="dxa"/>
          </w:tcPr>
          <w:p w:rsidR="005C049A" w:rsidRDefault="005C049A">
            <w:pPr>
              <w:spacing w:before="60"/>
              <w:rPr>
                <w:rFonts w:ascii="Arial" w:hAnsi="Arial" w:cs="Arial"/>
                <w:sz w:val="16"/>
              </w:rPr>
            </w:pPr>
            <w:r>
              <w:rPr>
                <w:rFonts w:ascii="Arial" w:hAnsi="Arial" w:cs="Arial"/>
                <w:sz w:val="16"/>
              </w:rPr>
              <w:t>2.0</w:t>
            </w:r>
          </w:p>
        </w:tc>
        <w:tc>
          <w:tcPr>
            <w:tcW w:w="6210" w:type="dxa"/>
          </w:tcPr>
          <w:p w:rsidR="005C049A" w:rsidRDefault="005C049A" w:rsidP="005C049A">
            <w:pPr>
              <w:spacing w:before="60"/>
              <w:rPr>
                <w:rFonts w:ascii="Arial" w:hAnsi="Arial" w:cs="Arial"/>
                <w:sz w:val="16"/>
              </w:rPr>
            </w:pPr>
            <w:r>
              <w:rPr>
                <w:rFonts w:ascii="Arial" w:hAnsi="Arial" w:cs="Arial"/>
                <w:sz w:val="16"/>
              </w:rPr>
              <w:t xml:space="preserve">Corrections made after initial compile of the component, also updated service defeat input for clarity </w:t>
            </w:r>
          </w:p>
        </w:tc>
        <w:tc>
          <w:tcPr>
            <w:tcW w:w="1080" w:type="dxa"/>
          </w:tcPr>
          <w:p w:rsidR="005C049A" w:rsidRDefault="005C049A">
            <w:pPr>
              <w:spacing w:before="60"/>
              <w:rPr>
                <w:rFonts w:ascii="Arial" w:hAnsi="Arial" w:cs="Arial"/>
                <w:sz w:val="16"/>
              </w:rPr>
            </w:pPr>
            <w:r>
              <w:rPr>
                <w:rFonts w:ascii="Arial" w:hAnsi="Arial" w:cs="Arial"/>
                <w:sz w:val="16"/>
              </w:rPr>
              <w:t>29-Nov-11</w:t>
            </w:r>
          </w:p>
        </w:tc>
        <w:tc>
          <w:tcPr>
            <w:tcW w:w="1105" w:type="dxa"/>
          </w:tcPr>
          <w:p w:rsidR="005C049A" w:rsidRDefault="005C049A">
            <w:pPr>
              <w:spacing w:before="60"/>
              <w:rPr>
                <w:rFonts w:ascii="Arial" w:hAnsi="Arial" w:cs="Arial"/>
                <w:sz w:val="16"/>
              </w:rPr>
            </w:pPr>
            <w:r>
              <w:rPr>
                <w:rFonts w:ascii="Arial" w:hAnsi="Arial" w:cs="Arial"/>
                <w:sz w:val="16"/>
              </w:rPr>
              <w:t>KJS</w:t>
            </w:r>
          </w:p>
        </w:tc>
      </w:tr>
      <w:tr w:rsidR="00A0168C">
        <w:tc>
          <w:tcPr>
            <w:tcW w:w="616" w:type="dxa"/>
          </w:tcPr>
          <w:p w:rsidR="00A0168C" w:rsidRDefault="00A0168C">
            <w:pPr>
              <w:spacing w:before="60"/>
              <w:rPr>
                <w:rFonts w:ascii="Arial" w:hAnsi="Arial" w:cs="Arial"/>
                <w:sz w:val="16"/>
              </w:rPr>
            </w:pPr>
            <w:r>
              <w:rPr>
                <w:rFonts w:ascii="Arial" w:hAnsi="Arial" w:cs="Arial"/>
                <w:sz w:val="16"/>
              </w:rPr>
              <w:t>3</w:t>
            </w:r>
          </w:p>
        </w:tc>
        <w:tc>
          <w:tcPr>
            <w:tcW w:w="662" w:type="dxa"/>
          </w:tcPr>
          <w:p w:rsidR="00A0168C" w:rsidRDefault="007435E9">
            <w:pPr>
              <w:spacing w:before="60"/>
              <w:rPr>
                <w:rFonts w:ascii="Arial" w:hAnsi="Arial" w:cs="Arial"/>
                <w:sz w:val="16"/>
              </w:rPr>
            </w:pPr>
            <w:r>
              <w:rPr>
                <w:rFonts w:ascii="Arial" w:hAnsi="Arial" w:cs="Arial"/>
                <w:sz w:val="16"/>
              </w:rPr>
              <w:t>3</w:t>
            </w:r>
            <w:r w:rsidR="00A0168C">
              <w:rPr>
                <w:rFonts w:ascii="Arial" w:hAnsi="Arial" w:cs="Arial"/>
                <w:sz w:val="16"/>
              </w:rPr>
              <w:t>.0</w:t>
            </w:r>
          </w:p>
        </w:tc>
        <w:tc>
          <w:tcPr>
            <w:tcW w:w="6210" w:type="dxa"/>
          </w:tcPr>
          <w:p w:rsidR="00A0168C" w:rsidRDefault="00A0168C" w:rsidP="002D42B6">
            <w:pPr>
              <w:spacing w:before="60"/>
              <w:rPr>
                <w:rFonts w:ascii="Arial" w:hAnsi="Arial" w:cs="Arial"/>
                <w:sz w:val="16"/>
              </w:rPr>
            </w:pPr>
            <w:r>
              <w:rPr>
                <w:rFonts w:ascii="Arial" w:hAnsi="Arial" w:cs="Arial"/>
                <w:sz w:val="16"/>
              </w:rPr>
              <w:t>Corrections made to range of module variable PrevTbar, and overflow con</w:t>
            </w:r>
            <w:r w:rsidR="002D42B6">
              <w:rPr>
                <w:rFonts w:ascii="Arial" w:hAnsi="Arial" w:cs="Arial"/>
                <w:sz w:val="16"/>
              </w:rPr>
              <w:t>dition in GenFDDIcCmd function.</w:t>
            </w:r>
            <w:r w:rsidR="005D225C">
              <w:rPr>
                <w:rFonts w:ascii="Arial" w:hAnsi="Arial" w:cs="Arial"/>
                <w:sz w:val="16"/>
              </w:rPr>
              <w:t xml:space="preserve"> </w:t>
            </w:r>
          </w:p>
        </w:tc>
        <w:tc>
          <w:tcPr>
            <w:tcW w:w="1080" w:type="dxa"/>
          </w:tcPr>
          <w:p w:rsidR="00A0168C" w:rsidRDefault="005D225C">
            <w:pPr>
              <w:spacing w:before="60"/>
              <w:rPr>
                <w:rFonts w:ascii="Arial" w:hAnsi="Arial" w:cs="Arial"/>
                <w:sz w:val="16"/>
              </w:rPr>
            </w:pPr>
            <w:r>
              <w:rPr>
                <w:rFonts w:ascii="Arial" w:hAnsi="Arial" w:cs="Arial"/>
                <w:sz w:val="16"/>
              </w:rPr>
              <w:t>21-Dec-11</w:t>
            </w:r>
          </w:p>
        </w:tc>
        <w:tc>
          <w:tcPr>
            <w:tcW w:w="1105" w:type="dxa"/>
          </w:tcPr>
          <w:p w:rsidR="00A0168C" w:rsidRDefault="005D225C">
            <w:pPr>
              <w:spacing w:before="60"/>
              <w:rPr>
                <w:rFonts w:ascii="Arial" w:hAnsi="Arial" w:cs="Arial"/>
                <w:sz w:val="16"/>
              </w:rPr>
            </w:pPr>
            <w:r>
              <w:rPr>
                <w:rFonts w:ascii="Arial" w:hAnsi="Arial" w:cs="Arial"/>
                <w:sz w:val="16"/>
              </w:rPr>
              <w:t>KJS</w:t>
            </w:r>
          </w:p>
        </w:tc>
      </w:tr>
      <w:tr w:rsidR="00B54657">
        <w:tc>
          <w:tcPr>
            <w:tcW w:w="616" w:type="dxa"/>
          </w:tcPr>
          <w:p w:rsidR="00B54657" w:rsidRDefault="00B54657">
            <w:pPr>
              <w:spacing w:before="60"/>
              <w:rPr>
                <w:rFonts w:ascii="Arial" w:hAnsi="Arial" w:cs="Arial"/>
                <w:sz w:val="16"/>
              </w:rPr>
            </w:pPr>
            <w:r>
              <w:rPr>
                <w:rFonts w:ascii="Arial" w:hAnsi="Arial" w:cs="Arial"/>
                <w:sz w:val="16"/>
              </w:rPr>
              <w:t>4</w:t>
            </w:r>
          </w:p>
        </w:tc>
        <w:tc>
          <w:tcPr>
            <w:tcW w:w="662" w:type="dxa"/>
          </w:tcPr>
          <w:p w:rsidR="00B54657" w:rsidRDefault="00B54657">
            <w:pPr>
              <w:spacing w:before="60"/>
              <w:rPr>
                <w:rFonts w:ascii="Arial" w:hAnsi="Arial" w:cs="Arial"/>
                <w:sz w:val="16"/>
              </w:rPr>
            </w:pPr>
            <w:r>
              <w:rPr>
                <w:rFonts w:ascii="Arial" w:hAnsi="Arial" w:cs="Arial"/>
                <w:sz w:val="16"/>
              </w:rPr>
              <w:t>4.0</w:t>
            </w:r>
          </w:p>
        </w:tc>
        <w:tc>
          <w:tcPr>
            <w:tcW w:w="6210" w:type="dxa"/>
          </w:tcPr>
          <w:p w:rsidR="00B54657" w:rsidRDefault="00B54657" w:rsidP="002D42B6">
            <w:pPr>
              <w:spacing w:before="60"/>
              <w:rPr>
                <w:rFonts w:ascii="Arial" w:hAnsi="Arial" w:cs="Arial"/>
                <w:sz w:val="16"/>
              </w:rPr>
            </w:pPr>
            <w:r>
              <w:rPr>
                <w:rFonts w:ascii="Arial" w:hAnsi="Arial" w:cs="Arial"/>
                <w:sz w:val="16"/>
              </w:rPr>
              <w:t>Updated attenuation table limits for unsigned value</w:t>
            </w:r>
          </w:p>
        </w:tc>
        <w:tc>
          <w:tcPr>
            <w:tcW w:w="1080" w:type="dxa"/>
          </w:tcPr>
          <w:p w:rsidR="00B54657" w:rsidRDefault="00B54657">
            <w:pPr>
              <w:spacing w:before="60"/>
              <w:rPr>
                <w:rFonts w:ascii="Arial" w:hAnsi="Arial" w:cs="Arial"/>
                <w:sz w:val="16"/>
              </w:rPr>
            </w:pPr>
            <w:r>
              <w:rPr>
                <w:rFonts w:ascii="Arial" w:hAnsi="Arial" w:cs="Arial"/>
                <w:sz w:val="16"/>
              </w:rPr>
              <w:t>21-Dec-11</w:t>
            </w:r>
          </w:p>
        </w:tc>
        <w:tc>
          <w:tcPr>
            <w:tcW w:w="1105" w:type="dxa"/>
          </w:tcPr>
          <w:p w:rsidR="00B54657" w:rsidRDefault="00B54657">
            <w:pPr>
              <w:spacing w:before="60"/>
              <w:rPr>
                <w:rFonts w:ascii="Arial" w:hAnsi="Arial" w:cs="Arial"/>
                <w:sz w:val="16"/>
              </w:rPr>
            </w:pPr>
            <w:r>
              <w:rPr>
                <w:rFonts w:ascii="Arial" w:hAnsi="Arial" w:cs="Arial"/>
                <w:sz w:val="16"/>
              </w:rPr>
              <w:t>KJS</w:t>
            </w:r>
          </w:p>
        </w:tc>
      </w:tr>
      <w:tr w:rsidR="0039558B">
        <w:tc>
          <w:tcPr>
            <w:tcW w:w="616" w:type="dxa"/>
          </w:tcPr>
          <w:p w:rsidR="0039558B" w:rsidRDefault="0039558B">
            <w:pPr>
              <w:spacing w:before="60"/>
              <w:rPr>
                <w:rFonts w:ascii="Arial" w:hAnsi="Arial" w:cs="Arial"/>
                <w:sz w:val="16"/>
              </w:rPr>
            </w:pPr>
            <w:r>
              <w:rPr>
                <w:rFonts w:ascii="Arial" w:hAnsi="Arial" w:cs="Arial"/>
                <w:sz w:val="16"/>
              </w:rPr>
              <w:t>5</w:t>
            </w:r>
          </w:p>
        </w:tc>
        <w:tc>
          <w:tcPr>
            <w:tcW w:w="662" w:type="dxa"/>
          </w:tcPr>
          <w:p w:rsidR="0039558B" w:rsidRDefault="0039558B">
            <w:pPr>
              <w:spacing w:before="60"/>
              <w:rPr>
                <w:rFonts w:ascii="Arial" w:hAnsi="Arial" w:cs="Arial"/>
                <w:sz w:val="16"/>
              </w:rPr>
            </w:pPr>
            <w:r>
              <w:rPr>
                <w:rFonts w:ascii="Arial" w:hAnsi="Arial" w:cs="Arial"/>
                <w:sz w:val="16"/>
              </w:rPr>
              <w:t>5.0</w:t>
            </w:r>
          </w:p>
        </w:tc>
        <w:tc>
          <w:tcPr>
            <w:tcW w:w="6210" w:type="dxa"/>
          </w:tcPr>
          <w:p w:rsidR="0039558B" w:rsidRDefault="0039558B" w:rsidP="002D42B6">
            <w:pPr>
              <w:spacing w:before="60"/>
              <w:rPr>
                <w:rFonts w:ascii="Arial" w:hAnsi="Arial" w:cs="Arial"/>
                <w:sz w:val="16"/>
              </w:rPr>
            </w:pPr>
            <w:r>
              <w:rPr>
                <w:rFonts w:ascii="Arial" w:hAnsi="Arial" w:cs="Arial"/>
                <w:sz w:val="16"/>
              </w:rPr>
              <w:t>Corrected anomaly 2787</w:t>
            </w:r>
          </w:p>
        </w:tc>
        <w:tc>
          <w:tcPr>
            <w:tcW w:w="1080" w:type="dxa"/>
          </w:tcPr>
          <w:p w:rsidR="0039558B" w:rsidRDefault="0039558B">
            <w:pPr>
              <w:spacing w:before="60"/>
              <w:rPr>
                <w:rFonts w:ascii="Arial" w:hAnsi="Arial" w:cs="Arial"/>
                <w:sz w:val="16"/>
              </w:rPr>
            </w:pPr>
            <w:r>
              <w:rPr>
                <w:rFonts w:ascii="Arial" w:hAnsi="Arial" w:cs="Arial"/>
                <w:sz w:val="16"/>
              </w:rPr>
              <w:t>10-Jan-12</w:t>
            </w:r>
          </w:p>
        </w:tc>
        <w:tc>
          <w:tcPr>
            <w:tcW w:w="1105" w:type="dxa"/>
          </w:tcPr>
          <w:p w:rsidR="0039558B" w:rsidRDefault="0039558B">
            <w:pPr>
              <w:spacing w:before="60"/>
              <w:rPr>
                <w:rFonts w:ascii="Arial" w:hAnsi="Arial" w:cs="Arial"/>
                <w:sz w:val="16"/>
              </w:rPr>
            </w:pPr>
            <w:r>
              <w:rPr>
                <w:rFonts w:ascii="Arial" w:hAnsi="Arial" w:cs="Arial"/>
                <w:sz w:val="16"/>
              </w:rPr>
              <w:t>KJS</w:t>
            </w:r>
          </w:p>
        </w:tc>
      </w:tr>
      <w:tr w:rsidR="00F72BE4">
        <w:tc>
          <w:tcPr>
            <w:tcW w:w="616" w:type="dxa"/>
          </w:tcPr>
          <w:p w:rsidR="00F72BE4" w:rsidRDefault="00F72BE4">
            <w:pPr>
              <w:spacing w:before="60"/>
              <w:rPr>
                <w:rFonts w:ascii="Arial" w:hAnsi="Arial" w:cs="Arial"/>
                <w:sz w:val="16"/>
              </w:rPr>
            </w:pPr>
            <w:r>
              <w:rPr>
                <w:rFonts w:ascii="Arial" w:hAnsi="Arial" w:cs="Arial"/>
                <w:sz w:val="16"/>
              </w:rPr>
              <w:t>6</w:t>
            </w:r>
          </w:p>
        </w:tc>
        <w:tc>
          <w:tcPr>
            <w:tcW w:w="662" w:type="dxa"/>
          </w:tcPr>
          <w:p w:rsidR="00F72BE4" w:rsidRDefault="00F72BE4">
            <w:pPr>
              <w:spacing w:before="60"/>
              <w:rPr>
                <w:rFonts w:ascii="Arial" w:hAnsi="Arial" w:cs="Arial"/>
                <w:sz w:val="16"/>
              </w:rPr>
            </w:pPr>
            <w:r>
              <w:rPr>
                <w:rFonts w:ascii="Arial" w:hAnsi="Arial" w:cs="Arial"/>
                <w:sz w:val="16"/>
              </w:rPr>
              <w:t>6.0</w:t>
            </w:r>
          </w:p>
        </w:tc>
        <w:tc>
          <w:tcPr>
            <w:tcW w:w="6210" w:type="dxa"/>
          </w:tcPr>
          <w:p w:rsidR="00F72BE4" w:rsidRDefault="00F72BE4" w:rsidP="002D42B6">
            <w:pPr>
              <w:spacing w:before="60"/>
              <w:rPr>
                <w:rFonts w:ascii="Arial" w:hAnsi="Arial" w:cs="Arial"/>
                <w:sz w:val="16"/>
              </w:rPr>
            </w:pPr>
            <w:r>
              <w:rPr>
                <w:rFonts w:ascii="Arial" w:hAnsi="Arial" w:cs="Arial"/>
                <w:sz w:val="16"/>
              </w:rPr>
              <w:t>Corrected anomaly 2799, changes to section 5.4.1.1</w:t>
            </w:r>
          </w:p>
        </w:tc>
        <w:tc>
          <w:tcPr>
            <w:tcW w:w="1080" w:type="dxa"/>
          </w:tcPr>
          <w:p w:rsidR="00F72BE4" w:rsidRDefault="00F72BE4">
            <w:pPr>
              <w:spacing w:before="60"/>
              <w:rPr>
                <w:rFonts w:ascii="Arial" w:hAnsi="Arial" w:cs="Arial"/>
                <w:sz w:val="16"/>
              </w:rPr>
            </w:pPr>
            <w:r>
              <w:rPr>
                <w:rFonts w:ascii="Arial" w:hAnsi="Arial" w:cs="Arial"/>
                <w:sz w:val="16"/>
              </w:rPr>
              <w:t>13-Jan-12</w:t>
            </w:r>
          </w:p>
        </w:tc>
        <w:tc>
          <w:tcPr>
            <w:tcW w:w="1105" w:type="dxa"/>
          </w:tcPr>
          <w:p w:rsidR="00F72BE4" w:rsidRDefault="00F72BE4">
            <w:pPr>
              <w:spacing w:before="60"/>
              <w:rPr>
                <w:rFonts w:ascii="Arial" w:hAnsi="Arial" w:cs="Arial"/>
                <w:sz w:val="16"/>
              </w:rPr>
            </w:pPr>
            <w:r>
              <w:rPr>
                <w:rFonts w:ascii="Arial" w:hAnsi="Arial" w:cs="Arial"/>
                <w:sz w:val="16"/>
              </w:rPr>
              <w:t>KJS</w:t>
            </w:r>
          </w:p>
        </w:tc>
      </w:tr>
      <w:tr w:rsidR="00932123">
        <w:tc>
          <w:tcPr>
            <w:tcW w:w="616" w:type="dxa"/>
          </w:tcPr>
          <w:p w:rsidR="00932123" w:rsidRDefault="00932123">
            <w:pPr>
              <w:spacing w:before="60"/>
              <w:rPr>
                <w:rFonts w:ascii="Arial" w:hAnsi="Arial" w:cs="Arial"/>
                <w:sz w:val="16"/>
              </w:rPr>
            </w:pPr>
            <w:r>
              <w:rPr>
                <w:rFonts w:ascii="Arial" w:hAnsi="Arial" w:cs="Arial"/>
                <w:sz w:val="16"/>
              </w:rPr>
              <w:t>7</w:t>
            </w:r>
          </w:p>
        </w:tc>
        <w:tc>
          <w:tcPr>
            <w:tcW w:w="662" w:type="dxa"/>
          </w:tcPr>
          <w:p w:rsidR="00932123" w:rsidRDefault="00932123">
            <w:pPr>
              <w:spacing w:before="60"/>
              <w:rPr>
                <w:rFonts w:ascii="Arial" w:hAnsi="Arial" w:cs="Arial"/>
                <w:sz w:val="16"/>
              </w:rPr>
            </w:pPr>
            <w:r>
              <w:rPr>
                <w:rFonts w:ascii="Arial" w:hAnsi="Arial" w:cs="Arial"/>
                <w:sz w:val="16"/>
              </w:rPr>
              <w:t>7.0</w:t>
            </w:r>
          </w:p>
        </w:tc>
        <w:tc>
          <w:tcPr>
            <w:tcW w:w="6210" w:type="dxa"/>
          </w:tcPr>
          <w:p w:rsidR="00932123" w:rsidRDefault="00932123" w:rsidP="00054B8B">
            <w:pPr>
              <w:spacing w:before="60"/>
              <w:rPr>
                <w:rFonts w:ascii="Arial" w:hAnsi="Arial" w:cs="Arial"/>
                <w:sz w:val="16"/>
              </w:rPr>
            </w:pPr>
            <w:r>
              <w:rPr>
                <w:rFonts w:ascii="Arial" w:hAnsi="Arial" w:cs="Arial"/>
                <w:sz w:val="16"/>
              </w:rPr>
              <w:t xml:space="preserve">Updated diagrams for anomaly correction 2855, filter analysis in section </w:t>
            </w:r>
            <w:r w:rsidR="00054B8B">
              <w:rPr>
                <w:rFonts w:ascii="Arial" w:hAnsi="Arial" w:cs="Arial"/>
                <w:sz w:val="16"/>
              </w:rPr>
              <w:t>9 and UTP known issue comment in section 10.</w:t>
            </w:r>
          </w:p>
        </w:tc>
        <w:tc>
          <w:tcPr>
            <w:tcW w:w="1080" w:type="dxa"/>
          </w:tcPr>
          <w:p w:rsidR="00932123" w:rsidRDefault="00932123">
            <w:pPr>
              <w:spacing w:before="60"/>
              <w:rPr>
                <w:rFonts w:ascii="Arial" w:hAnsi="Arial" w:cs="Arial"/>
                <w:sz w:val="16"/>
              </w:rPr>
            </w:pPr>
            <w:r>
              <w:rPr>
                <w:rFonts w:ascii="Arial" w:hAnsi="Arial" w:cs="Arial"/>
                <w:sz w:val="16"/>
              </w:rPr>
              <w:t>21-Jan-12</w:t>
            </w:r>
          </w:p>
        </w:tc>
        <w:tc>
          <w:tcPr>
            <w:tcW w:w="1105" w:type="dxa"/>
          </w:tcPr>
          <w:p w:rsidR="00932123" w:rsidRDefault="00932123">
            <w:pPr>
              <w:spacing w:before="60"/>
              <w:rPr>
                <w:rFonts w:ascii="Arial" w:hAnsi="Arial" w:cs="Arial"/>
                <w:sz w:val="16"/>
              </w:rPr>
            </w:pPr>
            <w:r>
              <w:rPr>
                <w:rFonts w:ascii="Arial" w:hAnsi="Arial" w:cs="Arial"/>
                <w:sz w:val="16"/>
              </w:rPr>
              <w:t>KJS</w:t>
            </w:r>
          </w:p>
        </w:tc>
      </w:tr>
      <w:tr w:rsidR="00C968FC">
        <w:tc>
          <w:tcPr>
            <w:tcW w:w="616" w:type="dxa"/>
          </w:tcPr>
          <w:p w:rsidR="00C968FC" w:rsidRDefault="00C968FC">
            <w:pPr>
              <w:spacing w:before="60"/>
              <w:rPr>
                <w:rFonts w:ascii="Arial" w:hAnsi="Arial" w:cs="Arial"/>
                <w:sz w:val="16"/>
              </w:rPr>
            </w:pPr>
            <w:r>
              <w:rPr>
                <w:rFonts w:ascii="Arial" w:hAnsi="Arial" w:cs="Arial"/>
                <w:sz w:val="16"/>
              </w:rPr>
              <w:t>8</w:t>
            </w:r>
          </w:p>
        </w:tc>
        <w:tc>
          <w:tcPr>
            <w:tcW w:w="662" w:type="dxa"/>
          </w:tcPr>
          <w:p w:rsidR="00C968FC" w:rsidRDefault="00C968FC">
            <w:pPr>
              <w:spacing w:before="60"/>
              <w:rPr>
                <w:rFonts w:ascii="Arial" w:hAnsi="Arial" w:cs="Arial"/>
                <w:sz w:val="16"/>
              </w:rPr>
            </w:pPr>
            <w:r>
              <w:rPr>
                <w:rFonts w:ascii="Arial" w:hAnsi="Arial" w:cs="Arial"/>
                <w:sz w:val="16"/>
              </w:rPr>
              <w:t>8.0</w:t>
            </w:r>
          </w:p>
        </w:tc>
        <w:tc>
          <w:tcPr>
            <w:tcW w:w="6210" w:type="dxa"/>
          </w:tcPr>
          <w:p w:rsidR="00C968FC" w:rsidRDefault="00C968FC" w:rsidP="00054B8B">
            <w:pPr>
              <w:spacing w:before="60"/>
              <w:rPr>
                <w:rFonts w:ascii="Arial" w:hAnsi="Arial" w:cs="Arial"/>
                <w:sz w:val="16"/>
              </w:rPr>
            </w:pPr>
            <w:r>
              <w:rPr>
                <w:rFonts w:ascii="Arial" w:hAnsi="Arial" w:cs="Arial"/>
                <w:sz w:val="16"/>
              </w:rPr>
              <w:t>Updated ranges on filter coefficients</w:t>
            </w:r>
          </w:p>
        </w:tc>
        <w:tc>
          <w:tcPr>
            <w:tcW w:w="1080" w:type="dxa"/>
          </w:tcPr>
          <w:p w:rsidR="00C968FC" w:rsidRDefault="00C968FC">
            <w:pPr>
              <w:spacing w:before="60"/>
              <w:rPr>
                <w:rFonts w:ascii="Arial" w:hAnsi="Arial" w:cs="Arial"/>
                <w:sz w:val="16"/>
              </w:rPr>
            </w:pPr>
            <w:r>
              <w:rPr>
                <w:rFonts w:ascii="Arial" w:hAnsi="Arial" w:cs="Arial"/>
                <w:sz w:val="16"/>
              </w:rPr>
              <w:t>08-Feb-12</w:t>
            </w:r>
          </w:p>
        </w:tc>
        <w:tc>
          <w:tcPr>
            <w:tcW w:w="1105" w:type="dxa"/>
          </w:tcPr>
          <w:p w:rsidR="00C968FC" w:rsidRDefault="00C968FC">
            <w:pPr>
              <w:spacing w:before="60"/>
              <w:rPr>
                <w:rFonts w:ascii="Arial" w:hAnsi="Arial" w:cs="Arial"/>
                <w:sz w:val="16"/>
              </w:rPr>
            </w:pPr>
            <w:r>
              <w:rPr>
                <w:rFonts w:ascii="Arial" w:hAnsi="Arial" w:cs="Arial"/>
                <w:sz w:val="16"/>
              </w:rPr>
              <w:t>KJS</w:t>
            </w:r>
          </w:p>
        </w:tc>
      </w:tr>
      <w:tr w:rsidR="00CB4DD5">
        <w:tc>
          <w:tcPr>
            <w:tcW w:w="616" w:type="dxa"/>
          </w:tcPr>
          <w:p w:rsidR="00CB4DD5" w:rsidRDefault="00CB4DD5">
            <w:pPr>
              <w:spacing w:before="60"/>
              <w:rPr>
                <w:rFonts w:ascii="Arial" w:hAnsi="Arial" w:cs="Arial"/>
                <w:sz w:val="16"/>
              </w:rPr>
            </w:pPr>
            <w:r>
              <w:rPr>
                <w:rFonts w:ascii="Arial" w:hAnsi="Arial" w:cs="Arial"/>
                <w:sz w:val="16"/>
              </w:rPr>
              <w:t>9</w:t>
            </w:r>
          </w:p>
        </w:tc>
        <w:tc>
          <w:tcPr>
            <w:tcW w:w="662" w:type="dxa"/>
          </w:tcPr>
          <w:p w:rsidR="00CB4DD5" w:rsidRDefault="00CB4DD5">
            <w:pPr>
              <w:spacing w:before="60"/>
              <w:rPr>
                <w:rFonts w:ascii="Arial" w:hAnsi="Arial" w:cs="Arial"/>
                <w:sz w:val="16"/>
              </w:rPr>
            </w:pPr>
            <w:r>
              <w:rPr>
                <w:rFonts w:ascii="Arial" w:hAnsi="Arial" w:cs="Arial"/>
                <w:sz w:val="16"/>
              </w:rPr>
              <w:t>9.0</w:t>
            </w:r>
          </w:p>
        </w:tc>
        <w:tc>
          <w:tcPr>
            <w:tcW w:w="6210" w:type="dxa"/>
          </w:tcPr>
          <w:p w:rsidR="00CB4DD5" w:rsidRDefault="00CB4DD5" w:rsidP="00054B8B">
            <w:pPr>
              <w:spacing w:before="60"/>
              <w:rPr>
                <w:rFonts w:ascii="Arial" w:hAnsi="Arial" w:cs="Arial"/>
                <w:sz w:val="16"/>
              </w:rPr>
            </w:pPr>
            <w:r>
              <w:rPr>
                <w:rFonts w:ascii="Arial" w:hAnsi="Arial" w:cs="Arial"/>
                <w:sz w:val="16"/>
              </w:rPr>
              <w:t xml:space="preserve">Fixed Anom 3616 </w:t>
            </w:r>
          </w:p>
        </w:tc>
        <w:tc>
          <w:tcPr>
            <w:tcW w:w="1080" w:type="dxa"/>
          </w:tcPr>
          <w:p w:rsidR="00CB4DD5" w:rsidRDefault="005B4C4F">
            <w:pPr>
              <w:spacing w:before="60"/>
              <w:rPr>
                <w:rFonts w:ascii="Arial" w:hAnsi="Arial" w:cs="Arial"/>
                <w:sz w:val="16"/>
              </w:rPr>
            </w:pPr>
            <w:r>
              <w:rPr>
                <w:rFonts w:ascii="Arial" w:hAnsi="Arial" w:cs="Arial"/>
                <w:sz w:val="16"/>
              </w:rPr>
              <w:t>09</w:t>
            </w:r>
            <w:r w:rsidR="00CB4DD5">
              <w:rPr>
                <w:rFonts w:ascii="Arial" w:hAnsi="Arial" w:cs="Arial"/>
                <w:sz w:val="16"/>
              </w:rPr>
              <w:t>-Aug-12</w:t>
            </w:r>
          </w:p>
        </w:tc>
        <w:tc>
          <w:tcPr>
            <w:tcW w:w="1105" w:type="dxa"/>
          </w:tcPr>
          <w:p w:rsidR="00CB4DD5" w:rsidRDefault="00CB4DD5">
            <w:pPr>
              <w:spacing w:before="60"/>
              <w:rPr>
                <w:rFonts w:ascii="Arial" w:hAnsi="Arial" w:cs="Arial"/>
                <w:sz w:val="16"/>
              </w:rPr>
            </w:pPr>
            <w:r>
              <w:rPr>
                <w:rFonts w:ascii="Arial" w:hAnsi="Arial" w:cs="Arial"/>
                <w:sz w:val="16"/>
              </w:rPr>
              <w:t>NRAR</w:t>
            </w:r>
          </w:p>
        </w:tc>
      </w:tr>
      <w:tr w:rsidR="00516497">
        <w:tc>
          <w:tcPr>
            <w:tcW w:w="616" w:type="dxa"/>
          </w:tcPr>
          <w:p w:rsidR="00516497" w:rsidRDefault="00516497">
            <w:pPr>
              <w:spacing w:before="60"/>
              <w:rPr>
                <w:rFonts w:ascii="Arial" w:hAnsi="Arial" w:cs="Arial"/>
                <w:sz w:val="16"/>
              </w:rPr>
            </w:pPr>
            <w:r>
              <w:rPr>
                <w:rFonts w:ascii="Arial" w:hAnsi="Arial" w:cs="Arial"/>
                <w:sz w:val="16"/>
              </w:rPr>
              <w:t>10</w:t>
            </w:r>
          </w:p>
        </w:tc>
        <w:tc>
          <w:tcPr>
            <w:tcW w:w="662" w:type="dxa"/>
          </w:tcPr>
          <w:p w:rsidR="00516497" w:rsidRDefault="00516497">
            <w:pPr>
              <w:spacing w:before="60"/>
              <w:rPr>
                <w:rFonts w:ascii="Arial" w:hAnsi="Arial" w:cs="Arial"/>
                <w:sz w:val="16"/>
              </w:rPr>
            </w:pPr>
            <w:r>
              <w:rPr>
                <w:rFonts w:ascii="Arial" w:hAnsi="Arial" w:cs="Arial"/>
                <w:sz w:val="16"/>
              </w:rPr>
              <w:t>10.0</w:t>
            </w:r>
          </w:p>
        </w:tc>
        <w:tc>
          <w:tcPr>
            <w:tcW w:w="6210" w:type="dxa"/>
          </w:tcPr>
          <w:p w:rsidR="00516497" w:rsidRDefault="00516497" w:rsidP="00054B8B">
            <w:pPr>
              <w:spacing w:before="60"/>
              <w:rPr>
                <w:rFonts w:ascii="Arial" w:hAnsi="Arial" w:cs="Arial"/>
                <w:sz w:val="16"/>
              </w:rPr>
            </w:pPr>
            <w:r>
              <w:rPr>
                <w:rFonts w:ascii="Arial" w:hAnsi="Arial" w:cs="Arial"/>
                <w:sz w:val="16"/>
              </w:rPr>
              <w:t>UTP fixes as per mismatch with SRC</w:t>
            </w:r>
          </w:p>
        </w:tc>
        <w:tc>
          <w:tcPr>
            <w:tcW w:w="1080" w:type="dxa"/>
          </w:tcPr>
          <w:p w:rsidR="00516497" w:rsidRDefault="00516497">
            <w:pPr>
              <w:spacing w:before="60"/>
              <w:rPr>
                <w:rFonts w:ascii="Arial" w:hAnsi="Arial" w:cs="Arial"/>
                <w:sz w:val="16"/>
              </w:rPr>
            </w:pPr>
            <w:r>
              <w:rPr>
                <w:rFonts w:ascii="Arial" w:hAnsi="Arial" w:cs="Arial"/>
                <w:sz w:val="16"/>
              </w:rPr>
              <w:t>28-Aug-12</w:t>
            </w:r>
          </w:p>
        </w:tc>
        <w:tc>
          <w:tcPr>
            <w:tcW w:w="1105" w:type="dxa"/>
          </w:tcPr>
          <w:p w:rsidR="00516497" w:rsidRDefault="00516497">
            <w:pPr>
              <w:spacing w:before="60"/>
              <w:rPr>
                <w:rFonts w:ascii="Arial" w:hAnsi="Arial" w:cs="Arial"/>
                <w:sz w:val="16"/>
              </w:rPr>
            </w:pPr>
            <w:r>
              <w:rPr>
                <w:rFonts w:ascii="Arial" w:hAnsi="Arial" w:cs="Arial"/>
                <w:sz w:val="16"/>
              </w:rPr>
              <w:t>NRAR</w:t>
            </w:r>
          </w:p>
        </w:tc>
      </w:tr>
      <w:tr w:rsidR="0036150F">
        <w:tc>
          <w:tcPr>
            <w:tcW w:w="616" w:type="dxa"/>
          </w:tcPr>
          <w:p w:rsidR="0036150F" w:rsidRDefault="0036150F">
            <w:pPr>
              <w:spacing w:before="60"/>
              <w:rPr>
                <w:rFonts w:ascii="Arial" w:hAnsi="Arial" w:cs="Arial"/>
                <w:sz w:val="16"/>
              </w:rPr>
            </w:pPr>
            <w:r>
              <w:rPr>
                <w:rFonts w:ascii="Arial" w:hAnsi="Arial" w:cs="Arial"/>
                <w:sz w:val="16"/>
              </w:rPr>
              <w:t>11</w:t>
            </w:r>
          </w:p>
        </w:tc>
        <w:tc>
          <w:tcPr>
            <w:tcW w:w="662" w:type="dxa"/>
          </w:tcPr>
          <w:p w:rsidR="0036150F" w:rsidRDefault="0036150F">
            <w:pPr>
              <w:spacing w:before="60"/>
              <w:rPr>
                <w:rFonts w:ascii="Arial" w:hAnsi="Arial" w:cs="Arial"/>
                <w:sz w:val="16"/>
              </w:rPr>
            </w:pPr>
            <w:r>
              <w:rPr>
                <w:rFonts w:ascii="Arial" w:hAnsi="Arial" w:cs="Arial"/>
                <w:sz w:val="16"/>
              </w:rPr>
              <w:t>11</w:t>
            </w:r>
          </w:p>
        </w:tc>
        <w:tc>
          <w:tcPr>
            <w:tcW w:w="6210" w:type="dxa"/>
          </w:tcPr>
          <w:p w:rsidR="0036150F" w:rsidRDefault="0036150F" w:rsidP="00054B8B">
            <w:pPr>
              <w:spacing w:before="60"/>
              <w:rPr>
                <w:rFonts w:ascii="Arial" w:hAnsi="Arial" w:cs="Arial"/>
                <w:sz w:val="16"/>
              </w:rPr>
            </w:pPr>
            <w:r>
              <w:rPr>
                <w:rFonts w:ascii="Arial" w:hAnsi="Arial" w:cs="Arial"/>
                <w:sz w:val="16"/>
              </w:rPr>
              <w:t>Check   Points added</w:t>
            </w:r>
          </w:p>
        </w:tc>
        <w:tc>
          <w:tcPr>
            <w:tcW w:w="1080" w:type="dxa"/>
          </w:tcPr>
          <w:p w:rsidR="0036150F" w:rsidRDefault="0036150F">
            <w:pPr>
              <w:spacing w:before="60"/>
              <w:rPr>
                <w:rFonts w:ascii="Arial" w:hAnsi="Arial" w:cs="Arial"/>
                <w:sz w:val="16"/>
              </w:rPr>
            </w:pPr>
            <w:r>
              <w:rPr>
                <w:rFonts w:ascii="Arial" w:hAnsi="Arial" w:cs="Arial"/>
                <w:sz w:val="16"/>
              </w:rPr>
              <w:t>20-sep-2012</w:t>
            </w:r>
          </w:p>
        </w:tc>
        <w:tc>
          <w:tcPr>
            <w:tcW w:w="1105" w:type="dxa"/>
          </w:tcPr>
          <w:p w:rsidR="0036150F" w:rsidRDefault="0036150F">
            <w:pPr>
              <w:spacing w:before="60"/>
              <w:rPr>
                <w:rFonts w:ascii="Arial" w:hAnsi="Arial" w:cs="Arial"/>
                <w:sz w:val="16"/>
              </w:rPr>
            </w:pPr>
            <w:r>
              <w:rPr>
                <w:rFonts w:ascii="Arial" w:hAnsi="Arial" w:cs="Arial"/>
                <w:sz w:val="16"/>
              </w:rPr>
              <w:t>SSK</w:t>
            </w:r>
          </w:p>
        </w:tc>
      </w:tr>
      <w:tr w:rsidR="00D6364E">
        <w:tc>
          <w:tcPr>
            <w:tcW w:w="616" w:type="dxa"/>
          </w:tcPr>
          <w:p w:rsidR="00D6364E" w:rsidRDefault="00D6364E">
            <w:pPr>
              <w:spacing w:before="60"/>
              <w:rPr>
                <w:rFonts w:ascii="Arial" w:hAnsi="Arial" w:cs="Arial"/>
                <w:sz w:val="16"/>
              </w:rPr>
            </w:pPr>
            <w:r>
              <w:rPr>
                <w:rFonts w:ascii="Arial" w:hAnsi="Arial" w:cs="Arial"/>
                <w:sz w:val="16"/>
              </w:rPr>
              <w:t>12</w:t>
            </w:r>
          </w:p>
        </w:tc>
        <w:tc>
          <w:tcPr>
            <w:tcW w:w="662" w:type="dxa"/>
          </w:tcPr>
          <w:p w:rsidR="00D6364E" w:rsidRDefault="00D6364E">
            <w:pPr>
              <w:spacing w:before="60"/>
              <w:rPr>
                <w:rFonts w:ascii="Arial" w:hAnsi="Arial" w:cs="Arial"/>
                <w:sz w:val="16"/>
              </w:rPr>
            </w:pPr>
            <w:r>
              <w:rPr>
                <w:rFonts w:ascii="Arial" w:hAnsi="Arial" w:cs="Arial"/>
                <w:sz w:val="16"/>
              </w:rPr>
              <w:t>12</w:t>
            </w:r>
          </w:p>
        </w:tc>
        <w:tc>
          <w:tcPr>
            <w:tcW w:w="6210" w:type="dxa"/>
          </w:tcPr>
          <w:p w:rsidR="00D6364E" w:rsidRDefault="00D6364E" w:rsidP="00054B8B">
            <w:pPr>
              <w:spacing w:before="60"/>
              <w:rPr>
                <w:rFonts w:ascii="Arial" w:hAnsi="Arial" w:cs="Arial"/>
                <w:sz w:val="16"/>
              </w:rPr>
            </w:pPr>
            <w:r w:rsidRPr="00D6364E">
              <w:rPr>
                <w:rFonts w:ascii="Arial" w:hAnsi="Arial" w:cs="Arial"/>
                <w:sz w:val="16"/>
              </w:rPr>
              <w:t xml:space="preserve">Updated to version 5 FDD SF-14  </w:t>
            </w:r>
          </w:p>
        </w:tc>
        <w:tc>
          <w:tcPr>
            <w:tcW w:w="1080" w:type="dxa"/>
          </w:tcPr>
          <w:p w:rsidR="00D6364E" w:rsidRDefault="00D6364E">
            <w:pPr>
              <w:spacing w:before="60"/>
              <w:rPr>
                <w:rFonts w:ascii="Arial" w:hAnsi="Arial" w:cs="Arial"/>
                <w:sz w:val="16"/>
              </w:rPr>
            </w:pPr>
            <w:r>
              <w:rPr>
                <w:rFonts w:ascii="Arial" w:hAnsi="Arial" w:cs="Arial"/>
                <w:sz w:val="16"/>
              </w:rPr>
              <w:t>7-Feb-13</w:t>
            </w:r>
            <w:r w:rsidR="00E45ABB">
              <w:rPr>
                <w:rFonts w:ascii="Arial" w:hAnsi="Arial" w:cs="Arial"/>
                <w:sz w:val="16"/>
              </w:rPr>
              <w:t xml:space="preserve">, </w:t>
            </w:r>
          </w:p>
        </w:tc>
        <w:tc>
          <w:tcPr>
            <w:tcW w:w="1105" w:type="dxa"/>
          </w:tcPr>
          <w:p w:rsidR="00D6364E" w:rsidRDefault="00D6364E">
            <w:pPr>
              <w:spacing w:before="60"/>
              <w:rPr>
                <w:rFonts w:ascii="Arial" w:hAnsi="Arial" w:cs="Arial"/>
                <w:sz w:val="16"/>
              </w:rPr>
            </w:pPr>
            <w:r>
              <w:rPr>
                <w:rFonts w:ascii="Arial" w:hAnsi="Arial" w:cs="Arial"/>
                <w:sz w:val="16"/>
              </w:rPr>
              <w:t>Selva</w:t>
            </w:r>
          </w:p>
        </w:tc>
      </w:tr>
      <w:tr w:rsidR="00E45ABB">
        <w:tc>
          <w:tcPr>
            <w:tcW w:w="616" w:type="dxa"/>
          </w:tcPr>
          <w:p w:rsidR="00E45ABB" w:rsidRDefault="00E45ABB">
            <w:pPr>
              <w:spacing w:before="60"/>
              <w:rPr>
                <w:rFonts w:ascii="Arial" w:hAnsi="Arial" w:cs="Arial"/>
                <w:sz w:val="16"/>
              </w:rPr>
            </w:pPr>
            <w:r>
              <w:rPr>
                <w:rFonts w:ascii="Arial" w:hAnsi="Arial" w:cs="Arial"/>
                <w:sz w:val="16"/>
              </w:rPr>
              <w:t>13</w:t>
            </w:r>
          </w:p>
        </w:tc>
        <w:tc>
          <w:tcPr>
            <w:tcW w:w="662" w:type="dxa"/>
          </w:tcPr>
          <w:p w:rsidR="00E45ABB" w:rsidRDefault="00E45ABB">
            <w:pPr>
              <w:spacing w:before="60"/>
              <w:rPr>
                <w:rFonts w:ascii="Arial" w:hAnsi="Arial" w:cs="Arial"/>
                <w:sz w:val="16"/>
              </w:rPr>
            </w:pPr>
            <w:r>
              <w:rPr>
                <w:rFonts w:ascii="Arial" w:hAnsi="Arial" w:cs="Arial"/>
                <w:sz w:val="16"/>
              </w:rPr>
              <w:t>13</w:t>
            </w:r>
          </w:p>
        </w:tc>
        <w:tc>
          <w:tcPr>
            <w:tcW w:w="6210" w:type="dxa"/>
          </w:tcPr>
          <w:p w:rsidR="00E45ABB" w:rsidRPr="00D6364E" w:rsidRDefault="00E45ABB" w:rsidP="00054B8B">
            <w:pPr>
              <w:spacing w:before="60"/>
              <w:rPr>
                <w:rFonts w:ascii="Arial" w:hAnsi="Arial" w:cs="Arial"/>
                <w:sz w:val="16"/>
              </w:rPr>
            </w:pPr>
            <w:r>
              <w:rPr>
                <w:rFonts w:ascii="Arial" w:hAnsi="Arial" w:cs="Arial"/>
                <w:sz w:val="16"/>
              </w:rPr>
              <w:t>Change in the calibration names</w:t>
            </w:r>
          </w:p>
        </w:tc>
        <w:tc>
          <w:tcPr>
            <w:tcW w:w="1080" w:type="dxa"/>
          </w:tcPr>
          <w:p w:rsidR="00E45ABB" w:rsidRDefault="00E45ABB">
            <w:pPr>
              <w:spacing w:before="60"/>
              <w:rPr>
                <w:rFonts w:ascii="Arial" w:hAnsi="Arial" w:cs="Arial"/>
                <w:sz w:val="16"/>
              </w:rPr>
            </w:pPr>
            <w:r>
              <w:rPr>
                <w:rFonts w:ascii="Arial" w:hAnsi="Arial" w:cs="Arial"/>
                <w:sz w:val="16"/>
              </w:rPr>
              <w:t>8-Feb-12</w:t>
            </w:r>
          </w:p>
        </w:tc>
        <w:tc>
          <w:tcPr>
            <w:tcW w:w="1105" w:type="dxa"/>
          </w:tcPr>
          <w:p w:rsidR="00E45ABB" w:rsidRDefault="00E45ABB">
            <w:pPr>
              <w:spacing w:before="60"/>
              <w:rPr>
                <w:rFonts w:ascii="Arial" w:hAnsi="Arial" w:cs="Arial"/>
                <w:sz w:val="16"/>
              </w:rPr>
            </w:pPr>
            <w:r>
              <w:rPr>
                <w:rFonts w:ascii="Arial" w:hAnsi="Arial" w:cs="Arial"/>
                <w:sz w:val="16"/>
              </w:rPr>
              <w:t>Selva</w:t>
            </w:r>
          </w:p>
        </w:tc>
      </w:tr>
      <w:tr w:rsidR="00986D7A">
        <w:tc>
          <w:tcPr>
            <w:tcW w:w="616" w:type="dxa"/>
          </w:tcPr>
          <w:p w:rsidR="00986D7A" w:rsidRDefault="00986D7A">
            <w:pPr>
              <w:spacing w:before="60"/>
              <w:rPr>
                <w:rFonts w:ascii="Arial" w:hAnsi="Arial" w:cs="Arial"/>
                <w:sz w:val="16"/>
              </w:rPr>
            </w:pPr>
            <w:r>
              <w:rPr>
                <w:rFonts w:ascii="Arial" w:hAnsi="Arial" w:cs="Arial"/>
                <w:sz w:val="16"/>
              </w:rPr>
              <w:t>14</w:t>
            </w:r>
          </w:p>
        </w:tc>
        <w:tc>
          <w:tcPr>
            <w:tcW w:w="662" w:type="dxa"/>
          </w:tcPr>
          <w:p w:rsidR="00986D7A" w:rsidRDefault="00986D7A">
            <w:pPr>
              <w:spacing w:before="60"/>
              <w:rPr>
                <w:rFonts w:ascii="Arial" w:hAnsi="Arial" w:cs="Arial"/>
                <w:sz w:val="16"/>
              </w:rPr>
            </w:pPr>
            <w:r>
              <w:rPr>
                <w:rFonts w:ascii="Arial" w:hAnsi="Arial" w:cs="Arial"/>
                <w:sz w:val="16"/>
              </w:rPr>
              <w:t>14</w:t>
            </w:r>
          </w:p>
        </w:tc>
        <w:tc>
          <w:tcPr>
            <w:tcW w:w="6210" w:type="dxa"/>
          </w:tcPr>
          <w:p w:rsidR="00986D7A" w:rsidRDefault="00986D7A" w:rsidP="00054B8B">
            <w:pPr>
              <w:spacing w:before="60"/>
              <w:rPr>
                <w:rFonts w:ascii="Arial" w:hAnsi="Arial" w:cs="Arial"/>
                <w:sz w:val="16"/>
              </w:rPr>
            </w:pPr>
            <w:r>
              <w:rPr>
                <w:rFonts w:ascii="Arial" w:hAnsi="Arial" w:cs="Arial"/>
                <w:sz w:val="16"/>
              </w:rPr>
              <w:t>Fixed anomaly 4786</w:t>
            </w:r>
          </w:p>
        </w:tc>
        <w:tc>
          <w:tcPr>
            <w:tcW w:w="1080" w:type="dxa"/>
          </w:tcPr>
          <w:p w:rsidR="00986D7A" w:rsidRDefault="00986D7A">
            <w:pPr>
              <w:spacing w:before="60"/>
              <w:rPr>
                <w:rFonts w:ascii="Arial" w:hAnsi="Arial" w:cs="Arial"/>
                <w:sz w:val="16"/>
              </w:rPr>
            </w:pPr>
            <w:r>
              <w:rPr>
                <w:rFonts w:ascii="Arial" w:hAnsi="Arial" w:cs="Arial"/>
                <w:sz w:val="16"/>
              </w:rPr>
              <w:t>12-Apr-2013</w:t>
            </w:r>
          </w:p>
        </w:tc>
        <w:tc>
          <w:tcPr>
            <w:tcW w:w="1105" w:type="dxa"/>
          </w:tcPr>
          <w:p w:rsidR="00986D7A" w:rsidRDefault="00986D7A">
            <w:pPr>
              <w:spacing w:before="60"/>
              <w:rPr>
                <w:rFonts w:ascii="Arial" w:hAnsi="Arial" w:cs="Arial"/>
                <w:sz w:val="16"/>
              </w:rPr>
            </w:pPr>
            <w:r>
              <w:rPr>
                <w:rFonts w:ascii="Arial" w:hAnsi="Arial" w:cs="Arial"/>
                <w:sz w:val="16"/>
              </w:rPr>
              <w:t>SP</w:t>
            </w:r>
          </w:p>
        </w:tc>
      </w:tr>
      <w:tr w:rsidR="00D90406">
        <w:tc>
          <w:tcPr>
            <w:tcW w:w="616" w:type="dxa"/>
          </w:tcPr>
          <w:p w:rsidR="00D90406" w:rsidRDefault="00D90406">
            <w:pPr>
              <w:spacing w:before="60"/>
              <w:rPr>
                <w:rFonts w:ascii="Arial" w:hAnsi="Arial" w:cs="Arial"/>
                <w:sz w:val="16"/>
              </w:rPr>
            </w:pPr>
            <w:r>
              <w:rPr>
                <w:rFonts w:ascii="Arial" w:hAnsi="Arial" w:cs="Arial"/>
                <w:sz w:val="16"/>
              </w:rPr>
              <w:t>15</w:t>
            </w:r>
          </w:p>
        </w:tc>
        <w:tc>
          <w:tcPr>
            <w:tcW w:w="662" w:type="dxa"/>
          </w:tcPr>
          <w:p w:rsidR="00D90406" w:rsidRDefault="00D90406">
            <w:pPr>
              <w:spacing w:before="60"/>
              <w:rPr>
                <w:rFonts w:ascii="Arial" w:hAnsi="Arial" w:cs="Arial"/>
                <w:sz w:val="16"/>
              </w:rPr>
            </w:pPr>
            <w:r>
              <w:rPr>
                <w:rFonts w:ascii="Arial" w:hAnsi="Arial" w:cs="Arial"/>
                <w:sz w:val="16"/>
              </w:rPr>
              <w:t>15</w:t>
            </w:r>
          </w:p>
        </w:tc>
        <w:tc>
          <w:tcPr>
            <w:tcW w:w="6210" w:type="dxa"/>
          </w:tcPr>
          <w:p w:rsidR="00D90406" w:rsidRDefault="00D90406" w:rsidP="00054B8B">
            <w:pPr>
              <w:spacing w:before="60"/>
              <w:rPr>
                <w:rFonts w:ascii="Arial" w:hAnsi="Arial" w:cs="Arial"/>
                <w:sz w:val="16"/>
              </w:rPr>
            </w:pPr>
            <w:r>
              <w:rPr>
                <w:rFonts w:ascii="Arial" w:hAnsi="Arial" w:cs="Arial"/>
                <w:sz w:val="16"/>
              </w:rPr>
              <w:t>Interpolation input signal resolution corrections</w:t>
            </w:r>
            <w:r w:rsidR="004A4478">
              <w:rPr>
                <w:rFonts w:ascii="Arial" w:hAnsi="Arial" w:cs="Arial"/>
                <w:sz w:val="16"/>
              </w:rPr>
              <w:t>, anomaly 4775</w:t>
            </w:r>
          </w:p>
        </w:tc>
        <w:tc>
          <w:tcPr>
            <w:tcW w:w="1080" w:type="dxa"/>
          </w:tcPr>
          <w:p w:rsidR="00D90406" w:rsidRDefault="00D90406">
            <w:pPr>
              <w:spacing w:before="60"/>
              <w:rPr>
                <w:rFonts w:ascii="Arial" w:hAnsi="Arial" w:cs="Arial"/>
                <w:sz w:val="16"/>
              </w:rPr>
            </w:pPr>
            <w:r>
              <w:rPr>
                <w:rFonts w:ascii="Arial" w:hAnsi="Arial" w:cs="Arial"/>
                <w:sz w:val="16"/>
              </w:rPr>
              <w:t>12-Apr-2013</w:t>
            </w:r>
          </w:p>
        </w:tc>
        <w:tc>
          <w:tcPr>
            <w:tcW w:w="1105" w:type="dxa"/>
          </w:tcPr>
          <w:p w:rsidR="00D90406" w:rsidRDefault="00D90406">
            <w:pPr>
              <w:spacing w:before="60"/>
              <w:rPr>
                <w:rFonts w:ascii="Arial" w:hAnsi="Arial" w:cs="Arial"/>
                <w:sz w:val="16"/>
              </w:rPr>
            </w:pPr>
            <w:r>
              <w:rPr>
                <w:rFonts w:ascii="Arial" w:hAnsi="Arial" w:cs="Arial"/>
                <w:sz w:val="16"/>
              </w:rPr>
              <w:t>JJW</w:t>
            </w:r>
          </w:p>
        </w:tc>
      </w:tr>
      <w:tr w:rsidR="0084067F">
        <w:tc>
          <w:tcPr>
            <w:tcW w:w="616" w:type="dxa"/>
          </w:tcPr>
          <w:p w:rsidR="0084067F" w:rsidRDefault="0084067F">
            <w:pPr>
              <w:spacing w:before="60"/>
              <w:rPr>
                <w:rFonts w:ascii="Arial" w:hAnsi="Arial" w:cs="Arial"/>
                <w:sz w:val="16"/>
              </w:rPr>
            </w:pPr>
            <w:r>
              <w:rPr>
                <w:rFonts w:ascii="Arial" w:hAnsi="Arial" w:cs="Arial"/>
                <w:sz w:val="16"/>
              </w:rPr>
              <w:t>16</w:t>
            </w:r>
          </w:p>
        </w:tc>
        <w:tc>
          <w:tcPr>
            <w:tcW w:w="662" w:type="dxa"/>
          </w:tcPr>
          <w:p w:rsidR="0084067F" w:rsidRDefault="0084067F">
            <w:pPr>
              <w:spacing w:before="60"/>
              <w:rPr>
                <w:rFonts w:ascii="Arial" w:hAnsi="Arial" w:cs="Arial"/>
                <w:sz w:val="16"/>
              </w:rPr>
            </w:pPr>
            <w:r>
              <w:rPr>
                <w:rFonts w:ascii="Arial" w:hAnsi="Arial" w:cs="Arial"/>
                <w:sz w:val="16"/>
              </w:rPr>
              <w:t>17</w:t>
            </w:r>
          </w:p>
        </w:tc>
        <w:tc>
          <w:tcPr>
            <w:tcW w:w="6210" w:type="dxa"/>
          </w:tcPr>
          <w:p w:rsidR="0084067F" w:rsidRDefault="0084067F" w:rsidP="00054B8B">
            <w:pPr>
              <w:spacing w:before="60"/>
              <w:rPr>
                <w:rFonts w:ascii="Arial" w:hAnsi="Arial" w:cs="Arial"/>
                <w:sz w:val="16"/>
              </w:rPr>
            </w:pPr>
            <w:r>
              <w:rPr>
                <w:rFonts w:ascii="Arial" w:hAnsi="Arial" w:cs="Arial"/>
                <w:sz w:val="16"/>
                <w:szCs w:val="16"/>
              </w:rPr>
              <w:t>A6259 fix - Initialized the module level variable used for previous value of DecelGain to 1.</w:t>
            </w:r>
          </w:p>
        </w:tc>
        <w:tc>
          <w:tcPr>
            <w:tcW w:w="1080" w:type="dxa"/>
          </w:tcPr>
          <w:p w:rsidR="0084067F" w:rsidRDefault="0084067F">
            <w:pPr>
              <w:spacing w:before="60"/>
              <w:rPr>
                <w:rFonts w:ascii="Arial" w:hAnsi="Arial" w:cs="Arial"/>
                <w:sz w:val="16"/>
              </w:rPr>
            </w:pPr>
            <w:r>
              <w:rPr>
                <w:rFonts w:ascii="Arial" w:hAnsi="Arial" w:cs="Arial"/>
                <w:sz w:val="16"/>
              </w:rPr>
              <w:t>27-Aug-14</w:t>
            </w:r>
          </w:p>
        </w:tc>
        <w:tc>
          <w:tcPr>
            <w:tcW w:w="1105" w:type="dxa"/>
          </w:tcPr>
          <w:p w:rsidR="0084067F" w:rsidRDefault="0084067F">
            <w:pPr>
              <w:spacing w:before="60"/>
              <w:rPr>
                <w:rFonts w:ascii="Arial" w:hAnsi="Arial" w:cs="Arial"/>
                <w:sz w:val="16"/>
              </w:rPr>
            </w:pPr>
            <w:r>
              <w:rPr>
                <w:rFonts w:ascii="Arial" w:hAnsi="Arial" w:cs="Arial"/>
                <w:sz w:val="16"/>
              </w:rPr>
              <w:t>SB</w:t>
            </w:r>
          </w:p>
        </w:tc>
      </w:tr>
      <w:tr w:rsidR="0084067F">
        <w:trPr>
          <w:ins w:id="60" w:author="Spoorti Mali" w:date="2014-09-16T15:54:00Z"/>
        </w:trPr>
        <w:tc>
          <w:tcPr>
            <w:tcW w:w="616" w:type="dxa"/>
          </w:tcPr>
          <w:p w:rsidR="0084067F" w:rsidRDefault="0084067F">
            <w:pPr>
              <w:spacing w:before="60"/>
              <w:rPr>
                <w:ins w:id="61" w:author="Spoorti Mali" w:date="2014-09-16T15:54:00Z"/>
                <w:rFonts w:ascii="Arial" w:hAnsi="Arial" w:cs="Arial"/>
                <w:sz w:val="16"/>
              </w:rPr>
            </w:pPr>
            <w:ins w:id="62" w:author="Spoorti Mali" w:date="2014-09-16T15:54:00Z">
              <w:r>
                <w:rPr>
                  <w:rFonts w:ascii="Arial" w:hAnsi="Arial" w:cs="Arial"/>
                  <w:sz w:val="16"/>
                </w:rPr>
                <w:t>17</w:t>
              </w:r>
            </w:ins>
          </w:p>
        </w:tc>
        <w:tc>
          <w:tcPr>
            <w:tcW w:w="662" w:type="dxa"/>
          </w:tcPr>
          <w:p w:rsidR="0084067F" w:rsidRDefault="0084067F">
            <w:pPr>
              <w:spacing w:before="60"/>
              <w:rPr>
                <w:ins w:id="63" w:author="Spoorti Mali" w:date="2014-09-16T15:54:00Z"/>
                <w:rFonts w:ascii="Arial" w:hAnsi="Arial" w:cs="Arial"/>
                <w:sz w:val="16"/>
              </w:rPr>
            </w:pPr>
            <w:ins w:id="64" w:author="Spoorti Mali" w:date="2014-09-16T15:54:00Z">
              <w:r>
                <w:rPr>
                  <w:rFonts w:ascii="Arial" w:hAnsi="Arial" w:cs="Arial"/>
                  <w:sz w:val="16"/>
                </w:rPr>
                <w:t>18</w:t>
              </w:r>
            </w:ins>
          </w:p>
        </w:tc>
        <w:tc>
          <w:tcPr>
            <w:tcW w:w="6210" w:type="dxa"/>
          </w:tcPr>
          <w:p w:rsidR="0084067F" w:rsidRDefault="0084067F" w:rsidP="00054B8B">
            <w:pPr>
              <w:spacing w:before="60"/>
              <w:rPr>
                <w:ins w:id="65" w:author="Spoorti Mali" w:date="2014-09-16T15:54:00Z"/>
                <w:rFonts w:ascii="Arial" w:hAnsi="Arial" w:cs="Arial"/>
                <w:sz w:val="16"/>
                <w:szCs w:val="16"/>
              </w:rPr>
            </w:pPr>
            <w:ins w:id="66" w:author="Spoorti Mali" w:date="2014-09-16T15:54:00Z">
              <w:r>
                <w:rPr>
                  <w:rFonts w:ascii="Arial" w:hAnsi="Arial" w:cs="Arial"/>
                  <w:sz w:val="16"/>
                  <w:szCs w:val="16"/>
                </w:rPr>
                <w:t xml:space="preserve">Ranges for </w:t>
              </w:r>
            </w:ins>
            <w:ins w:id="67" w:author="Spoorti Mali" w:date="2014-09-16T15:56:00Z">
              <w:r>
                <w:rPr>
                  <w:rFonts w:ascii="Arial" w:hAnsi="Arial" w:cs="Arial"/>
                  <w:sz w:val="16"/>
                  <w:szCs w:val="16"/>
                </w:rPr>
                <w:t>parameters</w:t>
              </w:r>
            </w:ins>
            <w:ins w:id="68" w:author="Spoorti Mali" w:date="2014-09-16T15:54:00Z">
              <w:r>
                <w:rPr>
                  <w:rFonts w:ascii="Arial" w:hAnsi="Arial" w:cs="Arial"/>
                  <w:sz w:val="16"/>
                  <w:szCs w:val="16"/>
                </w:rPr>
                <w:t xml:space="preserve"> added in the function</w:t>
              </w:r>
            </w:ins>
            <w:ins w:id="69" w:author="Spoorti Mali" w:date="2014-09-16T15:55:00Z">
              <w:r>
                <w:rPr>
                  <w:rFonts w:ascii="Arial" w:hAnsi="Arial" w:cs="Arial"/>
                  <w:sz w:val="16"/>
                  <w:szCs w:val="16"/>
                </w:rPr>
                <w:t>”</w:t>
              </w:r>
              <w:r>
                <w:t xml:space="preserve"> </w:t>
              </w:r>
              <w:proofErr w:type="spellStart"/>
              <w:r w:rsidRPr="0084067F">
                <w:rPr>
                  <w:rFonts w:ascii="Arial" w:hAnsi="Arial" w:cs="Arial"/>
                  <w:sz w:val="16"/>
                  <w:szCs w:val="16"/>
                </w:rPr>
                <w:t>FilterCoefCalc</w:t>
              </w:r>
              <w:proofErr w:type="spellEnd"/>
              <w:r>
                <w:rPr>
                  <w:rFonts w:ascii="Arial" w:hAnsi="Arial" w:cs="Arial"/>
                  <w:sz w:val="16"/>
                  <w:szCs w:val="16"/>
                </w:rPr>
                <w:t>”.</w:t>
              </w:r>
            </w:ins>
            <w:ins w:id="70" w:author="Balani, Spandana" w:date="2014-11-04T15:07:00Z">
              <w:r w:rsidR="0051776E">
                <w:rPr>
                  <w:rFonts w:ascii="Arial" w:hAnsi="Arial" w:cs="Arial"/>
                  <w:sz w:val="16"/>
                  <w:szCs w:val="16"/>
                </w:rPr>
                <w:t xml:space="preserve"> And </w:t>
              </w:r>
            </w:ins>
            <w:ins w:id="71" w:author="Balani, Spandana" w:date="2014-11-04T15:08:00Z">
              <w:r w:rsidR="0051776E">
                <w:rPr>
                  <w:rFonts w:ascii="Arial" w:hAnsi="Arial" w:cs="Arial"/>
                  <w:sz w:val="16"/>
                  <w:szCs w:val="16"/>
                </w:rPr>
                <w:t>flowcharts updated</w:t>
              </w:r>
            </w:ins>
          </w:p>
        </w:tc>
        <w:tc>
          <w:tcPr>
            <w:tcW w:w="1080" w:type="dxa"/>
          </w:tcPr>
          <w:p w:rsidR="0084067F" w:rsidRDefault="0084067F">
            <w:pPr>
              <w:spacing w:before="60"/>
              <w:rPr>
                <w:ins w:id="72" w:author="Spoorti Mali" w:date="2014-09-16T15:54:00Z"/>
                <w:rFonts w:ascii="Arial" w:hAnsi="Arial" w:cs="Arial"/>
                <w:sz w:val="16"/>
              </w:rPr>
            </w:pPr>
            <w:ins w:id="73" w:author="Spoorti Mali" w:date="2014-09-16T15:55:00Z">
              <w:r>
                <w:rPr>
                  <w:rFonts w:ascii="Arial" w:hAnsi="Arial" w:cs="Arial"/>
                  <w:sz w:val="16"/>
                </w:rPr>
                <w:t>16-Sep-14</w:t>
              </w:r>
            </w:ins>
          </w:p>
        </w:tc>
        <w:tc>
          <w:tcPr>
            <w:tcW w:w="1105" w:type="dxa"/>
          </w:tcPr>
          <w:p w:rsidR="0084067F" w:rsidRDefault="0084067F">
            <w:pPr>
              <w:spacing w:before="60"/>
              <w:rPr>
                <w:ins w:id="74" w:author="Spoorti Mali" w:date="2014-09-16T15:54:00Z"/>
                <w:rFonts w:ascii="Arial" w:hAnsi="Arial" w:cs="Arial"/>
                <w:sz w:val="16"/>
              </w:rPr>
            </w:pPr>
            <w:ins w:id="75" w:author="Spoorti Mali" w:date="2014-09-16T15:55:00Z">
              <w:r>
                <w:rPr>
                  <w:rFonts w:ascii="Arial" w:hAnsi="Arial" w:cs="Arial"/>
                  <w:sz w:val="16"/>
                </w:rPr>
                <w:t>KPIT</w:t>
              </w:r>
            </w:ins>
            <w:ins w:id="76" w:author="Balani, Spandana" w:date="2014-11-04T15:08:00Z">
              <w:r w:rsidR="0051776E">
                <w:rPr>
                  <w:rFonts w:ascii="Arial" w:hAnsi="Arial" w:cs="Arial"/>
                  <w:sz w:val="16"/>
                </w:rPr>
                <w:t>/SB</w:t>
              </w:r>
            </w:ins>
          </w:p>
        </w:tc>
      </w:tr>
    </w:tbl>
    <w:p w:rsidR="00107819" w:rsidRDefault="00107819">
      <w:bookmarkStart w:id="77" w:name="_GoBack"/>
      <w:bookmarkEnd w:id="77"/>
    </w:p>
    <w:sectPr w:rsidR="00107819" w:rsidSect="005E6D62">
      <w:headerReference w:type="default" r:id="rId29"/>
      <w:footerReference w:type="default" r:id="rId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0C9" w:rsidRDefault="004B10C9">
      <w:r>
        <w:separator/>
      </w:r>
    </w:p>
  </w:endnote>
  <w:endnote w:type="continuationSeparator" w:id="0">
    <w:p w:rsidR="004B10C9" w:rsidRDefault="004B1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560" w:rsidRDefault="00082560">
    <w:pPr>
      <w:pStyle w:val="Footer"/>
    </w:pPr>
    <w:r>
      <w:rPr>
        <w:snapToGrid w:val="0"/>
      </w:rPr>
      <w:tab/>
    </w:r>
    <w:fldSimple w:instr=" DOCPROPERTY &quot;Company&quot;  \* MERGEFORMAT ">
      <w:r>
        <w:rPr>
          <w:rFonts w:ascii="Times" w:hAnsi="Times"/>
          <w:caps/>
          <w:snapToGrid w:val="0"/>
        </w:rPr>
        <w:t>Nexteer</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0C9" w:rsidRDefault="004B10C9">
      <w:r>
        <w:separator/>
      </w:r>
    </w:p>
  </w:footnote>
  <w:footnote w:type="continuationSeparator" w:id="0">
    <w:p w:rsidR="004B10C9" w:rsidRDefault="004B10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560" w:rsidRDefault="00082560">
    <w:pPr>
      <w:pStyle w:val="Header"/>
      <w:pBdr>
        <w:bottom w:val="single" w:sz="4" w:space="1" w:color="auto"/>
      </w:pBdr>
      <w:jc w:val="center"/>
      <w:rPr>
        <w:b/>
      </w:rPr>
    </w:pPr>
    <w:r>
      <w:rPr>
        <w:b/>
      </w:rPr>
      <w:t>SOFTWARE MODULE DESIGN SPECIFICATION</w:t>
    </w:r>
  </w:p>
  <w:tbl>
    <w:tblPr>
      <w:tblW w:w="8910" w:type="dxa"/>
      <w:tblInd w:w="18" w:type="dxa"/>
      <w:tblLayout w:type="fixed"/>
      <w:tblLook w:val="0000" w:firstRow="0" w:lastRow="0" w:firstColumn="0" w:lastColumn="0" w:noHBand="0" w:noVBand="0"/>
    </w:tblPr>
    <w:tblGrid>
      <w:gridCol w:w="990"/>
      <w:gridCol w:w="1530"/>
      <w:gridCol w:w="1260"/>
      <w:gridCol w:w="2610"/>
      <w:gridCol w:w="1170"/>
      <w:gridCol w:w="1350"/>
    </w:tblGrid>
    <w:tr w:rsidR="00082560" w:rsidTr="004723C0">
      <w:trPr>
        <w:cantSplit/>
      </w:trPr>
      <w:tc>
        <w:tcPr>
          <w:tcW w:w="990" w:type="dxa"/>
        </w:tcPr>
        <w:p w:rsidR="00082560" w:rsidRDefault="00082560">
          <w:pPr>
            <w:pStyle w:val="Header"/>
          </w:pPr>
          <w:r>
            <w:t>Title:</w:t>
          </w:r>
        </w:p>
      </w:tc>
      <w:tc>
        <w:tcPr>
          <w:tcW w:w="5400" w:type="dxa"/>
          <w:gridSpan w:val="3"/>
          <w:vMerge w:val="restart"/>
        </w:tcPr>
        <w:p w:rsidR="00082560" w:rsidRDefault="00596B28">
          <w:pPr>
            <w:pStyle w:val="Header"/>
          </w:pPr>
          <w:r>
            <w:fldChar w:fldCharType="begin"/>
          </w:r>
          <w:r>
            <w:instrText xml:space="preserve"> DOCPROPERTY "Document Title"  \* MERGEFORMAT </w:instrText>
          </w:r>
          <w:r>
            <w:fldChar w:fldCharType="separate"/>
          </w:r>
          <w:r w:rsidR="00082560">
            <w:t xml:space="preserve">Frequency </w:t>
          </w:r>
          <w:proofErr w:type="spellStart"/>
          <w:r w:rsidR="00082560">
            <w:t>Dependant</w:t>
          </w:r>
          <w:proofErr w:type="spellEnd"/>
          <w:r w:rsidR="00082560">
            <w:t xml:space="preserve"> Damping and Inertia </w:t>
          </w:r>
          <w:proofErr w:type="spellStart"/>
          <w:r w:rsidR="00082560">
            <w:t>Compenstation</w:t>
          </w:r>
          <w:proofErr w:type="spellEnd"/>
          <w:r>
            <w:fldChar w:fldCharType="end"/>
          </w:r>
        </w:p>
        <w:p w:rsidR="00082560" w:rsidRDefault="00900F8A">
          <w:pPr>
            <w:pStyle w:val="Header"/>
          </w:pPr>
          <w:fldSimple w:instr=" DOCPROPERTY &quot;Product Line&quot;  \* MERGEFORMAT ">
            <w:r w:rsidR="00082560">
              <w:t>Gen II+ EPS EA3</w:t>
            </w:r>
          </w:fldSimple>
        </w:p>
      </w:tc>
      <w:tc>
        <w:tcPr>
          <w:tcW w:w="1170" w:type="dxa"/>
        </w:tcPr>
        <w:p w:rsidR="00082560" w:rsidRDefault="00082560">
          <w:pPr>
            <w:pStyle w:val="Header"/>
          </w:pPr>
          <w:r>
            <w:t>Revision:</w:t>
          </w:r>
        </w:p>
      </w:tc>
      <w:tc>
        <w:tcPr>
          <w:tcW w:w="1350" w:type="dxa"/>
        </w:tcPr>
        <w:p w:rsidR="00082560" w:rsidRDefault="00082560" w:rsidP="0084067F">
          <w:pPr>
            <w:pStyle w:val="Header"/>
          </w:pPr>
          <w:del w:id="78" w:author="Balani, Spandana" w:date="2014-08-27T12:05:00Z">
            <w:r w:rsidDel="003D56C5">
              <w:fldChar w:fldCharType="begin"/>
            </w:r>
            <w:r w:rsidDel="003D56C5">
              <w:delInstrText xml:space="preserve"> DOCPROPERTY "MDDRevNum" \* MERGEFORMAT </w:delInstrText>
            </w:r>
            <w:r w:rsidDel="003D56C5">
              <w:fldChar w:fldCharType="separate"/>
            </w:r>
            <w:r w:rsidDel="003D56C5">
              <w:delText>1.1</w:delText>
            </w:r>
            <w:r w:rsidDel="003D56C5">
              <w:fldChar w:fldCharType="end"/>
            </w:r>
          </w:del>
          <w:ins w:id="79" w:author="Balani, Spandana" w:date="2014-08-27T12:05:00Z">
            <w:del w:id="80" w:author="Spoorti Mali" w:date="2014-09-16T15:51:00Z">
              <w:r w:rsidDel="0084067F">
                <w:delText>17</w:delText>
              </w:r>
            </w:del>
          </w:ins>
          <w:ins w:id="81" w:author="Spoorti Mali" w:date="2014-09-16T15:51:00Z">
            <w:r>
              <w:t>18</w:t>
            </w:r>
          </w:ins>
        </w:p>
      </w:tc>
    </w:tr>
    <w:tr w:rsidR="00082560" w:rsidTr="004723C0">
      <w:trPr>
        <w:cantSplit/>
      </w:trPr>
      <w:tc>
        <w:tcPr>
          <w:tcW w:w="990" w:type="dxa"/>
        </w:tcPr>
        <w:p w:rsidR="00082560" w:rsidRDefault="00082560">
          <w:pPr>
            <w:pStyle w:val="Header"/>
          </w:pPr>
          <w:r>
            <w:t xml:space="preserve">Product:     </w:t>
          </w:r>
        </w:p>
      </w:tc>
      <w:tc>
        <w:tcPr>
          <w:tcW w:w="5400" w:type="dxa"/>
          <w:gridSpan w:val="3"/>
          <w:vMerge/>
        </w:tcPr>
        <w:p w:rsidR="00082560" w:rsidRDefault="00082560">
          <w:pPr>
            <w:pStyle w:val="Header"/>
            <w:jc w:val="center"/>
          </w:pPr>
        </w:p>
      </w:tc>
      <w:tc>
        <w:tcPr>
          <w:tcW w:w="1170" w:type="dxa"/>
        </w:tcPr>
        <w:p w:rsidR="00082560" w:rsidRDefault="00082560">
          <w:pPr>
            <w:pStyle w:val="Header"/>
          </w:pPr>
          <w:r>
            <w:t>Rev. Date:</w:t>
          </w:r>
        </w:p>
      </w:tc>
      <w:tc>
        <w:tcPr>
          <w:tcW w:w="1350" w:type="dxa"/>
        </w:tcPr>
        <w:p w:rsidR="00082560" w:rsidRDefault="00082560" w:rsidP="0084067F">
          <w:pPr>
            <w:pStyle w:val="Header"/>
          </w:pPr>
          <w:ins w:id="82" w:author="Spoorti Mali" w:date="2014-09-16T15:52:00Z">
            <w:r>
              <w:t>16-Sep-2014</w:t>
            </w:r>
          </w:ins>
          <w:del w:id="83" w:author="Spoorti Mali" w:date="2014-09-16T15:52:00Z">
            <w:r w:rsidDel="0084067F">
              <w:fldChar w:fldCharType="begin"/>
            </w:r>
            <w:r w:rsidDel="0084067F">
              <w:delInstrText xml:space="preserve"> SAVEDATE \@ "d-MMM-yy" \* MERGEFORMAT </w:delInstrText>
            </w:r>
            <w:r w:rsidDel="0084067F">
              <w:fldChar w:fldCharType="separate"/>
            </w:r>
            <w:r w:rsidDel="0084067F">
              <w:rPr>
                <w:noProof/>
              </w:rPr>
              <w:delText>12-Apr-13</w:delText>
            </w:r>
            <w:r w:rsidDel="0084067F">
              <w:fldChar w:fldCharType="end"/>
            </w:r>
          </w:del>
          <w:ins w:id="84" w:author="Balani, Spandana" w:date="2014-08-27T12:05:00Z">
            <w:del w:id="85" w:author="Spoorti Mali" w:date="2014-09-16T15:52:00Z">
              <w:r w:rsidDel="0084067F">
                <w:delText>27-Aug-14</w:delText>
              </w:r>
            </w:del>
          </w:ins>
        </w:p>
      </w:tc>
    </w:tr>
    <w:tr w:rsidR="00082560" w:rsidTr="004723C0">
      <w:trPr>
        <w:cantSplit/>
      </w:trPr>
      <w:tc>
        <w:tcPr>
          <w:tcW w:w="990" w:type="dxa"/>
        </w:tcPr>
        <w:p w:rsidR="00082560" w:rsidRDefault="00082560">
          <w:pPr>
            <w:pStyle w:val="Header"/>
          </w:pPr>
          <w:r>
            <w:t>Group:</w:t>
          </w:r>
        </w:p>
      </w:tc>
      <w:tc>
        <w:tcPr>
          <w:tcW w:w="1530" w:type="dxa"/>
        </w:tcPr>
        <w:p w:rsidR="00082560" w:rsidRDefault="00082560">
          <w:pPr>
            <w:pStyle w:val="Header"/>
          </w:pPr>
          <w:r>
            <w:t>ESG</w:t>
          </w:r>
        </w:p>
      </w:tc>
      <w:tc>
        <w:tcPr>
          <w:tcW w:w="1260" w:type="dxa"/>
        </w:tcPr>
        <w:p w:rsidR="00082560" w:rsidRDefault="00082560">
          <w:pPr>
            <w:pStyle w:val="Header"/>
          </w:pPr>
          <w:r>
            <w:t>Originator:</w:t>
          </w:r>
        </w:p>
      </w:tc>
      <w:tc>
        <w:tcPr>
          <w:tcW w:w="2610" w:type="dxa"/>
        </w:tcPr>
        <w:p w:rsidR="00082560" w:rsidRDefault="00082560">
          <w:pPr>
            <w:pStyle w:val="Header"/>
          </w:pPr>
          <w:del w:id="86" w:author="Balani, Spandana" w:date="2014-08-27T12:05:00Z">
            <w:r w:rsidDel="003D56C5">
              <w:delText>Shriram Patki</w:delText>
            </w:r>
          </w:del>
          <w:ins w:id="87" w:author="Balani, Spandana" w:date="2014-08-27T12:05:00Z">
            <w:r>
              <w:t>Spandana Balani</w:t>
            </w:r>
          </w:ins>
        </w:p>
      </w:tc>
      <w:tc>
        <w:tcPr>
          <w:tcW w:w="1170" w:type="dxa"/>
        </w:tcPr>
        <w:p w:rsidR="00082560" w:rsidRDefault="00082560">
          <w:pPr>
            <w:pStyle w:val="Header"/>
          </w:pPr>
          <w:r>
            <w:t>Page:</w:t>
          </w:r>
        </w:p>
      </w:tc>
      <w:tc>
        <w:tcPr>
          <w:tcW w:w="1350" w:type="dxa"/>
        </w:tcPr>
        <w:p w:rsidR="00082560" w:rsidRDefault="00082560">
          <w:pPr>
            <w:pStyle w:val="Header"/>
          </w:pPr>
          <w:r>
            <w:rPr>
              <w:rStyle w:val="PageNumber"/>
            </w:rPr>
            <w:fldChar w:fldCharType="begin"/>
          </w:r>
          <w:r>
            <w:rPr>
              <w:rStyle w:val="PageNumber"/>
            </w:rPr>
            <w:instrText xml:space="preserve"> PAGE </w:instrText>
          </w:r>
          <w:r>
            <w:rPr>
              <w:rStyle w:val="PageNumber"/>
            </w:rPr>
            <w:fldChar w:fldCharType="separate"/>
          </w:r>
          <w:r w:rsidR="0051776E">
            <w:rPr>
              <w:rStyle w:val="PageNumber"/>
              <w:noProof/>
            </w:rPr>
            <w:t>29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1776E">
            <w:rPr>
              <w:rStyle w:val="PageNumber"/>
              <w:noProof/>
            </w:rPr>
            <w:t>29</w:t>
          </w:r>
          <w:r>
            <w:rPr>
              <w:rStyle w:val="PageNumber"/>
            </w:rPr>
            <w:fldChar w:fldCharType="end"/>
          </w:r>
        </w:p>
      </w:tc>
    </w:tr>
  </w:tbl>
  <w:p w:rsidR="00082560" w:rsidRDefault="00082560">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ED2AC6"/>
    <w:multiLevelType w:val="hybridMultilevel"/>
    <w:tmpl w:val="CCDE12FA"/>
    <w:lvl w:ilvl="0" w:tplc="ACB2C4BE">
      <w:start w:val="1"/>
      <w:numFmt w:val="decimal"/>
      <w:lvlText w:val="%1"/>
      <w:lvlJc w:val="left"/>
      <w:pPr>
        <w:ind w:left="1800" w:hanging="360"/>
      </w:pPr>
      <w:rPr>
        <w:rFonts w:ascii="Arial" w:eastAsia="Times New Roman" w:hAnsi="Arial" w:cs="Times New Roman"/>
        <w:b w:val="0"/>
        <w:color w:val="000000" w:themeColor="text1"/>
        <w:sz w:val="16"/>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5757B55"/>
    <w:multiLevelType w:val="hybridMultilevel"/>
    <w:tmpl w:val="83DC282C"/>
    <w:lvl w:ilvl="0" w:tplc="B84264B8">
      <w:start w:val="1"/>
      <w:numFmt w:val="decimal"/>
      <w:lvlText w:val="%1."/>
      <w:lvlJc w:val="left"/>
      <w:pPr>
        <w:ind w:left="720" w:hanging="360"/>
      </w:pPr>
      <w:rPr>
        <w:rFonts w:hint="default"/>
        <w:color w:val="000099"/>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4337B2E"/>
    <w:multiLevelType w:val="hybridMultilevel"/>
    <w:tmpl w:val="9030050A"/>
    <w:lvl w:ilvl="0" w:tplc="F91C37D6">
      <w:start w:val="20"/>
      <w:numFmt w:val="decimal"/>
      <w:lvlText w:val="%1."/>
      <w:lvlJc w:val="left"/>
      <w:pPr>
        <w:ind w:left="1080" w:hanging="360"/>
      </w:pPr>
      <w:rPr>
        <w:rFonts w:ascii="Arial" w:hAnsi="Arial" w:cs="Arial"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B3819C7"/>
    <w:multiLevelType w:val="hybridMultilevel"/>
    <w:tmpl w:val="3850BBF8"/>
    <w:lvl w:ilvl="0" w:tplc="90B4B6D6">
      <w:start w:val="1"/>
      <w:numFmt w:val="decimal"/>
      <w:lvlText w:val="%1."/>
      <w:lvlJc w:val="left"/>
      <w:pPr>
        <w:ind w:left="1800" w:hanging="360"/>
      </w:pPr>
      <w:rPr>
        <w:b w:val="0"/>
        <w:color w:val="000000" w:themeColor="text1"/>
        <w:sz w:val="16"/>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19C4305"/>
    <w:multiLevelType w:val="hybridMultilevel"/>
    <w:tmpl w:val="AAAAAA8A"/>
    <w:lvl w:ilvl="0" w:tplc="ACB2C4BE">
      <w:start w:val="1"/>
      <w:numFmt w:val="decimal"/>
      <w:lvlText w:val="%1"/>
      <w:lvlJc w:val="left"/>
      <w:pPr>
        <w:ind w:left="1800" w:hanging="360"/>
      </w:pPr>
      <w:rPr>
        <w:rFonts w:ascii="Arial" w:eastAsia="Times New Roman" w:hAnsi="Arial" w:cs="Times New Roman"/>
        <w:b w:val="0"/>
        <w:color w:val="000000" w:themeColor="text1"/>
        <w:sz w:val="16"/>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4">
    <w:nsid w:val="7CD70AF9"/>
    <w:multiLevelType w:val="hybridMultilevel"/>
    <w:tmpl w:val="4A1EBD3C"/>
    <w:lvl w:ilvl="0" w:tplc="DF30E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2F466A"/>
    <w:multiLevelType w:val="hybridMultilevel"/>
    <w:tmpl w:val="0108EE42"/>
    <w:lvl w:ilvl="0" w:tplc="687E47F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7D975107"/>
    <w:multiLevelType w:val="multilevel"/>
    <w:tmpl w:val="7EFE6466"/>
    <w:lvl w:ilvl="0">
      <w:start w:val="1"/>
      <w:numFmt w:val="decimal"/>
      <w:pStyle w:val="Heading1"/>
      <w:lvlText w:val="%1"/>
      <w:lvlJc w:val="left"/>
      <w:pPr>
        <w:tabs>
          <w:tab w:val="num" w:pos="432"/>
        </w:tabs>
        <w:ind w:left="432" w:hanging="432"/>
      </w:pPr>
      <w:rPr>
        <w:b/>
        <w:sz w:val="28"/>
        <w:szCs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6"/>
  </w:num>
  <w:num w:numId="2">
    <w:abstractNumId w:val="13"/>
  </w:num>
  <w:num w:numId="3">
    <w:abstractNumId w:val="7"/>
  </w:num>
  <w:num w:numId="4">
    <w:abstractNumId w:val="0"/>
  </w:num>
  <w:num w:numId="5">
    <w:abstractNumId w:val="6"/>
  </w:num>
  <w:num w:numId="6">
    <w:abstractNumId w:val="1"/>
  </w:num>
  <w:num w:numId="7">
    <w:abstractNumId w:val="2"/>
  </w:num>
  <w:num w:numId="8">
    <w:abstractNumId w:val="3"/>
  </w:num>
  <w:num w:numId="9">
    <w:abstractNumId w:val="10"/>
  </w:num>
  <w:num w:numId="10">
    <w:abstractNumId w:val="8"/>
  </w:num>
  <w:num w:numId="11">
    <w:abstractNumId w:val="14"/>
  </w:num>
  <w:num w:numId="12">
    <w:abstractNumId w:val="5"/>
  </w:num>
  <w:num w:numId="13">
    <w:abstractNumId w:val="11"/>
  </w:num>
  <w:num w:numId="14">
    <w:abstractNumId w:val="4"/>
  </w:num>
  <w:num w:numId="15">
    <w:abstractNumId w:val="12"/>
  </w:num>
  <w:num w:numId="16">
    <w:abstractNumId w:val="15"/>
  </w:num>
  <w:num w:numId="17">
    <w:abstractNumId w:val="16"/>
    <w:lvlOverride w:ilvl="0">
      <w:startOverride w:val="6"/>
    </w:lvlOverride>
    <w:lvlOverride w:ilvl="1">
      <w:startOverride w:val="3"/>
    </w:lvlOverride>
    <w:lvlOverride w:ilvl="2">
      <w:startOverride w:val="1"/>
    </w:lvlOverride>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D15D2"/>
    <w:rsid w:val="0003227F"/>
    <w:rsid w:val="00054B8B"/>
    <w:rsid w:val="000720EA"/>
    <w:rsid w:val="00082560"/>
    <w:rsid w:val="0008665B"/>
    <w:rsid w:val="00086B19"/>
    <w:rsid w:val="000A4055"/>
    <w:rsid w:val="000B2F16"/>
    <w:rsid w:val="000C573D"/>
    <w:rsid w:val="001020B9"/>
    <w:rsid w:val="00103B73"/>
    <w:rsid w:val="00107819"/>
    <w:rsid w:val="00160724"/>
    <w:rsid w:val="0017276A"/>
    <w:rsid w:val="001A66D0"/>
    <w:rsid w:val="001B60DF"/>
    <w:rsid w:val="001C2BE5"/>
    <w:rsid w:val="001C70A3"/>
    <w:rsid w:val="001E216F"/>
    <w:rsid w:val="001F09B2"/>
    <w:rsid w:val="0020722A"/>
    <w:rsid w:val="00223FF7"/>
    <w:rsid w:val="00251AC0"/>
    <w:rsid w:val="00261316"/>
    <w:rsid w:val="00287C06"/>
    <w:rsid w:val="002A5F00"/>
    <w:rsid w:val="002B0EDC"/>
    <w:rsid w:val="002B14C4"/>
    <w:rsid w:val="002C03D8"/>
    <w:rsid w:val="002D42B6"/>
    <w:rsid w:val="002E12F9"/>
    <w:rsid w:val="002F1C6F"/>
    <w:rsid w:val="002F36EB"/>
    <w:rsid w:val="003005A9"/>
    <w:rsid w:val="00315335"/>
    <w:rsid w:val="00322263"/>
    <w:rsid w:val="003368E9"/>
    <w:rsid w:val="0036150F"/>
    <w:rsid w:val="00367030"/>
    <w:rsid w:val="00376A50"/>
    <w:rsid w:val="00384934"/>
    <w:rsid w:val="0039558B"/>
    <w:rsid w:val="003C4D3F"/>
    <w:rsid w:val="003C77D0"/>
    <w:rsid w:val="003D56C5"/>
    <w:rsid w:val="003E5BA5"/>
    <w:rsid w:val="00421C81"/>
    <w:rsid w:val="0043401F"/>
    <w:rsid w:val="00435F9A"/>
    <w:rsid w:val="004477FF"/>
    <w:rsid w:val="004723C0"/>
    <w:rsid w:val="00472F6E"/>
    <w:rsid w:val="0049651E"/>
    <w:rsid w:val="004A29EC"/>
    <w:rsid w:val="004A4478"/>
    <w:rsid w:val="004A5435"/>
    <w:rsid w:val="004A781C"/>
    <w:rsid w:val="004B10C9"/>
    <w:rsid w:val="004C7187"/>
    <w:rsid w:val="00502B87"/>
    <w:rsid w:val="00516497"/>
    <w:rsid w:val="0051776E"/>
    <w:rsid w:val="005429BA"/>
    <w:rsid w:val="005430A2"/>
    <w:rsid w:val="00582C0B"/>
    <w:rsid w:val="00590D5D"/>
    <w:rsid w:val="00596B28"/>
    <w:rsid w:val="00597399"/>
    <w:rsid w:val="005B4C4F"/>
    <w:rsid w:val="005C049A"/>
    <w:rsid w:val="005D225C"/>
    <w:rsid w:val="005D5FE4"/>
    <w:rsid w:val="005E6D62"/>
    <w:rsid w:val="00614688"/>
    <w:rsid w:val="0063346E"/>
    <w:rsid w:val="00657D80"/>
    <w:rsid w:val="0066115A"/>
    <w:rsid w:val="00670F92"/>
    <w:rsid w:val="00674ADF"/>
    <w:rsid w:val="006860EC"/>
    <w:rsid w:val="00692C91"/>
    <w:rsid w:val="006D290F"/>
    <w:rsid w:val="006D33CC"/>
    <w:rsid w:val="006F01A3"/>
    <w:rsid w:val="006F47E1"/>
    <w:rsid w:val="006F6285"/>
    <w:rsid w:val="00706174"/>
    <w:rsid w:val="007435E9"/>
    <w:rsid w:val="0076028E"/>
    <w:rsid w:val="00771E6B"/>
    <w:rsid w:val="00784A83"/>
    <w:rsid w:val="007A6006"/>
    <w:rsid w:val="007A69AC"/>
    <w:rsid w:val="008136AD"/>
    <w:rsid w:val="00816B25"/>
    <w:rsid w:val="00823182"/>
    <w:rsid w:val="00837228"/>
    <w:rsid w:val="0084067F"/>
    <w:rsid w:val="00842042"/>
    <w:rsid w:val="00851B2C"/>
    <w:rsid w:val="0086069E"/>
    <w:rsid w:val="008B2302"/>
    <w:rsid w:val="008B3E94"/>
    <w:rsid w:val="008E4ADA"/>
    <w:rsid w:val="008F6DBB"/>
    <w:rsid w:val="00900F8A"/>
    <w:rsid w:val="00914ADC"/>
    <w:rsid w:val="00932123"/>
    <w:rsid w:val="009341A6"/>
    <w:rsid w:val="00955F6A"/>
    <w:rsid w:val="00986D7A"/>
    <w:rsid w:val="009B0D5D"/>
    <w:rsid w:val="009C2458"/>
    <w:rsid w:val="009C6743"/>
    <w:rsid w:val="009E3C94"/>
    <w:rsid w:val="009E48DE"/>
    <w:rsid w:val="009F471F"/>
    <w:rsid w:val="00A0168C"/>
    <w:rsid w:val="00A03C4F"/>
    <w:rsid w:val="00A32F78"/>
    <w:rsid w:val="00A56AB1"/>
    <w:rsid w:val="00A73465"/>
    <w:rsid w:val="00A74FBF"/>
    <w:rsid w:val="00A81B9D"/>
    <w:rsid w:val="00AB605A"/>
    <w:rsid w:val="00AC6B62"/>
    <w:rsid w:val="00AD731B"/>
    <w:rsid w:val="00AE1CDE"/>
    <w:rsid w:val="00AE33DB"/>
    <w:rsid w:val="00AE7BE1"/>
    <w:rsid w:val="00AF180C"/>
    <w:rsid w:val="00B13DD2"/>
    <w:rsid w:val="00B14BCA"/>
    <w:rsid w:val="00B173E4"/>
    <w:rsid w:val="00B33A14"/>
    <w:rsid w:val="00B34ABB"/>
    <w:rsid w:val="00B40ED9"/>
    <w:rsid w:val="00B47455"/>
    <w:rsid w:val="00B54657"/>
    <w:rsid w:val="00B54697"/>
    <w:rsid w:val="00B95A80"/>
    <w:rsid w:val="00BA10A0"/>
    <w:rsid w:val="00BD008B"/>
    <w:rsid w:val="00BD016A"/>
    <w:rsid w:val="00BD15D2"/>
    <w:rsid w:val="00BD3DFF"/>
    <w:rsid w:val="00BE5D1C"/>
    <w:rsid w:val="00BF364D"/>
    <w:rsid w:val="00BF67BF"/>
    <w:rsid w:val="00C03A60"/>
    <w:rsid w:val="00C05911"/>
    <w:rsid w:val="00C123CD"/>
    <w:rsid w:val="00C30E01"/>
    <w:rsid w:val="00C35BD3"/>
    <w:rsid w:val="00C44A47"/>
    <w:rsid w:val="00C615C4"/>
    <w:rsid w:val="00C72FFA"/>
    <w:rsid w:val="00C82849"/>
    <w:rsid w:val="00C968FC"/>
    <w:rsid w:val="00C96BDF"/>
    <w:rsid w:val="00CB4DD5"/>
    <w:rsid w:val="00CD1360"/>
    <w:rsid w:val="00CF122D"/>
    <w:rsid w:val="00CF4CE7"/>
    <w:rsid w:val="00D0114D"/>
    <w:rsid w:val="00D37979"/>
    <w:rsid w:val="00D413E9"/>
    <w:rsid w:val="00D54D8F"/>
    <w:rsid w:val="00D6364E"/>
    <w:rsid w:val="00D66AF8"/>
    <w:rsid w:val="00D7169A"/>
    <w:rsid w:val="00D74BEA"/>
    <w:rsid w:val="00D74E0E"/>
    <w:rsid w:val="00D90406"/>
    <w:rsid w:val="00D93C4D"/>
    <w:rsid w:val="00D94BDD"/>
    <w:rsid w:val="00D94EB9"/>
    <w:rsid w:val="00DC7E08"/>
    <w:rsid w:val="00DD6FB3"/>
    <w:rsid w:val="00DE1609"/>
    <w:rsid w:val="00DE19AD"/>
    <w:rsid w:val="00DE4889"/>
    <w:rsid w:val="00E10A7B"/>
    <w:rsid w:val="00E127AD"/>
    <w:rsid w:val="00E23B78"/>
    <w:rsid w:val="00E303C3"/>
    <w:rsid w:val="00E443BA"/>
    <w:rsid w:val="00E45ABB"/>
    <w:rsid w:val="00E5472B"/>
    <w:rsid w:val="00E56209"/>
    <w:rsid w:val="00E65DBE"/>
    <w:rsid w:val="00E706DA"/>
    <w:rsid w:val="00E91ED5"/>
    <w:rsid w:val="00EA3A16"/>
    <w:rsid w:val="00EA3B0A"/>
    <w:rsid w:val="00EA79E8"/>
    <w:rsid w:val="00EC100B"/>
    <w:rsid w:val="00EC3B96"/>
    <w:rsid w:val="00EC6AB3"/>
    <w:rsid w:val="00F11053"/>
    <w:rsid w:val="00F24E8A"/>
    <w:rsid w:val="00F45B5B"/>
    <w:rsid w:val="00F62F71"/>
    <w:rsid w:val="00F648ED"/>
    <w:rsid w:val="00F72BE4"/>
    <w:rsid w:val="00FA4D4B"/>
    <w:rsid w:val="00FA6643"/>
    <w:rsid w:val="00FB0720"/>
    <w:rsid w:val="00FB2942"/>
    <w:rsid w:val="00FB432D"/>
    <w:rsid w:val="00FD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D62"/>
    <w:pPr>
      <w:spacing w:after="120"/>
    </w:pPr>
  </w:style>
  <w:style w:type="paragraph" w:styleId="Heading1">
    <w:name w:val="heading 1"/>
    <w:basedOn w:val="Normal"/>
    <w:next w:val="Normal"/>
    <w:qFormat/>
    <w:rsid w:val="005E6D62"/>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5E6D62"/>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5E6D62"/>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5E6D62"/>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5E6D62"/>
    <w:pPr>
      <w:numPr>
        <w:ilvl w:val="4"/>
        <w:numId w:val="1"/>
      </w:numPr>
      <w:spacing w:before="240" w:after="60"/>
      <w:outlineLvl w:val="4"/>
    </w:pPr>
    <w:rPr>
      <w:sz w:val="22"/>
    </w:rPr>
  </w:style>
  <w:style w:type="paragraph" w:styleId="Heading6">
    <w:name w:val="heading 6"/>
    <w:basedOn w:val="Normal"/>
    <w:next w:val="Normal"/>
    <w:qFormat/>
    <w:rsid w:val="005E6D62"/>
    <w:pPr>
      <w:numPr>
        <w:ilvl w:val="5"/>
        <w:numId w:val="1"/>
      </w:numPr>
      <w:spacing w:before="240" w:after="60"/>
      <w:outlineLvl w:val="5"/>
    </w:pPr>
    <w:rPr>
      <w:i/>
      <w:sz w:val="22"/>
    </w:rPr>
  </w:style>
  <w:style w:type="paragraph" w:styleId="Heading7">
    <w:name w:val="heading 7"/>
    <w:basedOn w:val="Normal"/>
    <w:next w:val="Normal"/>
    <w:qFormat/>
    <w:rsid w:val="005E6D62"/>
    <w:pPr>
      <w:numPr>
        <w:ilvl w:val="6"/>
        <w:numId w:val="1"/>
      </w:numPr>
      <w:spacing w:before="240" w:after="60"/>
      <w:outlineLvl w:val="6"/>
    </w:pPr>
    <w:rPr>
      <w:rFonts w:ascii="Arial" w:hAnsi="Arial"/>
    </w:rPr>
  </w:style>
  <w:style w:type="paragraph" w:styleId="Heading8">
    <w:name w:val="heading 8"/>
    <w:basedOn w:val="Normal"/>
    <w:next w:val="Normal"/>
    <w:qFormat/>
    <w:rsid w:val="005E6D62"/>
    <w:pPr>
      <w:numPr>
        <w:ilvl w:val="7"/>
        <w:numId w:val="1"/>
      </w:numPr>
      <w:spacing w:before="240" w:after="60"/>
      <w:outlineLvl w:val="7"/>
    </w:pPr>
    <w:rPr>
      <w:rFonts w:ascii="Arial" w:hAnsi="Arial"/>
      <w:i/>
    </w:rPr>
  </w:style>
  <w:style w:type="paragraph" w:styleId="Heading9">
    <w:name w:val="heading 9"/>
    <w:basedOn w:val="Normal"/>
    <w:next w:val="Normal"/>
    <w:qFormat/>
    <w:rsid w:val="005E6D6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5E6D62"/>
    <w:rPr>
      <w:sz w:val="24"/>
    </w:rPr>
  </w:style>
  <w:style w:type="paragraph" w:styleId="DocumentMap">
    <w:name w:val="Document Map"/>
    <w:basedOn w:val="Normal"/>
    <w:semiHidden/>
    <w:rsid w:val="005E6D62"/>
    <w:pPr>
      <w:shd w:val="clear" w:color="auto" w:fill="000080"/>
    </w:pPr>
    <w:rPr>
      <w:rFonts w:ascii="Tahoma" w:hAnsi="Tahoma"/>
    </w:rPr>
  </w:style>
  <w:style w:type="paragraph" w:styleId="Caption">
    <w:name w:val="caption"/>
    <w:basedOn w:val="Normal"/>
    <w:next w:val="Normal"/>
    <w:qFormat/>
    <w:rsid w:val="005E6D62"/>
    <w:pPr>
      <w:keepNext/>
      <w:spacing w:before="120"/>
      <w:jc w:val="center"/>
    </w:pPr>
  </w:style>
  <w:style w:type="paragraph" w:customStyle="1" w:styleId="TableHeading">
    <w:name w:val="Table Heading"/>
    <w:basedOn w:val="Normal"/>
    <w:rsid w:val="005E6D62"/>
    <w:pPr>
      <w:keepNext/>
      <w:spacing w:before="60" w:after="60"/>
      <w:jc w:val="center"/>
    </w:pPr>
    <w:rPr>
      <w:rFonts w:ascii="Arial" w:hAnsi="Arial"/>
      <w:b/>
      <w:sz w:val="22"/>
    </w:rPr>
  </w:style>
  <w:style w:type="paragraph" w:customStyle="1" w:styleId="Body6">
    <w:name w:val="Body 6"/>
    <w:basedOn w:val="NormalIndent"/>
    <w:rsid w:val="005E6D62"/>
    <w:pPr>
      <w:ind w:left="432"/>
      <w:jc w:val="both"/>
    </w:pPr>
  </w:style>
  <w:style w:type="paragraph" w:customStyle="1" w:styleId="Body7">
    <w:name w:val="Body 7"/>
    <w:basedOn w:val="Normal"/>
    <w:rsid w:val="005E6D62"/>
    <w:pPr>
      <w:ind w:left="864"/>
      <w:jc w:val="both"/>
    </w:pPr>
  </w:style>
  <w:style w:type="paragraph" w:styleId="NormalIndent">
    <w:name w:val="Normal Indent"/>
    <w:basedOn w:val="Normal"/>
    <w:semiHidden/>
    <w:rsid w:val="005E6D62"/>
    <w:pPr>
      <w:ind w:left="720"/>
    </w:pPr>
  </w:style>
  <w:style w:type="paragraph" w:customStyle="1" w:styleId="t0">
    <w:name w:val="t0"/>
    <w:rsid w:val="005E6D62"/>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5E6D62"/>
    <w:pPr>
      <w:ind w:left="360" w:right="806"/>
    </w:pPr>
    <w:rPr>
      <w:rFonts w:ascii="Arial" w:hAnsi="Arial"/>
      <w:color w:val="000000"/>
      <w:sz w:val="24"/>
    </w:rPr>
  </w:style>
  <w:style w:type="paragraph" w:styleId="BodyText">
    <w:name w:val="Body Text"/>
    <w:basedOn w:val="Normal"/>
    <w:semiHidden/>
    <w:rsid w:val="005E6D62"/>
    <w:pPr>
      <w:spacing w:after="160"/>
    </w:pPr>
    <w:rPr>
      <w:rFonts w:ascii="Arial" w:hAnsi="Arial"/>
    </w:rPr>
  </w:style>
  <w:style w:type="paragraph" w:customStyle="1" w:styleId="Normal1">
    <w:name w:val="Normal1"/>
    <w:basedOn w:val="Normal"/>
    <w:rsid w:val="005E6D62"/>
    <w:rPr>
      <w:rFonts w:ascii="Arial" w:hAnsi="Arial"/>
      <w:sz w:val="24"/>
    </w:rPr>
  </w:style>
  <w:style w:type="paragraph" w:styleId="Header">
    <w:name w:val="header"/>
    <w:basedOn w:val="Normal"/>
    <w:semiHidden/>
    <w:rsid w:val="005E6D62"/>
    <w:pPr>
      <w:tabs>
        <w:tab w:val="center" w:pos="4320"/>
        <w:tab w:val="right" w:pos="8640"/>
      </w:tabs>
    </w:pPr>
    <w:rPr>
      <w:rFonts w:ascii="Arial" w:hAnsi="Arial"/>
    </w:rPr>
  </w:style>
  <w:style w:type="paragraph" w:styleId="Footer">
    <w:name w:val="footer"/>
    <w:basedOn w:val="Normal"/>
    <w:semiHidden/>
    <w:rsid w:val="005E6D62"/>
    <w:pPr>
      <w:tabs>
        <w:tab w:val="center" w:pos="4320"/>
        <w:tab w:val="right" w:pos="8640"/>
      </w:tabs>
    </w:pPr>
  </w:style>
  <w:style w:type="character" w:styleId="PageNumber">
    <w:name w:val="page number"/>
    <w:basedOn w:val="DefaultParagraphFont"/>
    <w:semiHidden/>
    <w:rsid w:val="005E6D62"/>
  </w:style>
  <w:style w:type="paragraph" w:styleId="PlainText">
    <w:name w:val="Plain Text"/>
    <w:basedOn w:val="Normal"/>
    <w:semiHidden/>
    <w:rsid w:val="005E6D62"/>
    <w:rPr>
      <w:rFonts w:ascii="Courier New" w:hAnsi="Courier New"/>
    </w:rPr>
  </w:style>
  <w:style w:type="paragraph" w:styleId="TOC2">
    <w:name w:val="toc 2"/>
    <w:basedOn w:val="Normal"/>
    <w:next w:val="Normal"/>
    <w:autoRedefine/>
    <w:semiHidden/>
    <w:rsid w:val="005E6D62"/>
    <w:pPr>
      <w:tabs>
        <w:tab w:val="right" w:leader="dot" w:pos="9294"/>
      </w:tabs>
      <w:ind w:left="240"/>
      <w:jc w:val="both"/>
    </w:pPr>
  </w:style>
  <w:style w:type="paragraph" w:customStyle="1" w:styleId="TableItems">
    <w:name w:val="Table Items"/>
    <w:basedOn w:val="Normal"/>
    <w:rsid w:val="005E6D62"/>
    <w:pPr>
      <w:keepNext/>
      <w:spacing w:before="60" w:after="60"/>
      <w:jc w:val="center"/>
    </w:pPr>
  </w:style>
  <w:style w:type="paragraph" w:styleId="BalloonText">
    <w:name w:val="Balloon Text"/>
    <w:basedOn w:val="Normal"/>
    <w:link w:val="BalloonTextChar"/>
    <w:uiPriority w:val="99"/>
    <w:semiHidden/>
    <w:unhideWhenUsed/>
    <w:rsid w:val="00FA66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43"/>
    <w:rPr>
      <w:rFonts w:ascii="Tahoma" w:hAnsi="Tahoma" w:cs="Tahoma"/>
      <w:sz w:val="16"/>
      <w:szCs w:val="16"/>
    </w:rPr>
  </w:style>
  <w:style w:type="character" w:customStyle="1" w:styleId="apple-style-span">
    <w:name w:val="apple-style-span"/>
    <w:basedOn w:val="DefaultParagraphFont"/>
    <w:rsid w:val="00EA3A16"/>
  </w:style>
  <w:style w:type="paragraph" w:styleId="ListParagraph">
    <w:name w:val="List Paragraph"/>
    <w:basedOn w:val="Normal"/>
    <w:uiPriority w:val="34"/>
    <w:qFormat/>
    <w:rsid w:val="003C77D0"/>
    <w:pPr>
      <w:ind w:left="720"/>
      <w:contextualSpacing/>
    </w:pPr>
  </w:style>
  <w:style w:type="character" w:customStyle="1" w:styleId="Heading2Char">
    <w:name w:val="Heading 2 Char"/>
    <w:basedOn w:val="DefaultParagraphFont"/>
    <w:link w:val="Heading2"/>
    <w:rsid w:val="00BD016A"/>
    <w:rPr>
      <w:rFonts w:ascii="Arial" w:hAnsi="Arial"/>
      <w:b/>
      <w:sz w:val="24"/>
    </w:rPr>
  </w:style>
  <w:style w:type="character" w:customStyle="1" w:styleId="Heading3Char">
    <w:name w:val="Heading 3 Char"/>
    <w:basedOn w:val="DefaultParagraphFont"/>
    <w:link w:val="Heading3"/>
    <w:rsid w:val="00BD016A"/>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1234">
      <w:bodyDiv w:val="1"/>
      <w:marLeft w:val="0"/>
      <w:marRight w:val="0"/>
      <w:marTop w:val="0"/>
      <w:marBottom w:val="0"/>
      <w:divBdr>
        <w:top w:val="none" w:sz="0" w:space="0" w:color="auto"/>
        <w:left w:val="none" w:sz="0" w:space="0" w:color="auto"/>
        <w:bottom w:val="none" w:sz="0" w:space="0" w:color="auto"/>
        <w:right w:val="none" w:sz="0" w:space="0" w:color="auto"/>
      </w:divBdr>
    </w:div>
    <w:div w:id="742289528">
      <w:bodyDiv w:val="1"/>
      <w:marLeft w:val="0"/>
      <w:marRight w:val="0"/>
      <w:marTop w:val="0"/>
      <w:marBottom w:val="0"/>
      <w:divBdr>
        <w:top w:val="none" w:sz="0" w:space="0" w:color="auto"/>
        <w:left w:val="none" w:sz="0" w:space="0" w:color="auto"/>
        <w:bottom w:val="none" w:sz="0" w:space="0" w:color="auto"/>
        <w:right w:val="none" w:sz="0" w:space="0" w:color="auto"/>
      </w:divBdr>
    </w:div>
    <w:div w:id="769158786">
      <w:bodyDiv w:val="1"/>
      <w:marLeft w:val="0"/>
      <w:marRight w:val="0"/>
      <w:marTop w:val="0"/>
      <w:marBottom w:val="0"/>
      <w:divBdr>
        <w:top w:val="none" w:sz="0" w:space="0" w:color="auto"/>
        <w:left w:val="none" w:sz="0" w:space="0" w:color="auto"/>
        <w:bottom w:val="none" w:sz="0" w:space="0" w:color="auto"/>
        <w:right w:val="none" w:sz="0" w:space="0" w:color="auto"/>
      </w:divBdr>
    </w:div>
    <w:div w:id="799108932">
      <w:bodyDiv w:val="1"/>
      <w:marLeft w:val="0"/>
      <w:marRight w:val="0"/>
      <w:marTop w:val="0"/>
      <w:marBottom w:val="0"/>
      <w:divBdr>
        <w:top w:val="none" w:sz="0" w:space="0" w:color="auto"/>
        <w:left w:val="none" w:sz="0" w:space="0" w:color="auto"/>
        <w:bottom w:val="none" w:sz="0" w:space="0" w:color="auto"/>
        <w:right w:val="none" w:sz="0" w:space="0" w:color="auto"/>
      </w:divBdr>
    </w:div>
    <w:div w:id="1103765177">
      <w:bodyDiv w:val="1"/>
      <w:marLeft w:val="0"/>
      <w:marRight w:val="0"/>
      <w:marTop w:val="0"/>
      <w:marBottom w:val="0"/>
      <w:divBdr>
        <w:top w:val="none" w:sz="0" w:space="0" w:color="auto"/>
        <w:left w:val="none" w:sz="0" w:space="0" w:color="auto"/>
        <w:bottom w:val="none" w:sz="0" w:space="0" w:color="auto"/>
        <w:right w:val="none" w:sz="0" w:space="0" w:color="auto"/>
      </w:divBdr>
    </w:div>
    <w:div w:id="1702633576">
      <w:bodyDiv w:val="1"/>
      <w:marLeft w:val="0"/>
      <w:marRight w:val="0"/>
      <w:marTop w:val="0"/>
      <w:marBottom w:val="0"/>
      <w:divBdr>
        <w:top w:val="none" w:sz="0" w:space="0" w:color="auto"/>
        <w:left w:val="none" w:sz="0" w:space="0" w:color="auto"/>
        <w:bottom w:val="none" w:sz="0" w:space="0" w:color="auto"/>
        <w:right w:val="none" w:sz="0" w:space="0" w:color="auto"/>
      </w:divBdr>
    </w:div>
    <w:div w:id="2026208568">
      <w:bodyDiv w:val="1"/>
      <w:marLeft w:val="0"/>
      <w:marRight w:val="0"/>
      <w:marTop w:val="0"/>
      <w:marBottom w:val="0"/>
      <w:divBdr>
        <w:top w:val="none" w:sz="0" w:space="0" w:color="auto"/>
        <w:left w:val="none" w:sz="0" w:space="0" w:color="auto"/>
        <w:bottom w:val="none" w:sz="0" w:space="0" w:color="auto"/>
        <w:right w:val="none" w:sz="0" w:space="0" w:color="auto"/>
      </w:divBdr>
    </w:div>
    <w:div w:id="21355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Excel_Worksheet1.xlsx"/><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75ABF-2913-47B2-BA34-FB5AB59EB823}">
  <ds:schemaRefs>
    <ds:schemaRef ds:uri="http://schemas.microsoft.com/office/2006/customDocumentInformationPanel"/>
  </ds:schemaRefs>
</ds:datastoreItem>
</file>

<file path=customXml/itemProps2.xml><?xml version="1.0" encoding="utf-8"?>
<ds:datastoreItem xmlns:ds="http://schemas.openxmlformats.org/officeDocument/2006/customXml" ds:itemID="{300A33A1-AB97-44BD-9D00-555F7869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29</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13549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Kevin Smith</dc:creator>
  <cp:keywords/>
  <dc:description/>
  <cp:lastModifiedBy>Balani, Spandana</cp:lastModifiedBy>
  <cp:revision>66</cp:revision>
  <cp:lastPrinted>2011-03-21T13:34:00Z</cp:lastPrinted>
  <dcterms:created xsi:type="dcterms:W3CDTF">2013-04-12T18:06:00Z</dcterms:created>
  <dcterms:modified xsi:type="dcterms:W3CDTF">2014-11-04T20:08:00Z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Frequency Dependant Damping and Inertia Compenstation</vt:lpwstr>
  </property>
  <property fmtid="{D5CDD505-2E9C-101B-9397-08002B2CF9AE}" pid="3" name="MDDRevNum">
    <vt:lpwstr>16</vt:lpwstr>
  </property>
  <property fmtid="{D5CDD505-2E9C-101B-9397-08002B2CF9AE}" pid="4" name="Module Layer">
    <vt:lpwstr>0</vt:lpwstr>
  </property>
  <property fmtid="{D5CDD505-2E9C-101B-9397-08002B2CF9AE}" pid="5" name="Module Name">
    <vt:lpwstr>FrqDepDmpnInrtCmp</vt:lpwstr>
  </property>
  <property fmtid="{D5CDD505-2E9C-101B-9397-08002B2CF9AE}" pid="6" name="Product Line">
    <vt:lpwstr>Gen II+ EPS EA3</vt:lpwstr>
  </property>
</Properties>
</file>