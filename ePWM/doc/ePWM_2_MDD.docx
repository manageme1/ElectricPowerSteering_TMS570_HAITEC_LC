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8D1E28">
        <w:fldChar w:fldCharType="begin"/>
      </w:r>
      <w:r w:rsidR="008D1E28">
        <w:instrText xml:space="preserve"> DOCPROPERTY "Document Title"  \* MERGEFORMAT </w:instrText>
      </w:r>
      <w:r w:rsidR="008D1E28">
        <w:fldChar w:fldCharType="separate"/>
      </w:r>
      <w:r w:rsidR="003E319F">
        <w:t>EPWM</w:t>
      </w:r>
      <w:r w:rsidR="00BE30B3">
        <w:t xml:space="preserve"> 2</w:t>
      </w:r>
      <w:r w:rsidR="008D1E28">
        <w:fldChar w:fldCharType="end"/>
      </w:r>
    </w:p>
    <w:p w:rsidR="004A781C" w:rsidRDefault="004A781C">
      <w:pPr>
        <w:pStyle w:val="Heading1"/>
      </w:pPr>
      <w:r>
        <w:t>High-Level Description</w:t>
      </w:r>
    </w:p>
    <w:p w:rsidR="004A781C" w:rsidRDefault="00595E21">
      <w:r>
        <w:t xml:space="preserve">This module implements </w:t>
      </w:r>
      <w:proofErr w:type="gramStart"/>
      <w:r>
        <w:t xml:space="preserve">the </w:t>
      </w:r>
      <w:r w:rsidR="002962C6">
        <w:t>”</w:t>
      </w:r>
      <w:proofErr w:type="gramEnd"/>
      <w:r w:rsidR="002962C6">
        <w:t xml:space="preserve">Motor Control Configuration Override” </w:t>
      </w:r>
      <w:proofErr w:type="spellStart"/>
      <w:r w:rsidR="002962C6">
        <w:t>subfunction</w:t>
      </w:r>
      <w:proofErr w:type="spellEnd"/>
      <w:r>
        <w:t xml:space="preserve"> </w:t>
      </w:r>
      <w:r w:rsidR="002962C6">
        <w:t>of ES-34B</w:t>
      </w:r>
      <w:r>
        <w:t xml:space="preserve">.  </w:t>
      </w:r>
      <w:r w:rsidR="002962C6">
        <w:t xml:space="preserve">  It controls enable and disable of the motor control </w:t>
      </w:r>
      <w:proofErr w:type="spellStart"/>
      <w:r w:rsidR="002962C6">
        <w:t>ePWM</w:t>
      </w:r>
      <w:proofErr w:type="spellEnd"/>
      <w:r w:rsidR="002962C6">
        <w:t xml:space="preserve"> outputs</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4A781C" w:rsidRDefault="00C450CF">
      <w:del w:id="0" w:author="Windows User" w:date="2015-11-24T13:40:00Z">
        <w:r w:rsidDel="007659E5">
          <w:rPr>
            <w:noProof/>
          </w:rPr>
          <w:drawing>
            <wp:inline distT="0" distB="0" distL="0" distR="0" wp14:anchorId="101222A0" wp14:editId="22C71DB5">
              <wp:extent cx="38481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2857500"/>
                      </a:xfrm>
                      <a:prstGeom prst="rect">
                        <a:avLst/>
                      </a:prstGeom>
                    </pic:spPr>
                  </pic:pic>
                </a:graphicData>
              </a:graphic>
            </wp:inline>
          </w:drawing>
        </w:r>
      </w:del>
      <w:ins w:id="1" w:author="Windows User" w:date="2015-11-24T13:40:00Z">
        <w:r w:rsidR="007659E5">
          <w:rPr>
            <w:noProof/>
          </w:rPr>
          <w:drawing>
            <wp:inline distT="0" distB="0" distL="0" distR="0">
              <wp:extent cx="3030220" cy="187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220" cy="1875790"/>
                      </a:xfrm>
                      <a:prstGeom prst="rect">
                        <a:avLst/>
                      </a:prstGeom>
                      <a:noFill/>
                      <a:ln>
                        <a:noFill/>
                      </a:ln>
                    </pic:spPr>
                  </pic:pic>
                </a:graphicData>
              </a:graphic>
            </wp:inline>
          </w:drawing>
        </w:r>
      </w:ins>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Del="00655E96"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del w:id="2" w:author="Windows User" w:date="2015-11-25T09:52:00Z"/>
        </w:trPr>
        <w:tc>
          <w:tcPr>
            <w:tcW w:w="4455" w:type="dxa"/>
            <w:gridSpan w:val="2"/>
            <w:vAlign w:val="center"/>
          </w:tcPr>
          <w:p w:rsidR="006D33CC" w:rsidRPr="004B5BE2" w:rsidDel="00655E96" w:rsidRDefault="002962C6" w:rsidP="00F141E2">
            <w:pPr>
              <w:spacing w:before="100" w:beforeAutospacing="1" w:after="100" w:afterAutospacing="1"/>
              <w:rPr>
                <w:del w:id="3" w:author="Windows User" w:date="2015-11-25T09:52:00Z"/>
                <w:rFonts w:ascii="Arial" w:hAnsi="Arial" w:cs="Arial"/>
                <w:sz w:val="16"/>
                <w:szCs w:val="16"/>
              </w:rPr>
            </w:pPr>
            <w:del w:id="4" w:author="Windows User" w:date="2015-11-25T09:52:00Z">
              <w:r w:rsidRPr="002962C6" w:rsidDel="00655E96">
                <w:rPr>
                  <w:rFonts w:ascii="Arial" w:hAnsi="Arial" w:cs="Arial"/>
                  <w:sz w:val="16"/>
                  <w:szCs w:val="16"/>
                </w:rPr>
                <w:delText>CRFCntDisMtrTrqCmd_MtrNm_f32</w:delText>
              </w:r>
            </w:del>
          </w:p>
        </w:tc>
        <w:tc>
          <w:tcPr>
            <w:tcW w:w="4455" w:type="dxa"/>
            <w:vAlign w:val="center"/>
          </w:tcPr>
          <w:p w:rsidR="006D33CC" w:rsidRPr="004B5BE2" w:rsidDel="00655E96" w:rsidRDefault="00BE30B3" w:rsidP="00F957FA">
            <w:pPr>
              <w:spacing w:before="100" w:beforeAutospacing="1" w:after="100" w:afterAutospacing="1"/>
              <w:rPr>
                <w:del w:id="5" w:author="Windows User" w:date="2015-11-25T09:52:00Z"/>
                <w:rFonts w:ascii="Arial" w:hAnsi="Arial" w:cs="Arial"/>
                <w:sz w:val="16"/>
                <w:szCs w:val="16"/>
              </w:rPr>
            </w:pPr>
            <w:del w:id="6" w:author="Windows User" w:date="2015-11-25T09:52:00Z">
              <w:r w:rsidDel="00655E96">
                <w:rPr>
                  <w:rFonts w:ascii="Arial" w:hAnsi="Arial" w:cs="Arial"/>
                  <w:sz w:val="16"/>
                  <w:szCs w:val="16"/>
                </w:rPr>
                <w:delText>None</w:delText>
              </w:r>
            </w:del>
          </w:p>
        </w:tc>
      </w:tr>
      <w:tr w:rsidR="002962C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962C6" w:rsidRPr="002962C6" w:rsidRDefault="00655E96" w:rsidP="00F141E2">
            <w:pPr>
              <w:spacing w:before="100" w:beforeAutospacing="1" w:after="100" w:afterAutospacing="1"/>
              <w:rPr>
                <w:rFonts w:ascii="Arial" w:hAnsi="Arial" w:cs="Arial"/>
                <w:sz w:val="16"/>
                <w:szCs w:val="16"/>
              </w:rPr>
            </w:pPr>
            <w:proofErr w:type="spellStart"/>
            <w:ins w:id="7" w:author="Windows User" w:date="2015-11-25T09:52:00Z">
              <w:r w:rsidRPr="00655E96">
                <w:rPr>
                  <w:rFonts w:ascii="Arial" w:hAnsi="Arial" w:cs="Arial"/>
                  <w:sz w:val="16"/>
                  <w:szCs w:val="16"/>
                </w:rPr>
                <w:t>DiagStsCtrldDisRmpPres_Cnt_lgc</w:t>
              </w:r>
            </w:ins>
            <w:proofErr w:type="spellEnd"/>
            <w:del w:id="8" w:author="Windows User" w:date="2015-11-25T09:52:00Z">
              <w:r w:rsidR="002962C6" w:rsidRPr="002962C6" w:rsidDel="00655E96">
                <w:rPr>
                  <w:rFonts w:ascii="Arial" w:hAnsi="Arial" w:cs="Arial"/>
                  <w:sz w:val="16"/>
                  <w:szCs w:val="16"/>
                </w:rPr>
                <w:delText>DiagStsF2Active_Cnt_lgc</w:delText>
              </w:r>
            </w:del>
          </w:p>
        </w:tc>
        <w:tc>
          <w:tcPr>
            <w:tcW w:w="4455" w:type="dxa"/>
            <w:vAlign w:val="center"/>
          </w:tcPr>
          <w:p w:rsidR="002962C6" w:rsidRDefault="00655E96" w:rsidP="00F957FA">
            <w:pPr>
              <w:spacing w:before="100" w:beforeAutospacing="1" w:after="100" w:afterAutospacing="1"/>
              <w:rPr>
                <w:rFonts w:ascii="Arial" w:hAnsi="Arial" w:cs="Arial"/>
                <w:sz w:val="16"/>
                <w:szCs w:val="16"/>
              </w:rPr>
            </w:pPr>
            <w:ins w:id="9" w:author="Windows User" w:date="2015-11-25T09:52:00Z">
              <w:r>
                <w:rPr>
                  <w:rFonts w:ascii="Arial" w:hAnsi="Arial" w:cs="Arial"/>
                  <w:sz w:val="16"/>
                  <w:szCs w:val="16"/>
                </w:rPr>
                <w:t>None</w:t>
              </w:r>
            </w:ins>
          </w:p>
        </w:tc>
      </w:tr>
      <w:tr w:rsidR="002962C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962C6" w:rsidRPr="002962C6" w:rsidRDefault="002962C6" w:rsidP="00F141E2">
            <w:pPr>
              <w:spacing w:before="100" w:beforeAutospacing="1" w:after="100" w:afterAutospacing="1"/>
              <w:rPr>
                <w:rFonts w:ascii="Arial" w:hAnsi="Arial" w:cs="Arial"/>
                <w:sz w:val="16"/>
                <w:szCs w:val="16"/>
              </w:rPr>
            </w:pPr>
            <w:proofErr w:type="spellStart"/>
            <w:r w:rsidRPr="002962C6">
              <w:rPr>
                <w:rFonts w:ascii="Arial" w:hAnsi="Arial" w:cs="Arial"/>
                <w:sz w:val="16"/>
                <w:szCs w:val="16"/>
              </w:rPr>
              <w:t>DiagStsNonRecRmpToZeroFltPres_Cnt_lgc</w:t>
            </w:r>
            <w:proofErr w:type="spellEnd"/>
          </w:p>
        </w:tc>
        <w:tc>
          <w:tcPr>
            <w:tcW w:w="4455" w:type="dxa"/>
            <w:vAlign w:val="center"/>
          </w:tcPr>
          <w:p w:rsidR="002962C6" w:rsidRDefault="002962C6" w:rsidP="00F957FA">
            <w:pPr>
              <w:spacing w:before="100" w:beforeAutospacing="1" w:after="100" w:afterAutospacing="1"/>
              <w:rPr>
                <w:rFonts w:ascii="Arial" w:hAnsi="Arial" w:cs="Arial"/>
                <w:sz w:val="16"/>
                <w:szCs w:val="16"/>
              </w:rPr>
            </w:pPr>
          </w:p>
        </w:tc>
      </w:tr>
      <w:tr w:rsidR="002962C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962C6" w:rsidRPr="002962C6" w:rsidRDefault="002962C6" w:rsidP="00F141E2">
            <w:pPr>
              <w:spacing w:before="100" w:beforeAutospacing="1" w:after="100" w:afterAutospacing="1"/>
              <w:rPr>
                <w:rFonts w:ascii="Arial" w:hAnsi="Arial" w:cs="Arial"/>
                <w:sz w:val="16"/>
                <w:szCs w:val="16"/>
              </w:rPr>
            </w:pPr>
            <w:proofErr w:type="spellStart"/>
            <w:r w:rsidRPr="002962C6">
              <w:rPr>
                <w:rFonts w:ascii="Arial" w:hAnsi="Arial" w:cs="Arial"/>
                <w:sz w:val="16"/>
                <w:szCs w:val="16"/>
              </w:rPr>
              <w:t>RampDwnStatusComplete_Cnt_lgc</w:t>
            </w:r>
            <w:proofErr w:type="spellEnd"/>
          </w:p>
        </w:tc>
        <w:tc>
          <w:tcPr>
            <w:tcW w:w="4455" w:type="dxa"/>
            <w:vAlign w:val="center"/>
          </w:tcPr>
          <w:p w:rsidR="002962C6" w:rsidRDefault="002962C6" w:rsidP="00F957FA">
            <w:pPr>
              <w:spacing w:before="100" w:beforeAutospacing="1" w:after="100" w:afterAutospacing="1"/>
              <w:rPr>
                <w:rFonts w:ascii="Arial" w:hAnsi="Arial" w:cs="Arial"/>
                <w:sz w:val="16"/>
                <w:szCs w:val="16"/>
              </w:rPr>
            </w:pPr>
          </w:p>
        </w:tc>
      </w:tr>
      <w:tr w:rsidR="00655E96"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10" w:author="Windows User" w:date="2015-11-25T09:52:00Z"/>
        </w:trPr>
        <w:tc>
          <w:tcPr>
            <w:tcW w:w="4455" w:type="dxa"/>
            <w:gridSpan w:val="2"/>
            <w:vAlign w:val="center"/>
          </w:tcPr>
          <w:p w:rsidR="00655E96" w:rsidRPr="002962C6" w:rsidRDefault="00655E96" w:rsidP="00F141E2">
            <w:pPr>
              <w:spacing w:before="100" w:beforeAutospacing="1" w:after="100" w:afterAutospacing="1"/>
              <w:rPr>
                <w:ins w:id="11" w:author="Windows User" w:date="2015-11-25T09:52:00Z"/>
                <w:rFonts w:ascii="Arial" w:hAnsi="Arial" w:cs="Arial"/>
                <w:sz w:val="16"/>
                <w:szCs w:val="16"/>
              </w:rPr>
            </w:pPr>
            <w:proofErr w:type="spellStart"/>
            <w:ins w:id="12" w:author="Windows User" w:date="2015-11-25T09:52:00Z">
              <w:r w:rsidRPr="00655E96">
                <w:rPr>
                  <w:rFonts w:ascii="Arial" w:hAnsi="Arial" w:cs="Arial"/>
                  <w:sz w:val="16"/>
                  <w:szCs w:val="16"/>
                </w:rPr>
                <w:t>CtrldDmpStsCmp_Cnt_lgc</w:t>
              </w:r>
              <w:proofErr w:type="spellEnd"/>
            </w:ins>
          </w:p>
        </w:tc>
        <w:tc>
          <w:tcPr>
            <w:tcW w:w="4455" w:type="dxa"/>
            <w:vAlign w:val="center"/>
          </w:tcPr>
          <w:p w:rsidR="00655E96" w:rsidRDefault="00655E96" w:rsidP="00F957FA">
            <w:pPr>
              <w:spacing w:before="100" w:beforeAutospacing="1" w:after="100" w:afterAutospacing="1"/>
              <w:rPr>
                <w:ins w:id="13" w:author="Windows User" w:date="2015-11-25T09:52:00Z"/>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178"/>
        <w:gridCol w:w="1890"/>
        <w:gridCol w:w="1170"/>
        <w:gridCol w:w="1170"/>
        <w:gridCol w:w="2520"/>
      </w:tblGrid>
      <w:tr w:rsidR="00BD008B" w:rsidTr="002177FA">
        <w:tc>
          <w:tcPr>
            <w:tcW w:w="217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2177FA">
        <w:tc>
          <w:tcPr>
            <w:tcW w:w="217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52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p w:rsidR="004F0723" w:rsidRDefault="004F0723">
      <w:r>
        <w:t>(Refer the included ref for more details of register)</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2177FA" w:rsidTr="00F957FA">
        <w:tc>
          <w:tcPr>
            <w:tcW w:w="3348" w:type="dxa"/>
          </w:tcPr>
          <w:p w:rsidR="002177FA" w:rsidRDefault="002177FA" w:rsidP="00F957FA">
            <w:pPr>
              <w:spacing w:before="60"/>
              <w:rPr>
                <w:rFonts w:ascii="Arial" w:hAnsi="Arial" w:cs="Arial"/>
                <w:sz w:val="16"/>
              </w:rPr>
            </w:pPr>
          </w:p>
        </w:tc>
        <w:tc>
          <w:tcPr>
            <w:tcW w:w="2160" w:type="dxa"/>
          </w:tcPr>
          <w:p w:rsidR="002177FA" w:rsidRDefault="002177FA" w:rsidP="00986945">
            <w:pPr>
              <w:spacing w:before="60"/>
              <w:rPr>
                <w:rFonts w:ascii="Arial" w:hAnsi="Arial" w:cs="Arial"/>
                <w:sz w:val="16"/>
              </w:rPr>
            </w:pPr>
          </w:p>
        </w:tc>
        <w:tc>
          <w:tcPr>
            <w:tcW w:w="1440" w:type="dxa"/>
          </w:tcPr>
          <w:p w:rsidR="00986945" w:rsidRDefault="00986945" w:rsidP="00986945">
            <w:pPr>
              <w:spacing w:before="60"/>
              <w:jc w:val="center"/>
              <w:rPr>
                <w:rFonts w:ascii="Arial" w:hAnsi="Arial" w:cs="Arial"/>
                <w:sz w:val="16"/>
              </w:rPr>
            </w:pPr>
          </w:p>
        </w:tc>
        <w:tc>
          <w:tcPr>
            <w:tcW w:w="992" w:type="dxa"/>
          </w:tcPr>
          <w:p w:rsidR="00986945" w:rsidRDefault="00986945" w:rsidP="00986945">
            <w:pPr>
              <w:spacing w:before="60"/>
              <w:rPr>
                <w:rFonts w:ascii="Arial" w:hAnsi="Arial" w:cs="Arial"/>
                <w:sz w:val="16"/>
              </w:rPr>
            </w:pPr>
          </w:p>
        </w:tc>
        <w:tc>
          <w:tcPr>
            <w:tcW w:w="993" w:type="dxa"/>
          </w:tcPr>
          <w:p w:rsidR="00986945" w:rsidRDefault="00986945" w:rsidP="00986945">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30B3" w:rsidP="00F141E2">
            <w:pPr>
              <w:spacing w:before="60"/>
              <w:rPr>
                <w:rFonts w:ascii="Arial" w:hAnsi="Arial" w:cs="Arial"/>
                <w:sz w:val="16"/>
              </w:rPr>
            </w:pPr>
            <w:r>
              <w:rPr>
                <w:rFonts w:ascii="Arial" w:hAnsi="Arial" w:cs="Arial"/>
                <w:sz w:val="16"/>
              </w:rPr>
              <w:t>None</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w:t>
      </w:r>
      <w:r w:rsidR="002962C6">
        <w:t xml:space="preserve">fixed point </w:t>
      </w:r>
      <w:r>
        <w:t xml:space="preserve">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798"/>
        <w:gridCol w:w="2610"/>
        <w:gridCol w:w="3420"/>
      </w:tblGrid>
      <w:tr w:rsidR="002962C6" w:rsidTr="002962C6">
        <w:tc>
          <w:tcPr>
            <w:tcW w:w="3798" w:type="dxa"/>
            <w:tcBorders>
              <w:top w:val="single" w:sz="6" w:space="0" w:color="auto"/>
              <w:left w:val="single" w:sz="6" w:space="0" w:color="auto"/>
              <w:bottom w:val="single" w:sz="6" w:space="0" w:color="auto"/>
              <w:right w:val="single" w:sz="6" w:space="0" w:color="auto"/>
            </w:tcBorders>
            <w:shd w:val="pct30" w:color="FFFF00" w:fill="FFFFFF"/>
          </w:tcPr>
          <w:p w:rsidR="002962C6" w:rsidRDefault="002962C6" w:rsidP="00D559B9">
            <w:pPr>
              <w:spacing w:before="60"/>
              <w:jc w:val="center"/>
              <w:rPr>
                <w:rFonts w:ascii="Arial" w:hAnsi="Arial" w:cs="Arial"/>
                <w:sz w:val="16"/>
              </w:rPr>
            </w:pPr>
            <w:r>
              <w:rPr>
                <w:rFonts w:ascii="Arial" w:hAnsi="Arial" w:cs="Arial"/>
                <w:sz w:val="16"/>
              </w:rPr>
              <w:t>Constant Name</w:t>
            </w:r>
          </w:p>
        </w:tc>
        <w:tc>
          <w:tcPr>
            <w:tcW w:w="2610" w:type="dxa"/>
            <w:tcBorders>
              <w:top w:val="single" w:sz="6" w:space="0" w:color="auto"/>
              <w:left w:val="single" w:sz="6" w:space="0" w:color="auto"/>
              <w:bottom w:val="single" w:sz="6" w:space="0" w:color="auto"/>
              <w:right w:val="single" w:sz="6" w:space="0" w:color="auto"/>
            </w:tcBorders>
            <w:shd w:val="pct30" w:color="FFFF00" w:fill="FFFFFF"/>
          </w:tcPr>
          <w:p w:rsidR="002962C6" w:rsidRDefault="002962C6" w:rsidP="00D559B9">
            <w:pPr>
              <w:spacing w:before="60"/>
              <w:jc w:val="center"/>
              <w:rPr>
                <w:rFonts w:ascii="Arial" w:hAnsi="Arial" w:cs="Arial"/>
                <w:sz w:val="16"/>
              </w:rPr>
            </w:pPr>
            <w:r>
              <w:rPr>
                <w:rFonts w:ascii="Arial" w:hAnsi="Arial" w:cs="Arial"/>
                <w:sz w:val="16"/>
              </w:rPr>
              <w:t>Units</w:t>
            </w:r>
          </w:p>
        </w:tc>
        <w:tc>
          <w:tcPr>
            <w:tcW w:w="3420" w:type="dxa"/>
            <w:tcBorders>
              <w:top w:val="single" w:sz="6" w:space="0" w:color="auto"/>
              <w:left w:val="single" w:sz="6" w:space="0" w:color="auto"/>
              <w:bottom w:val="single" w:sz="6" w:space="0" w:color="auto"/>
              <w:right w:val="single" w:sz="6" w:space="0" w:color="auto"/>
            </w:tcBorders>
            <w:shd w:val="pct30" w:color="FFFF00" w:fill="FFFFFF"/>
          </w:tcPr>
          <w:p w:rsidR="002962C6" w:rsidRDefault="002962C6" w:rsidP="00D559B9">
            <w:pPr>
              <w:spacing w:before="60"/>
              <w:jc w:val="center"/>
              <w:rPr>
                <w:rFonts w:ascii="Arial" w:hAnsi="Arial" w:cs="Arial"/>
                <w:sz w:val="16"/>
              </w:rPr>
            </w:pPr>
            <w:r>
              <w:rPr>
                <w:rFonts w:ascii="Arial" w:hAnsi="Arial" w:cs="Arial"/>
                <w:sz w:val="16"/>
              </w:rPr>
              <w:t>Value</w:t>
            </w:r>
          </w:p>
          <w:p w:rsidR="002962C6" w:rsidRDefault="002962C6" w:rsidP="00D559B9">
            <w:pPr>
              <w:spacing w:before="60"/>
              <w:jc w:val="center"/>
              <w:rPr>
                <w:rFonts w:ascii="Arial" w:hAnsi="Arial" w:cs="Arial"/>
                <w:sz w:val="16"/>
              </w:rPr>
            </w:pPr>
          </w:p>
        </w:tc>
      </w:tr>
      <w:tr w:rsidR="002962C6" w:rsidTr="002962C6">
        <w:tc>
          <w:tcPr>
            <w:tcW w:w="3798" w:type="dxa"/>
            <w:tcBorders>
              <w:top w:val="single" w:sz="6" w:space="0" w:color="auto"/>
              <w:left w:val="single" w:sz="6" w:space="0" w:color="auto"/>
              <w:bottom w:val="single" w:sz="6" w:space="0" w:color="auto"/>
              <w:right w:val="single" w:sz="6" w:space="0" w:color="auto"/>
            </w:tcBorders>
          </w:tcPr>
          <w:p w:rsidR="002962C6" w:rsidRDefault="002962C6" w:rsidP="00D559B9">
            <w:pPr>
              <w:spacing w:before="60"/>
              <w:rPr>
                <w:rFonts w:ascii="Arial" w:hAnsi="Arial" w:cs="Arial"/>
                <w:sz w:val="16"/>
              </w:rPr>
            </w:pPr>
            <w:r w:rsidRPr="002962C6">
              <w:t>D_ZEROTHRESHOLD_MTRNM_F32</w:t>
            </w:r>
          </w:p>
        </w:tc>
        <w:tc>
          <w:tcPr>
            <w:tcW w:w="2610" w:type="dxa"/>
            <w:tcBorders>
              <w:top w:val="single" w:sz="6" w:space="0" w:color="auto"/>
              <w:left w:val="single" w:sz="6" w:space="0" w:color="auto"/>
              <w:bottom w:val="single" w:sz="6" w:space="0" w:color="auto"/>
              <w:right w:val="single" w:sz="6" w:space="0" w:color="auto"/>
            </w:tcBorders>
          </w:tcPr>
          <w:p w:rsidR="002962C6" w:rsidRDefault="002962C6" w:rsidP="00D559B9">
            <w:pPr>
              <w:spacing w:before="60"/>
              <w:rPr>
                <w:rFonts w:ascii="Arial" w:hAnsi="Arial" w:cs="Arial"/>
                <w:sz w:val="16"/>
              </w:rPr>
            </w:pPr>
            <w:proofErr w:type="spellStart"/>
            <w:r>
              <w:rPr>
                <w:rFonts w:ascii="Arial" w:hAnsi="Arial" w:cs="Arial"/>
                <w:sz w:val="16"/>
              </w:rPr>
              <w:t>MtrNm</w:t>
            </w:r>
            <w:proofErr w:type="spellEnd"/>
          </w:p>
        </w:tc>
        <w:tc>
          <w:tcPr>
            <w:tcW w:w="3420" w:type="dxa"/>
            <w:tcBorders>
              <w:top w:val="single" w:sz="6" w:space="0" w:color="auto"/>
              <w:left w:val="single" w:sz="6" w:space="0" w:color="auto"/>
              <w:bottom w:val="single" w:sz="6" w:space="0" w:color="auto"/>
              <w:right w:val="single" w:sz="6" w:space="0" w:color="auto"/>
            </w:tcBorders>
          </w:tcPr>
          <w:p w:rsidR="002962C6" w:rsidRDefault="002962C6" w:rsidP="00D559B9">
            <w:pPr>
              <w:spacing w:before="60"/>
              <w:rPr>
                <w:rFonts w:ascii="Arial" w:hAnsi="Arial" w:cs="Arial"/>
                <w:sz w:val="16"/>
              </w:rPr>
            </w:pPr>
            <w:r>
              <w:t>0.05</w:t>
            </w:r>
          </w:p>
        </w:tc>
      </w:tr>
    </w:tbl>
    <w:p w:rsidR="002962C6" w:rsidRPr="002962C6" w:rsidRDefault="002962C6" w:rsidP="002962C6"/>
    <w:p w:rsidR="00986945" w:rsidRPr="00986945" w:rsidRDefault="00986945" w:rsidP="00986945"/>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BE30B3"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AC1357" w:rsidRDefault="00370F12" w:rsidP="008B3E94">
      <w:pPr>
        <w:spacing w:after="0"/>
        <w:ind w:left="720"/>
      </w:pPr>
      <w:r w:rsidRPr="00370F12">
        <w:t>Abs_f32_m</w:t>
      </w:r>
    </w:p>
    <w:p w:rsidR="008B3E94" w:rsidRPr="00DE2CF3" w:rsidRDefault="00DE2CF3" w:rsidP="008B3E94">
      <w:pPr>
        <w:spacing w:after="0"/>
        <w:ind w:left="720"/>
      </w:pPr>
      <w:proofErr w:type="spellStart"/>
      <w:r w:rsidRPr="00DE2CF3">
        <w:t>ePWM_EnableOutputs</w:t>
      </w:r>
      <w:proofErr w:type="spellEnd"/>
    </w:p>
    <w:p w:rsidR="00DE2CF3" w:rsidRPr="00DE2CF3" w:rsidRDefault="00DE2CF3" w:rsidP="008B3E94">
      <w:pPr>
        <w:spacing w:after="0"/>
        <w:ind w:left="720"/>
      </w:pPr>
      <w:proofErr w:type="spellStart"/>
      <w:r w:rsidRPr="00DE2CF3">
        <w:t>ePWM_DisableOutputs</w:t>
      </w:r>
      <w:proofErr w:type="spellEnd"/>
    </w:p>
    <w:p w:rsidR="00DE2CF3" w:rsidRDefault="00DE2CF3"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F6DBB" w:rsidRDefault="008F6DBB" w:rsidP="00BE30B3">
      <w:pPr>
        <w:spacing w:after="0"/>
      </w:pPr>
    </w:p>
    <w:p w:rsidR="005F44A9" w:rsidRDefault="005F44A9" w:rsidP="005F44A9"/>
    <w:p w:rsidR="005F44A9" w:rsidRDefault="00DE2CF3" w:rsidP="005F44A9">
      <w:pPr>
        <w:pStyle w:val="Heading3"/>
      </w:pPr>
      <w:r>
        <w:t xml:space="preserve">Local Macro </w:t>
      </w:r>
    </w:p>
    <w:p w:rsidR="005F44A9" w:rsidRDefault="00DE2CF3" w:rsidP="005F44A9">
      <w:r>
        <w:t>None</w:t>
      </w:r>
    </w:p>
    <w:p w:rsidR="003E7377" w:rsidRDefault="003E7377" w:rsidP="003E7377"/>
    <w:p w:rsidR="00BE30B3" w:rsidRDefault="00BE30B3" w:rsidP="00BE30B3">
      <w:pPr>
        <w:spacing w:after="0"/>
      </w:pPr>
    </w:p>
    <w:p w:rsidR="00BE30B3" w:rsidRDefault="00BE30B3" w:rsidP="00BE30B3">
      <w:pPr>
        <w:spacing w:after="0"/>
      </w:pPr>
    </w:p>
    <w:p w:rsidR="008B3E94" w:rsidRDefault="008B3E94" w:rsidP="008B3E94">
      <w:pPr>
        <w:pStyle w:val="Heading2"/>
      </w:pPr>
      <w:r>
        <w:t>Local Functions/Macros Used by this MDD only</w:t>
      </w:r>
    </w:p>
    <w:p w:rsidR="00BE30B3" w:rsidRDefault="00BE30B3" w:rsidP="00BE30B3">
      <w:pPr>
        <w:spacing w:after="0"/>
      </w:pPr>
    </w:p>
    <w:p w:rsidR="00BE30B3" w:rsidRDefault="003E7377" w:rsidP="00BE30B3">
      <w:pPr>
        <w:spacing w:after="0"/>
      </w:pPr>
      <w:r>
        <w:t>None</w:t>
      </w:r>
    </w:p>
    <w:p w:rsidR="00BE30B3" w:rsidRDefault="00BE30B3" w:rsidP="00BE30B3">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BE30B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BE30B3" w:rsidRDefault="00BE30B3" w:rsidP="00BE30B3">
      <w:pPr>
        <w:pStyle w:val="Heading3"/>
      </w:pPr>
    </w:p>
    <w:p w:rsidR="00370F12" w:rsidRDefault="00370F12" w:rsidP="00370F12">
      <w:r>
        <w:t>None</w:t>
      </w:r>
    </w:p>
    <w:p w:rsidR="00BE30B3" w:rsidRDefault="00BE30B3" w:rsidP="00BE30B3">
      <w:pPr>
        <w:pStyle w:val="Heading4"/>
      </w:pPr>
      <w:r>
        <w:t>Design Rationale</w:t>
      </w:r>
    </w:p>
    <w:p w:rsidR="00BE30B3" w:rsidRDefault="00BE30B3" w:rsidP="00BE30B3">
      <w:r>
        <w:t>None</w:t>
      </w:r>
    </w:p>
    <w:p w:rsidR="00BE30B3" w:rsidRDefault="00BE30B3" w:rsidP="00BE30B3">
      <w:pPr>
        <w:pStyle w:val="Heading4"/>
      </w:pPr>
      <w:r>
        <w:t>Module Outputs</w:t>
      </w:r>
    </w:p>
    <w:p w:rsidR="00BE30B3" w:rsidRDefault="00BE30B3" w:rsidP="00BE30B3">
      <w:r>
        <w:t>None</w:t>
      </w:r>
    </w:p>
    <w:p w:rsidR="00BE30B3" w:rsidRDefault="00BE30B3" w:rsidP="00BE30B3">
      <w:pPr>
        <w:pStyle w:val="Heading4"/>
      </w:pPr>
      <w:r>
        <w:t xml:space="preserve">Module Internal  </w:t>
      </w:r>
    </w:p>
    <w:p w:rsidR="004A781C" w:rsidRDefault="00BE30B3" w:rsidP="00BE30B3">
      <w:r>
        <w:t>None</w:t>
      </w:r>
    </w:p>
    <w:p w:rsidR="00BE30B3" w:rsidRDefault="00BE30B3" w:rsidP="00BE30B3">
      <w:pPr>
        <w:jc w:val="center"/>
      </w:pPr>
    </w:p>
    <w:p w:rsidR="004A781C" w:rsidRDefault="004A781C" w:rsidP="00370F12">
      <w:pPr>
        <w:pStyle w:val="Heading2"/>
      </w:pPr>
      <w:r>
        <w:br w:type="page"/>
      </w:r>
      <w:r>
        <w:lastRenderedPageBreak/>
        <w:t>Periodic Functions</w:t>
      </w:r>
    </w:p>
    <w:p w:rsidR="00BE30B3" w:rsidRDefault="00BE30B3"/>
    <w:p w:rsidR="004171DC" w:rsidRDefault="004171DC" w:rsidP="004171DC">
      <w:pPr>
        <w:pStyle w:val="Heading3"/>
      </w:pPr>
      <w:r w:rsidRPr="001F6ED9">
        <w:t>ePWM2_Per1</w:t>
      </w:r>
    </w:p>
    <w:p w:rsidR="004171DC" w:rsidRDefault="004171DC" w:rsidP="004171DC"/>
    <w:p w:rsidR="004171DC" w:rsidRDefault="004171DC" w:rsidP="004171DC">
      <w:pPr>
        <w:pStyle w:val="Heading4"/>
      </w:pPr>
      <w:r>
        <w:t>Design Rationale</w:t>
      </w:r>
    </w:p>
    <w:p w:rsidR="004171DC" w:rsidRDefault="004171DC" w:rsidP="004171DC">
      <w:r>
        <w:t>Implements the "</w:t>
      </w:r>
      <w:proofErr w:type="spellStart"/>
      <w:r>
        <w:t>ePWM</w:t>
      </w:r>
      <w:proofErr w:type="spellEnd"/>
      <w:r>
        <w:t xml:space="preserve"> Control Shutdown" portion of ES-34B "Motor Control Configuration Override" </w:t>
      </w:r>
      <w:proofErr w:type="spellStart"/>
      <w:r>
        <w:t>Subfunction</w:t>
      </w:r>
      <w:proofErr w:type="spellEnd"/>
      <w:r>
        <w:t xml:space="preserve">; this part of the </w:t>
      </w:r>
      <w:proofErr w:type="spellStart"/>
      <w:r>
        <w:t>subfunction</w:t>
      </w:r>
      <w:proofErr w:type="spellEnd"/>
      <w:r>
        <w:t xml:space="preserve"> runs periodically, while the remainder of the </w:t>
      </w:r>
      <w:proofErr w:type="spellStart"/>
      <w:r>
        <w:t>subfunction</w:t>
      </w:r>
      <w:proofErr w:type="spellEnd"/>
      <w:r>
        <w:t xml:space="preserve"> is implemented by two transition functions.</w:t>
      </w:r>
    </w:p>
    <w:p w:rsidR="004171DC" w:rsidRDefault="004171DC" w:rsidP="004171DC">
      <w:r>
        <w:t xml:space="preserve">ES-34B specifies a NOR gate which disables the </w:t>
      </w:r>
      <w:proofErr w:type="spellStart"/>
      <w:r>
        <w:t>ePWM</w:t>
      </w:r>
      <w:proofErr w:type="spellEnd"/>
      <w:r>
        <w:t xml:space="preserve"> outputs when the NOR gate output is 0.  This is simplified in the code by checking the OR condition and disabling outputs when the OR condition is true.</w:t>
      </w:r>
    </w:p>
    <w:p w:rsidR="004171DC" w:rsidRDefault="004171DC" w:rsidP="004171DC">
      <w:pPr>
        <w:pStyle w:val="Heading4"/>
      </w:pPr>
      <w:r>
        <w:t>Store Module Inputs to Local copies</w:t>
      </w:r>
    </w:p>
    <w:p w:rsidR="00655E96" w:rsidRDefault="00655E96" w:rsidP="00655E96">
      <w:pPr>
        <w:rPr>
          <w:ins w:id="14" w:author="Windows User" w:date="2015-11-25T09:54:00Z"/>
        </w:rPr>
      </w:pPr>
      <w:proofErr w:type="spellStart"/>
      <w:ins w:id="15" w:author="Windows User" w:date="2015-11-25T09:54:00Z">
        <w:r>
          <w:t>DiagStsCtrldDisRmpPres_Cnt_T_lgc</w:t>
        </w:r>
        <w:proofErr w:type="spellEnd"/>
        <w:r>
          <w:t xml:space="preserve"> = Rte_IRead_ePWM2_Per1_DiagStsCtrldDisRmpPres_Cnt_</w:t>
        </w:r>
        <w:proofErr w:type="gramStart"/>
        <w:r>
          <w:t>lgc(</w:t>
        </w:r>
        <w:proofErr w:type="gramEnd"/>
        <w:r>
          <w:t>);</w:t>
        </w:r>
      </w:ins>
    </w:p>
    <w:p w:rsidR="00655E96" w:rsidRDefault="00655E96" w:rsidP="00655E96">
      <w:pPr>
        <w:rPr>
          <w:ins w:id="16" w:author="Windows User" w:date="2015-11-25T09:54:00Z"/>
        </w:rPr>
      </w:pPr>
      <w:proofErr w:type="spellStart"/>
      <w:ins w:id="17" w:author="Windows User" w:date="2015-11-25T09:54:00Z">
        <w:r>
          <w:t>DiagStsNonRecRmpToZeroFltPres_Cnt_T_lgc</w:t>
        </w:r>
        <w:proofErr w:type="spellEnd"/>
        <w:r>
          <w:t xml:space="preserve"> = Rte_IRead_ePWM2_Per1_DiagStsNonRecRmpToZeroFltPres_Cnt_</w:t>
        </w:r>
        <w:proofErr w:type="gramStart"/>
        <w:r>
          <w:t>lgc(</w:t>
        </w:r>
        <w:proofErr w:type="gramEnd"/>
        <w:r>
          <w:t>);</w:t>
        </w:r>
      </w:ins>
    </w:p>
    <w:p w:rsidR="00655E96" w:rsidRDefault="00655E96" w:rsidP="00655E96">
      <w:pPr>
        <w:rPr>
          <w:ins w:id="18" w:author="Windows User" w:date="2015-11-25T09:54:00Z"/>
        </w:rPr>
      </w:pPr>
      <w:proofErr w:type="spellStart"/>
      <w:ins w:id="19" w:author="Windows User" w:date="2015-11-25T09:54:00Z">
        <w:r>
          <w:t>RampDwnStatusComplete_Cnt_T_lgc</w:t>
        </w:r>
        <w:proofErr w:type="spellEnd"/>
        <w:r>
          <w:t xml:space="preserve"> = Rte_IRead_ePWM2_Per1_RampDwnStatusComplete_Cnt_</w:t>
        </w:r>
        <w:proofErr w:type="gramStart"/>
        <w:r>
          <w:t>lgc(</w:t>
        </w:r>
        <w:proofErr w:type="gramEnd"/>
        <w:r>
          <w:t>);</w:t>
        </w:r>
      </w:ins>
    </w:p>
    <w:p w:rsidR="00655E96" w:rsidRDefault="00655E96" w:rsidP="00655E96">
      <w:pPr>
        <w:rPr>
          <w:ins w:id="20" w:author="Windows User" w:date="2015-11-25T09:54:00Z"/>
        </w:rPr>
      </w:pPr>
      <w:proofErr w:type="spellStart"/>
      <w:ins w:id="21" w:author="Windows User" w:date="2015-11-25T09:54:00Z">
        <w:r>
          <w:t>CtrldDmpStsCmp_Cnt_T_lgc</w:t>
        </w:r>
        <w:proofErr w:type="spellEnd"/>
        <w:r>
          <w:t xml:space="preserve"> = Rte_IRead_ePWM2_Per1_CtrldDmpStsCmp_Cnt_</w:t>
        </w:r>
        <w:proofErr w:type="gramStart"/>
        <w:r>
          <w:t>lgc(</w:t>
        </w:r>
        <w:proofErr w:type="gramEnd"/>
        <w:r>
          <w:t>);</w:t>
        </w:r>
      </w:ins>
    </w:p>
    <w:p w:rsidR="00655E96" w:rsidRDefault="00655E96" w:rsidP="00655E96">
      <w:pPr>
        <w:rPr>
          <w:ins w:id="22" w:author="Windows User" w:date="2015-11-25T09:54:00Z"/>
        </w:rPr>
      </w:pPr>
    </w:p>
    <w:p w:rsidR="004171DC" w:rsidDel="00655E96" w:rsidRDefault="004171DC" w:rsidP="00655E96">
      <w:pPr>
        <w:rPr>
          <w:del w:id="23" w:author="Windows User" w:date="2015-11-25T09:54:00Z"/>
        </w:rPr>
      </w:pPr>
      <w:del w:id="24" w:author="Windows User" w:date="2015-11-25T09:54:00Z">
        <w:r w:rsidRPr="00C35E59" w:rsidDel="00655E96">
          <w:delText>DiagStsF2Active_Cnt_T_lgc = Rte_IRead_ePWM2</w:delText>
        </w:r>
        <w:r w:rsidDel="00655E96">
          <w:delText>_Per1_DiagStsF2Active_Cnt_lgc()</w:delText>
        </w:r>
      </w:del>
    </w:p>
    <w:p w:rsidR="004171DC" w:rsidDel="00655E96" w:rsidRDefault="004171DC" w:rsidP="004171DC">
      <w:pPr>
        <w:rPr>
          <w:del w:id="25" w:author="Windows User" w:date="2015-11-25T09:54:00Z"/>
        </w:rPr>
      </w:pPr>
      <w:del w:id="26" w:author="Windows User" w:date="2015-11-25T09:54:00Z">
        <w:r w:rsidRPr="00C35E59" w:rsidDel="00655E96">
          <w:delText>DiagStsNonRecRmpToZeroFltPres_Cnt_T_lgc = Rte_IRead_ePWM2_Per1_DiagStsNon</w:delText>
        </w:r>
        <w:r w:rsidDel="00655E96">
          <w:delText>RecRmpToZeroFltPres_Cnt_lgc()</w:delText>
        </w:r>
      </w:del>
    </w:p>
    <w:p w:rsidR="004171DC" w:rsidDel="00655E96" w:rsidRDefault="004171DC" w:rsidP="004171DC">
      <w:pPr>
        <w:rPr>
          <w:del w:id="27" w:author="Windows User" w:date="2015-11-25T09:54:00Z"/>
        </w:rPr>
      </w:pPr>
      <w:del w:id="28" w:author="Windows User" w:date="2015-11-25T09:54:00Z">
        <w:r w:rsidRPr="000E2DDF" w:rsidDel="00655E96">
          <w:delText>RampDwnStatusComplete_Cnt_T_lgc = Rte_IRead_ePWM2_Per1_</w:delText>
        </w:r>
        <w:r w:rsidDel="00655E96">
          <w:delText>RampDwnStatusComplete_Cnt_lgc()</w:delText>
        </w:r>
      </w:del>
    </w:p>
    <w:p w:rsidR="004171DC" w:rsidRPr="00C35E59" w:rsidDel="00655E96" w:rsidRDefault="004171DC" w:rsidP="004171DC">
      <w:pPr>
        <w:rPr>
          <w:del w:id="29" w:author="Windows User" w:date="2015-11-25T09:54:00Z"/>
        </w:rPr>
      </w:pPr>
      <w:del w:id="30" w:author="Windows User" w:date="2015-11-25T09:54:00Z">
        <w:r w:rsidRPr="000E2DDF" w:rsidDel="00655E96">
          <w:delText>CRFMtrTrqCmd_MtrNm_T_f32 = Rte_IRead_ePWM2_Per1</w:delText>
        </w:r>
        <w:r w:rsidDel="00655E96">
          <w:delText>_CRFCntDisMtrTrqCmd_MtrNm_f32()</w:delText>
        </w:r>
      </w:del>
    </w:p>
    <w:p w:rsidR="004171DC" w:rsidRDefault="004171DC" w:rsidP="004171DC"/>
    <w:p w:rsidR="004171DC" w:rsidRDefault="004171DC" w:rsidP="004171DC">
      <w:pPr>
        <w:pStyle w:val="Heading4"/>
      </w:pPr>
      <w:r>
        <w:lastRenderedPageBreak/>
        <w:t>Processing</w:t>
      </w:r>
    </w:p>
    <w:p w:rsidR="004171DC" w:rsidRDefault="00655E96" w:rsidP="004171DC">
      <w:r>
        <w:object w:dxaOrig="8200" w:dyaOrig="8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75pt;height:403.95pt" o:ole="">
            <v:imagedata r:id="rId10" o:title=""/>
          </v:shape>
          <o:OLEObject Type="Embed" ProgID="Visio.Drawing.11" ShapeID="_x0000_i1025" DrawAspect="Content" ObjectID="_1509964335" r:id="rId11"/>
        </w:object>
      </w:r>
    </w:p>
    <w:p w:rsidR="004171DC" w:rsidRDefault="004171DC" w:rsidP="004171DC"/>
    <w:p w:rsidR="004171DC" w:rsidRDefault="004171DC" w:rsidP="004171DC"/>
    <w:p w:rsidR="004D6CD8" w:rsidRDefault="004D6CD8" w:rsidP="004D6CD8">
      <w:pPr>
        <w:pStyle w:val="Heading4"/>
      </w:pPr>
      <w:r>
        <w:t>Store Local copy of outputs into Module Outputs</w:t>
      </w:r>
    </w:p>
    <w:p w:rsidR="004D6CD8" w:rsidRPr="00F141E2" w:rsidRDefault="004D6CD8" w:rsidP="004D6CD8">
      <w:pPr>
        <w:rPr>
          <w:sz w:val="18"/>
          <w:szCs w:val="18"/>
        </w:rPr>
      </w:pPr>
      <w:r w:rsidRPr="00F141E2">
        <w:rPr>
          <w:sz w:val="18"/>
          <w:szCs w:val="18"/>
        </w:rPr>
        <w:t>None</w:t>
      </w:r>
    </w:p>
    <w:p w:rsidR="004171DC" w:rsidRDefault="004171DC" w:rsidP="004171DC">
      <w:r>
        <w:br w:type="page"/>
      </w:r>
    </w:p>
    <w:p w:rsidR="00BE30B3" w:rsidRDefault="00BE30B3"/>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BE30B3" w:rsidRDefault="00BE30B3"/>
    <w:p w:rsidR="004A781C" w:rsidRDefault="00F141E2">
      <w:r>
        <w:t>None</w:t>
      </w:r>
    </w:p>
    <w:p w:rsidR="00BE30B3" w:rsidRDefault="00BE30B3">
      <w:pPr>
        <w:spacing w:after="0"/>
        <w:rPr>
          <w:rFonts w:ascii="Arial" w:hAnsi="Arial"/>
          <w:b/>
          <w:sz w:val="24"/>
        </w:rPr>
      </w:pPr>
      <w:r>
        <w:br w:type="page"/>
      </w:r>
    </w:p>
    <w:p w:rsidR="00BE30B3" w:rsidRDefault="00BE30B3" w:rsidP="00BE30B3">
      <w:pPr>
        <w:pStyle w:val="Heading2"/>
      </w:pPr>
      <w:r>
        <w:lastRenderedPageBreak/>
        <w:t>Transition Functions</w:t>
      </w:r>
    </w:p>
    <w:p w:rsidR="00BE30B3" w:rsidRDefault="00BE30B3" w:rsidP="00BE30B3">
      <w:pPr>
        <w:pStyle w:val="Heading3"/>
      </w:pPr>
      <w:proofErr w:type="spellStart"/>
      <w:r>
        <w:t>Trns</w:t>
      </w:r>
      <w:proofErr w:type="spellEnd"/>
      <w:r>
        <w:t xml:space="preserve">: </w:t>
      </w:r>
      <w:r w:rsidR="008D1E28">
        <w:fldChar w:fldCharType="begin"/>
      </w:r>
      <w:r w:rsidR="008D1E28">
        <w:instrText xml:space="preserve"> DOCPROPERTY "Module Name"  \* MERGEFORMAT </w:instrText>
      </w:r>
      <w:r w:rsidR="008D1E28">
        <w:fldChar w:fldCharType="separate"/>
      </w:r>
      <w:r w:rsidR="003E319F">
        <w:t>ePWM</w:t>
      </w:r>
      <w:r>
        <w:t>2</w:t>
      </w:r>
      <w:r w:rsidR="008D1E28">
        <w:fldChar w:fldCharType="end"/>
      </w:r>
      <w:r>
        <w:t>_Trns1</w:t>
      </w:r>
    </w:p>
    <w:p w:rsidR="00BE30B3" w:rsidRDefault="00BE30B3" w:rsidP="00BE30B3">
      <w:pPr>
        <w:pStyle w:val="Heading4"/>
      </w:pPr>
      <w:r>
        <w:t>Design Rationale</w:t>
      </w:r>
    </w:p>
    <w:p w:rsidR="00B17F40" w:rsidRDefault="004D6CD8" w:rsidP="00B17F40">
      <w:pPr>
        <w:rPr>
          <w:ins w:id="31" w:author="Windows User" w:date="2015-11-25T13:45:00Z"/>
        </w:rPr>
      </w:pPr>
      <w:r>
        <w:t>Implements the "</w:t>
      </w:r>
      <w:proofErr w:type="spellStart"/>
      <w:r>
        <w:t>ePWM</w:t>
      </w:r>
      <w:proofErr w:type="spellEnd"/>
      <w:r>
        <w:t xml:space="preserve"> gate outputs are enable ON entering to operate state" portion of ES-34B "Motor Control Configuration Override" </w:t>
      </w:r>
      <w:proofErr w:type="spellStart"/>
      <w:r>
        <w:t>subfunction</w:t>
      </w:r>
      <w:proofErr w:type="spellEnd"/>
      <w:r>
        <w:t>; function executes on entering mode OPERATE.</w:t>
      </w:r>
    </w:p>
    <w:p w:rsidR="00BE30B3" w:rsidRDefault="00BE30B3" w:rsidP="00BE30B3">
      <w:pPr>
        <w:pStyle w:val="Heading4"/>
      </w:pPr>
      <w:r>
        <w:t>Program Flow Start</w:t>
      </w:r>
    </w:p>
    <w:p w:rsidR="00BE30B3" w:rsidRDefault="00BE30B3" w:rsidP="00BE30B3">
      <w:r>
        <w:t>N/A</w:t>
      </w:r>
    </w:p>
    <w:p w:rsidR="00BE30B3" w:rsidRDefault="00BE30B3" w:rsidP="00BE30B3">
      <w:pPr>
        <w:pStyle w:val="Heading4"/>
      </w:pPr>
      <w:r>
        <w:t>Store Module Inputs to Local copies</w:t>
      </w:r>
    </w:p>
    <w:p w:rsidR="00BE30B3" w:rsidRPr="00F141E2" w:rsidRDefault="00BE30B3" w:rsidP="00BE30B3">
      <w:pPr>
        <w:rPr>
          <w:sz w:val="18"/>
          <w:szCs w:val="18"/>
        </w:rPr>
      </w:pPr>
      <w:r w:rsidRPr="00F141E2">
        <w:rPr>
          <w:sz w:val="18"/>
          <w:szCs w:val="18"/>
        </w:rPr>
        <w:t>None</w:t>
      </w:r>
    </w:p>
    <w:p w:rsidR="00BE30B3" w:rsidRDefault="004D6CD8" w:rsidP="00BE30B3">
      <w:pPr>
        <w:pStyle w:val="Heading4"/>
      </w:pPr>
      <w:r>
        <w:t>Processing</w:t>
      </w:r>
    </w:p>
    <w:p w:rsidR="00BE30B3" w:rsidRDefault="003E7377" w:rsidP="00BE30B3">
      <w:pPr>
        <w:jc w:val="center"/>
      </w:pPr>
      <w:r>
        <w:object w:dxaOrig="4735" w:dyaOrig="1856">
          <v:shape id="_x0000_i1026" type="#_x0000_t75" style="width:236.3pt;height:92.3pt" o:ole="">
            <v:imagedata r:id="rId12" o:title=""/>
          </v:shape>
          <o:OLEObject Type="Embed" ProgID="Visio.Drawing.11" ShapeID="_x0000_i1026" DrawAspect="Content" ObjectID="_1509964336" r:id="rId13"/>
        </w:object>
      </w:r>
    </w:p>
    <w:p w:rsidR="00BE30B3" w:rsidRDefault="00BE30B3" w:rsidP="00BE30B3">
      <w:pPr>
        <w:pStyle w:val="Heading4"/>
      </w:pPr>
      <w:r>
        <w:t>Store Local copy of outputs into Module Outputs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Program Flow End</w:t>
      </w:r>
    </w:p>
    <w:p w:rsidR="00BE30B3" w:rsidRDefault="00BE30B3" w:rsidP="00BE30B3">
      <w:r>
        <w:t>N/A</w:t>
      </w:r>
    </w:p>
    <w:p w:rsidR="00BE30B3" w:rsidRDefault="00BE30B3">
      <w:pPr>
        <w:spacing w:after="0"/>
        <w:rPr>
          <w:rFonts w:ascii="Arial" w:hAnsi="Arial"/>
          <w:b/>
          <w:sz w:val="24"/>
        </w:rPr>
      </w:pPr>
      <w:r>
        <w:br w:type="page"/>
      </w:r>
    </w:p>
    <w:p w:rsidR="00BE30B3" w:rsidRDefault="00BE30B3" w:rsidP="00BE30B3">
      <w:pPr>
        <w:pStyle w:val="Heading3"/>
      </w:pPr>
      <w:proofErr w:type="spellStart"/>
      <w:r>
        <w:lastRenderedPageBreak/>
        <w:t>Trns</w:t>
      </w:r>
      <w:proofErr w:type="spellEnd"/>
      <w:r>
        <w:t xml:space="preserve">: </w:t>
      </w:r>
      <w:r w:rsidR="008D1E28">
        <w:fldChar w:fldCharType="begin"/>
      </w:r>
      <w:r w:rsidR="008D1E28">
        <w:instrText xml:space="preserve"> DOCPROPERTY "Module Name"  \* MER</w:instrText>
      </w:r>
      <w:r w:rsidR="008D1E28">
        <w:instrText xml:space="preserve">GEFORMAT </w:instrText>
      </w:r>
      <w:r w:rsidR="008D1E28">
        <w:fldChar w:fldCharType="separate"/>
      </w:r>
      <w:r w:rsidR="003E319F">
        <w:t>ePWM</w:t>
      </w:r>
      <w:r>
        <w:t>2</w:t>
      </w:r>
      <w:r w:rsidR="008D1E28">
        <w:fldChar w:fldCharType="end"/>
      </w:r>
      <w:r>
        <w:t>_Trns2</w:t>
      </w:r>
    </w:p>
    <w:p w:rsidR="00BE30B3" w:rsidRDefault="00BE30B3" w:rsidP="00BE30B3">
      <w:pPr>
        <w:pStyle w:val="Heading4"/>
      </w:pPr>
      <w:r>
        <w:t>Design Rationale</w:t>
      </w:r>
    </w:p>
    <w:p w:rsidR="00B17F40" w:rsidRDefault="004D6CD8" w:rsidP="00B17F40">
      <w:pPr>
        <w:rPr>
          <w:ins w:id="32" w:author="Windows User" w:date="2015-11-25T13:45:00Z"/>
        </w:rPr>
      </w:pPr>
      <w:r>
        <w:t>Implements the "</w:t>
      </w:r>
      <w:proofErr w:type="spellStart"/>
      <w:r>
        <w:t>ePWM</w:t>
      </w:r>
      <w:proofErr w:type="spellEnd"/>
      <w:r>
        <w:t xml:space="preserve"> gate outputs are disable if function leaves operate state" portion of ES-34B "Motor Control Configuration Override" </w:t>
      </w:r>
      <w:proofErr w:type="spellStart"/>
      <w:r>
        <w:t>subfunction</w:t>
      </w:r>
      <w:proofErr w:type="spellEnd"/>
      <w:r>
        <w:t>.  Function executes on exiting mode OPERATE.</w:t>
      </w:r>
    </w:p>
    <w:p w:rsidR="00BE30B3" w:rsidRDefault="00BE30B3" w:rsidP="00BE30B3">
      <w:pPr>
        <w:pStyle w:val="Heading4"/>
      </w:pPr>
      <w:r>
        <w:t>Program Flow Start</w:t>
      </w:r>
    </w:p>
    <w:p w:rsidR="00BE30B3" w:rsidRDefault="00BE30B3" w:rsidP="00BE30B3">
      <w:r>
        <w:t>N/A</w:t>
      </w:r>
    </w:p>
    <w:p w:rsidR="00BE30B3" w:rsidRDefault="00BE30B3" w:rsidP="00BE30B3">
      <w:pPr>
        <w:pStyle w:val="Heading4"/>
      </w:pPr>
      <w:r>
        <w:t>Store Module Inputs to Local copies</w:t>
      </w:r>
    </w:p>
    <w:p w:rsidR="00BE30B3" w:rsidRPr="00F141E2" w:rsidRDefault="00BE30B3" w:rsidP="00BE30B3">
      <w:pPr>
        <w:rPr>
          <w:sz w:val="18"/>
          <w:szCs w:val="18"/>
        </w:rPr>
      </w:pPr>
      <w:r w:rsidRPr="00F141E2">
        <w:rPr>
          <w:sz w:val="18"/>
          <w:szCs w:val="18"/>
        </w:rPr>
        <w:t>None</w:t>
      </w:r>
    </w:p>
    <w:p w:rsidR="00BE30B3" w:rsidRDefault="004D6CD8" w:rsidP="00BE30B3">
      <w:pPr>
        <w:pStyle w:val="Heading4"/>
      </w:pPr>
      <w:r>
        <w:t>Processing</w:t>
      </w:r>
    </w:p>
    <w:p w:rsidR="00BE30B3" w:rsidRDefault="004D6CD8" w:rsidP="00BE30B3">
      <w:pPr>
        <w:jc w:val="center"/>
      </w:pPr>
      <w:r>
        <w:object w:dxaOrig="4735" w:dyaOrig="1855">
          <v:shape id="_x0000_i1027" type="#_x0000_t75" style="width:236.3pt;height:92.3pt" o:ole="">
            <v:imagedata r:id="rId14" o:title=""/>
          </v:shape>
          <o:OLEObject Type="Embed" ProgID="Visio.Drawing.11" ShapeID="_x0000_i1027" DrawAspect="Content" ObjectID="_1509964337" r:id="rId15"/>
        </w:object>
      </w:r>
    </w:p>
    <w:p w:rsidR="00BE30B3" w:rsidRDefault="00BE30B3" w:rsidP="00BE30B3">
      <w:pPr>
        <w:pStyle w:val="Heading4"/>
      </w:pPr>
      <w:r>
        <w:t>Store Local copy of outputs into Module Outputs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Program Flow End</w:t>
      </w:r>
    </w:p>
    <w:p w:rsidR="00BE30B3" w:rsidRDefault="00BE30B3" w:rsidP="00BE30B3">
      <w:r>
        <w:t>N/A</w:t>
      </w:r>
    </w:p>
    <w:p w:rsidR="00BE30B3" w:rsidRDefault="00BE30B3"/>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3E319F" w:rsidP="00F957FA">
            <w:pPr>
              <w:spacing w:before="60"/>
              <w:rPr>
                <w:rFonts w:ascii="Arial" w:hAnsi="Arial" w:cs="Arial"/>
                <w:sz w:val="16"/>
                <w:szCs w:val="16"/>
              </w:rPr>
            </w:pPr>
            <w:r>
              <w:rPr>
                <w:rFonts w:ascii="Arial" w:hAnsi="Arial" w:cs="Arial"/>
                <w:sz w:val="16"/>
                <w:szCs w:val="16"/>
              </w:rPr>
              <w:t>ePWM</w:t>
            </w:r>
            <w:r w:rsidR="00BE30B3" w:rsidRPr="00BE30B3">
              <w:rPr>
                <w:rFonts w:ascii="Arial" w:hAnsi="Arial" w:cs="Arial"/>
                <w:sz w:val="16"/>
                <w:szCs w:val="16"/>
              </w:rPr>
              <w:t>2_Trns1</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E30B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E30B3" w:rsidP="00EA2CAF">
            <w:pPr>
              <w:spacing w:before="60"/>
              <w:rPr>
                <w:rFonts w:ascii="Arial" w:hAnsi="Arial" w:cs="Arial"/>
                <w:sz w:val="16"/>
                <w:szCs w:val="16"/>
              </w:rPr>
            </w:pPr>
            <w:r>
              <w:rPr>
                <w:rFonts w:ascii="Arial" w:hAnsi="Arial" w:cs="Arial"/>
                <w:sz w:val="16"/>
                <w:szCs w:val="16"/>
              </w:rPr>
              <w:t xml:space="preserve">On Entering </w:t>
            </w:r>
            <w:r w:rsidR="00EA2CAF">
              <w:rPr>
                <w:rFonts w:ascii="Arial" w:hAnsi="Arial" w:cs="Arial"/>
                <w:sz w:val="16"/>
                <w:szCs w:val="16"/>
              </w:rPr>
              <w:t>OPERATE</w:t>
            </w:r>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3E319F" w:rsidP="00F957FA">
            <w:pPr>
              <w:spacing w:before="60"/>
              <w:rPr>
                <w:rFonts w:ascii="Arial" w:hAnsi="Arial" w:cs="Arial"/>
                <w:sz w:val="16"/>
                <w:szCs w:val="16"/>
              </w:rPr>
            </w:pPr>
            <w:r>
              <w:rPr>
                <w:rFonts w:ascii="Arial" w:hAnsi="Arial" w:cs="Arial"/>
                <w:sz w:val="16"/>
                <w:szCs w:val="16"/>
              </w:rPr>
              <w:t>ePWM</w:t>
            </w:r>
            <w:r w:rsidR="00BE30B3" w:rsidRPr="00BE30B3">
              <w:rPr>
                <w:rFonts w:ascii="Arial" w:hAnsi="Arial" w:cs="Arial"/>
                <w:sz w:val="16"/>
                <w:szCs w:val="16"/>
              </w:rPr>
              <w:t>2_Trns2</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E30B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E30B3" w:rsidP="00EA2CAF">
            <w:pPr>
              <w:spacing w:before="60"/>
              <w:rPr>
                <w:rFonts w:ascii="Arial" w:hAnsi="Arial" w:cs="Arial"/>
                <w:sz w:val="16"/>
                <w:szCs w:val="16"/>
              </w:rPr>
            </w:pPr>
            <w:r>
              <w:rPr>
                <w:rFonts w:ascii="Arial" w:hAnsi="Arial" w:cs="Arial"/>
                <w:sz w:val="16"/>
                <w:szCs w:val="16"/>
              </w:rPr>
              <w:t xml:space="preserve">On </w:t>
            </w:r>
            <w:r w:rsidR="00EA2CAF">
              <w:rPr>
                <w:rFonts w:ascii="Arial" w:hAnsi="Arial" w:cs="Arial"/>
                <w:sz w:val="16"/>
                <w:szCs w:val="16"/>
              </w:rPr>
              <w:t>Leaving OPERATE</w:t>
            </w:r>
          </w:p>
        </w:tc>
      </w:tr>
      <w:tr w:rsidR="004D6CD8" w:rsidRPr="00381542" w:rsidTr="00B54697">
        <w:tc>
          <w:tcPr>
            <w:tcW w:w="3168" w:type="dxa"/>
            <w:tcBorders>
              <w:top w:val="single" w:sz="6" w:space="0" w:color="auto"/>
              <w:left w:val="single" w:sz="6" w:space="0" w:color="auto"/>
              <w:bottom w:val="single" w:sz="6" w:space="0" w:color="auto"/>
              <w:right w:val="single" w:sz="6" w:space="0" w:color="auto"/>
            </w:tcBorders>
          </w:tcPr>
          <w:p w:rsidR="004D6CD8" w:rsidRDefault="004D6CD8" w:rsidP="00F957FA">
            <w:pPr>
              <w:spacing w:before="60"/>
              <w:rPr>
                <w:rFonts w:ascii="Arial" w:hAnsi="Arial" w:cs="Arial"/>
                <w:sz w:val="16"/>
                <w:szCs w:val="16"/>
              </w:rPr>
            </w:pPr>
            <w:r>
              <w:rPr>
                <w:rFonts w:ascii="Arial" w:hAnsi="Arial" w:cs="Arial"/>
                <w:sz w:val="16"/>
                <w:szCs w:val="16"/>
              </w:rPr>
              <w:t>ePWM2_Per1</w:t>
            </w:r>
          </w:p>
        </w:tc>
        <w:tc>
          <w:tcPr>
            <w:tcW w:w="2070" w:type="dxa"/>
            <w:tcBorders>
              <w:top w:val="single" w:sz="6" w:space="0" w:color="auto"/>
              <w:left w:val="single" w:sz="6" w:space="0" w:color="auto"/>
              <w:bottom w:val="single" w:sz="6" w:space="0" w:color="auto"/>
              <w:right w:val="single" w:sz="6" w:space="0" w:color="auto"/>
            </w:tcBorders>
          </w:tcPr>
          <w:p w:rsidR="004D6CD8" w:rsidRDefault="004D6CD8"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4D6CD8" w:rsidRDefault="004D6CD8" w:rsidP="00EA2CAF">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E30B3"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BE30B3" w:rsidRPr="0033479A" w:rsidTr="00BF364D">
        <w:tc>
          <w:tcPr>
            <w:tcW w:w="4464" w:type="dxa"/>
            <w:tcBorders>
              <w:top w:val="single" w:sz="6" w:space="0" w:color="auto"/>
              <w:left w:val="single" w:sz="6" w:space="0" w:color="auto"/>
              <w:bottom w:val="single" w:sz="6" w:space="0" w:color="auto"/>
              <w:right w:val="single" w:sz="6" w:space="0" w:color="auto"/>
            </w:tcBorders>
          </w:tcPr>
          <w:p w:rsidR="00BE30B3" w:rsidRPr="00BE30B3" w:rsidRDefault="003E319F">
            <w:pPr>
              <w:spacing w:before="60"/>
              <w:rPr>
                <w:rFonts w:ascii="Arial" w:hAnsi="Arial" w:cs="Arial"/>
                <w:sz w:val="16"/>
              </w:rPr>
            </w:pPr>
            <w:r>
              <w:rPr>
                <w:rFonts w:ascii="Arial" w:hAnsi="Arial" w:cs="Arial"/>
                <w:sz w:val="16"/>
              </w:rPr>
              <w:t>ePWM</w:t>
            </w:r>
            <w:r w:rsidR="00BE30B3" w:rsidRPr="00BE30B3">
              <w:rPr>
                <w:rFonts w:ascii="Arial" w:hAnsi="Arial" w:cs="Arial"/>
                <w:sz w:val="16"/>
              </w:rPr>
              <w:t>2_Trns1</w:t>
            </w:r>
          </w:p>
        </w:tc>
        <w:tc>
          <w:tcPr>
            <w:tcW w:w="4464" w:type="dxa"/>
            <w:tcBorders>
              <w:top w:val="single" w:sz="6" w:space="0" w:color="auto"/>
              <w:left w:val="single" w:sz="6" w:space="0" w:color="auto"/>
              <w:bottom w:val="single" w:sz="6" w:space="0" w:color="auto"/>
              <w:right w:val="single" w:sz="6" w:space="0" w:color="auto"/>
            </w:tcBorders>
          </w:tcPr>
          <w:p w:rsidR="00BE30B3" w:rsidRPr="005F1D69" w:rsidRDefault="00BE30B3">
            <w:pPr>
              <w:spacing w:before="60"/>
              <w:rPr>
                <w:rFonts w:ascii="Arial" w:hAnsi="Arial" w:cs="Arial"/>
                <w:sz w:val="16"/>
                <w:lang w:val="fr-FR"/>
              </w:rPr>
            </w:pPr>
            <w:r w:rsidRPr="005F1D69">
              <w:rPr>
                <w:rFonts w:ascii="Arial" w:hAnsi="Arial" w:cs="Arial"/>
                <w:sz w:val="16"/>
                <w:lang w:val="fr-FR"/>
              </w:rPr>
              <w:t>RTE_START_SEC_AP_</w:t>
            </w:r>
            <w:r w:rsidR="003E319F">
              <w:rPr>
                <w:rFonts w:ascii="Arial" w:hAnsi="Arial" w:cs="Arial"/>
                <w:sz w:val="16"/>
                <w:lang w:val="fr-FR"/>
              </w:rPr>
              <w:t>EPWM</w:t>
            </w:r>
            <w:r w:rsidRPr="005F1D69">
              <w:rPr>
                <w:rFonts w:ascii="Arial" w:hAnsi="Arial" w:cs="Arial"/>
                <w:sz w:val="16"/>
                <w:lang w:val="fr-FR"/>
              </w:rPr>
              <w:t>2_APPL_CODE</w:t>
            </w:r>
          </w:p>
        </w:tc>
      </w:tr>
      <w:tr w:rsidR="00BE30B3" w:rsidRPr="0033479A" w:rsidTr="00BF364D">
        <w:tc>
          <w:tcPr>
            <w:tcW w:w="4464" w:type="dxa"/>
            <w:tcBorders>
              <w:top w:val="single" w:sz="6" w:space="0" w:color="auto"/>
              <w:left w:val="single" w:sz="6" w:space="0" w:color="auto"/>
              <w:bottom w:val="single" w:sz="6" w:space="0" w:color="auto"/>
              <w:right w:val="single" w:sz="6" w:space="0" w:color="auto"/>
            </w:tcBorders>
          </w:tcPr>
          <w:p w:rsidR="00BE30B3" w:rsidRPr="00BE30B3" w:rsidRDefault="003E319F">
            <w:pPr>
              <w:spacing w:before="60"/>
              <w:rPr>
                <w:rFonts w:ascii="Arial" w:hAnsi="Arial" w:cs="Arial"/>
                <w:sz w:val="16"/>
              </w:rPr>
            </w:pPr>
            <w:r>
              <w:rPr>
                <w:rFonts w:ascii="Arial" w:hAnsi="Arial" w:cs="Arial"/>
                <w:sz w:val="16"/>
              </w:rPr>
              <w:t>ePWM</w:t>
            </w:r>
            <w:r w:rsidR="00BE30B3" w:rsidRPr="00BE30B3">
              <w:rPr>
                <w:rFonts w:ascii="Arial" w:hAnsi="Arial" w:cs="Arial"/>
                <w:sz w:val="16"/>
              </w:rPr>
              <w:t>2_Trns2</w:t>
            </w:r>
          </w:p>
        </w:tc>
        <w:tc>
          <w:tcPr>
            <w:tcW w:w="4464" w:type="dxa"/>
            <w:tcBorders>
              <w:top w:val="single" w:sz="6" w:space="0" w:color="auto"/>
              <w:left w:val="single" w:sz="6" w:space="0" w:color="auto"/>
              <w:bottom w:val="single" w:sz="6" w:space="0" w:color="auto"/>
              <w:right w:val="single" w:sz="6" w:space="0" w:color="auto"/>
            </w:tcBorders>
          </w:tcPr>
          <w:p w:rsidR="00BE30B3" w:rsidRPr="005F1D69" w:rsidRDefault="00BE30B3">
            <w:pPr>
              <w:spacing w:before="60"/>
              <w:rPr>
                <w:rFonts w:ascii="Arial" w:hAnsi="Arial" w:cs="Arial"/>
                <w:sz w:val="16"/>
                <w:lang w:val="fr-FR"/>
              </w:rPr>
            </w:pPr>
            <w:r w:rsidRPr="005F1D69">
              <w:rPr>
                <w:rFonts w:ascii="Arial" w:hAnsi="Arial" w:cs="Arial"/>
                <w:sz w:val="16"/>
                <w:lang w:val="fr-FR"/>
              </w:rPr>
              <w:t>RTE_START_SEC_AP_</w:t>
            </w:r>
            <w:r w:rsidR="003E319F">
              <w:rPr>
                <w:rFonts w:ascii="Arial" w:hAnsi="Arial" w:cs="Arial"/>
                <w:sz w:val="16"/>
                <w:lang w:val="fr-FR"/>
              </w:rPr>
              <w:t>EPWM</w:t>
            </w:r>
            <w:r w:rsidRPr="005F1D69">
              <w:rPr>
                <w:rFonts w:ascii="Arial" w:hAnsi="Arial" w:cs="Arial"/>
                <w:sz w:val="16"/>
                <w:lang w:val="fr-FR"/>
              </w:rPr>
              <w:t>2_APPL_CODE</w:t>
            </w:r>
          </w:p>
        </w:tc>
      </w:tr>
      <w:tr w:rsidR="004D6CD8" w:rsidRPr="0033479A" w:rsidTr="00BF364D">
        <w:tc>
          <w:tcPr>
            <w:tcW w:w="4464" w:type="dxa"/>
            <w:tcBorders>
              <w:top w:val="single" w:sz="6" w:space="0" w:color="auto"/>
              <w:left w:val="single" w:sz="6" w:space="0" w:color="auto"/>
              <w:bottom w:val="single" w:sz="6" w:space="0" w:color="auto"/>
              <w:right w:val="single" w:sz="6" w:space="0" w:color="auto"/>
            </w:tcBorders>
          </w:tcPr>
          <w:p w:rsidR="004D6CD8" w:rsidRDefault="004D6CD8">
            <w:pPr>
              <w:spacing w:before="60"/>
              <w:rPr>
                <w:rFonts w:ascii="Arial" w:hAnsi="Arial" w:cs="Arial"/>
                <w:sz w:val="16"/>
              </w:rPr>
            </w:pPr>
            <w:r>
              <w:rPr>
                <w:rFonts w:ascii="Arial" w:hAnsi="Arial" w:cs="Arial"/>
                <w:sz w:val="16"/>
              </w:rPr>
              <w:t>ePWM2_Per1</w:t>
            </w:r>
          </w:p>
        </w:tc>
        <w:tc>
          <w:tcPr>
            <w:tcW w:w="4464" w:type="dxa"/>
            <w:tcBorders>
              <w:top w:val="single" w:sz="6" w:space="0" w:color="auto"/>
              <w:left w:val="single" w:sz="6" w:space="0" w:color="auto"/>
              <w:bottom w:val="single" w:sz="6" w:space="0" w:color="auto"/>
              <w:right w:val="single" w:sz="6" w:space="0" w:color="auto"/>
            </w:tcBorders>
          </w:tcPr>
          <w:p w:rsidR="004D6CD8" w:rsidRPr="005F1D69" w:rsidRDefault="004D6CD8">
            <w:pPr>
              <w:spacing w:before="60"/>
              <w:rPr>
                <w:rFonts w:ascii="Arial" w:hAnsi="Arial" w:cs="Arial"/>
                <w:sz w:val="16"/>
                <w:lang w:val="fr-FR"/>
              </w:rPr>
            </w:pPr>
            <w:r w:rsidRPr="005F1D69">
              <w:rPr>
                <w:rFonts w:ascii="Arial" w:hAnsi="Arial" w:cs="Arial"/>
                <w:sz w:val="16"/>
                <w:lang w:val="fr-FR"/>
              </w:rPr>
              <w:t>RTE_START_SEC_AP_</w:t>
            </w:r>
            <w:r>
              <w:rPr>
                <w:rFonts w:ascii="Arial" w:hAnsi="Arial" w:cs="Arial"/>
                <w:sz w:val="16"/>
                <w:lang w:val="fr-FR"/>
              </w:rPr>
              <w:t>EPWM</w:t>
            </w:r>
            <w:r w:rsidRPr="005F1D69">
              <w:rPr>
                <w:rFonts w:ascii="Arial" w:hAnsi="Arial" w:cs="Arial"/>
                <w:sz w:val="16"/>
                <w:lang w:val="fr-FR"/>
              </w:rPr>
              <w:t>2_APPL_CODE</w:t>
            </w:r>
          </w:p>
        </w:tc>
      </w:tr>
    </w:tbl>
    <w:p w:rsidR="00BF364D" w:rsidRPr="005F1D69"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163952" w:rsidRDefault="00163952" w:rsidP="00163952">
      <w:pPr>
        <w:numPr>
          <w:ilvl w:val="0"/>
          <w:numId w:val="6"/>
        </w:numPr>
      </w:pPr>
      <w:r>
        <w:t>INLINE functions defined in “</w:t>
      </w:r>
      <w:proofErr w:type="spellStart"/>
      <w:r>
        <w:t>GlobalMacro.h</w:t>
      </w:r>
      <w:proofErr w:type="spellEnd"/>
      <w:r>
        <w:t>” are not unit tested</w:t>
      </w:r>
    </w:p>
    <w:p w:rsidR="00521AD3" w:rsidRDefault="00521AD3" w:rsidP="00521AD3">
      <w:pPr>
        <w:pStyle w:val="Heading1"/>
        <w:numPr>
          <w:ilvl w:val="0"/>
          <w:numId w:val="0"/>
        </w:numPr>
        <w:ind w:left="432"/>
      </w:pPr>
    </w:p>
    <w:p w:rsidR="00521AD3" w:rsidRDefault="00521AD3" w:rsidP="00521AD3"/>
    <w:p w:rsidR="004A781C" w:rsidRDefault="004A781C" w:rsidP="00521AD3">
      <w:pPr>
        <w:pStyle w:val="Heading1"/>
        <w:numPr>
          <w:ilvl w:val="0"/>
          <w:numId w:val="0"/>
        </w:numPr>
        <w:ind w:left="720" w:firstLine="288"/>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016"/>
        <w:gridCol w:w="1274"/>
        <w:gridCol w:w="1105"/>
      </w:tblGrid>
      <w:tr w:rsidR="00691A28" w:rsidTr="00655E96">
        <w:tc>
          <w:tcPr>
            <w:tcW w:w="662" w:type="dxa"/>
          </w:tcPr>
          <w:p w:rsidR="00691A28" w:rsidRDefault="00691A28">
            <w:pPr>
              <w:spacing w:before="60"/>
              <w:rPr>
                <w:rFonts w:ascii="Arial" w:hAnsi="Arial" w:cs="Arial"/>
                <w:b/>
                <w:bCs/>
                <w:sz w:val="16"/>
              </w:rPr>
            </w:pPr>
            <w:r>
              <w:rPr>
                <w:rFonts w:ascii="Arial" w:hAnsi="Arial" w:cs="Arial"/>
                <w:b/>
                <w:bCs/>
                <w:sz w:val="16"/>
              </w:rPr>
              <w:t>Rev #</w:t>
            </w:r>
          </w:p>
        </w:tc>
        <w:tc>
          <w:tcPr>
            <w:tcW w:w="6016" w:type="dxa"/>
          </w:tcPr>
          <w:p w:rsidR="00691A28" w:rsidRDefault="00691A28">
            <w:pPr>
              <w:spacing w:before="60"/>
              <w:rPr>
                <w:rFonts w:ascii="Arial" w:hAnsi="Arial" w:cs="Arial"/>
                <w:b/>
                <w:bCs/>
                <w:sz w:val="16"/>
              </w:rPr>
            </w:pPr>
            <w:r>
              <w:rPr>
                <w:rFonts w:ascii="Arial" w:hAnsi="Arial" w:cs="Arial"/>
                <w:b/>
                <w:bCs/>
                <w:sz w:val="16"/>
              </w:rPr>
              <w:t>Change Description</w:t>
            </w:r>
          </w:p>
        </w:tc>
        <w:tc>
          <w:tcPr>
            <w:tcW w:w="1274" w:type="dxa"/>
          </w:tcPr>
          <w:p w:rsidR="00691A28" w:rsidRDefault="00691A28">
            <w:pPr>
              <w:spacing w:before="60"/>
              <w:rPr>
                <w:rFonts w:ascii="Arial" w:hAnsi="Arial" w:cs="Arial"/>
                <w:b/>
                <w:bCs/>
                <w:sz w:val="16"/>
              </w:rPr>
            </w:pPr>
            <w:r>
              <w:rPr>
                <w:rFonts w:ascii="Arial" w:hAnsi="Arial" w:cs="Arial"/>
                <w:b/>
                <w:bCs/>
                <w:sz w:val="16"/>
              </w:rPr>
              <w:t xml:space="preserve">Date </w:t>
            </w:r>
          </w:p>
        </w:tc>
        <w:tc>
          <w:tcPr>
            <w:tcW w:w="1105" w:type="dxa"/>
          </w:tcPr>
          <w:p w:rsidR="00691A28" w:rsidRDefault="00691A28">
            <w:pPr>
              <w:spacing w:before="60"/>
              <w:rPr>
                <w:rFonts w:ascii="Arial" w:hAnsi="Arial" w:cs="Arial"/>
                <w:b/>
                <w:bCs/>
                <w:sz w:val="16"/>
              </w:rPr>
            </w:pPr>
            <w:r>
              <w:rPr>
                <w:rFonts w:ascii="Arial" w:hAnsi="Arial" w:cs="Arial"/>
                <w:b/>
                <w:bCs/>
                <w:sz w:val="16"/>
              </w:rPr>
              <w:t>Author Initials</w:t>
            </w:r>
          </w:p>
        </w:tc>
      </w:tr>
      <w:tr w:rsidR="00691A28" w:rsidTr="00655E96">
        <w:tc>
          <w:tcPr>
            <w:tcW w:w="662" w:type="dxa"/>
          </w:tcPr>
          <w:p w:rsidR="00691A28" w:rsidRDefault="00691A28">
            <w:pPr>
              <w:spacing w:before="60"/>
              <w:rPr>
                <w:rFonts w:ascii="Arial" w:hAnsi="Arial" w:cs="Arial"/>
                <w:sz w:val="16"/>
              </w:rPr>
            </w:pPr>
            <w:r>
              <w:rPr>
                <w:rFonts w:ascii="Arial" w:hAnsi="Arial" w:cs="Arial"/>
                <w:sz w:val="16"/>
              </w:rPr>
              <w:t>1.0</w:t>
            </w:r>
          </w:p>
        </w:tc>
        <w:tc>
          <w:tcPr>
            <w:tcW w:w="6016" w:type="dxa"/>
          </w:tcPr>
          <w:p w:rsidR="00691A28" w:rsidRDefault="00691A28" w:rsidP="003E319F">
            <w:pPr>
              <w:spacing w:before="60"/>
              <w:rPr>
                <w:rFonts w:ascii="Arial" w:hAnsi="Arial" w:cs="Arial"/>
                <w:sz w:val="16"/>
              </w:rPr>
            </w:pPr>
            <w:r>
              <w:rPr>
                <w:rFonts w:ascii="Arial" w:hAnsi="Arial" w:cs="Arial"/>
                <w:sz w:val="16"/>
              </w:rPr>
              <w:t>Initial Version (Shutdown Mechs FDD 34B)</w:t>
            </w:r>
          </w:p>
        </w:tc>
        <w:tc>
          <w:tcPr>
            <w:tcW w:w="1274" w:type="dxa"/>
          </w:tcPr>
          <w:p w:rsidR="00691A28" w:rsidRDefault="002C374C" w:rsidP="002C374C">
            <w:pPr>
              <w:spacing w:before="60"/>
              <w:rPr>
                <w:rFonts w:ascii="Arial" w:hAnsi="Arial" w:cs="Arial"/>
                <w:sz w:val="16"/>
              </w:rPr>
            </w:pPr>
            <w:r>
              <w:t>18-Feb-13</w:t>
            </w:r>
          </w:p>
        </w:tc>
        <w:tc>
          <w:tcPr>
            <w:tcW w:w="1105" w:type="dxa"/>
          </w:tcPr>
          <w:p w:rsidR="00691A28" w:rsidRDefault="00691A28">
            <w:pPr>
              <w:spacing w:before="60"/>
              <w:rPr>
                <w:rFonts w:ascii="Arial" w:hAnsi="Arial" w:cs="Arial"/>
                <w:sz w:val="16"/>
              </w:rPr>
            </w:pPr>
            <w:r>
              <w:rPr>
                <w:rFonts w:ascii="Arial" w:hAnsi="Arial" w:cs="Arial"/>
                <w:sz w:val="16"/>
              </w:rPr>
              <w:t>Selva</w:t>
            </w:r>
          </w:p>
        </w:tc>
      </w:tr>
      <w:tr w:rsidR="00691A28" w:rsidTr="00655E96">
        <w:tc>
          <w:tcPr>
            <w:tcW w:w="662" w:type="dxa"/>
          </w:tcPr>
          <w:p w:rsidR="00691A28" w:rsidRDefault="00691A28">
            <w:pPr>
              <w:spacing w:before="60"/>
              <w:rPr>
                <w:rFonts w:ascii="Arial" w:hAnsi="Arial" w:cs="Arial"/>
                <w:sz w:val="16"/>
              </w:rPr>
            </w:pPr>
            <w:r>
              <w:rPr>
                <w:rFonts w:ascii="Arial" w:hAnsi="Arial" w:cs="Arial"/>
                <w:sz w:val="16"/>
              </w:rPr>
              <w:t>2</w:t>
            </w:r>
          </w:p>
        </w:tc>
        <w:tc>
          <w:tcPr>
            <w:tcW w:w="6016" w:type="dxa"/>
          </w:tcPr>
          <w:p w:rsidR="00691A28" w:rsidRDefault="00691A28" w:rsidP="003E319F">
            <w:pPr>
              <w:spacing w:before="60"/>
              <w:rPr>
                <w:rFonts w:ascii="Arial" w:hAnsi="Arial" w:cs="Arial"/>
                <w:sz w:val="16"/>
              </w:rPr>
            </w:pPr>
            <w:r>
              <w:rPr>
                <w:rFonts w:ascii="Arial" w:hAnsi="Arial" w:cs="Arial"/>
                <w:sz w:val="16"/>
              </w:rPr>
              <w:t>Updated modes for Trns functions</w:t>
            </w:r>
          </w:p>
        </w:tc>
        <w:tc>
          <w:tcPr>
            <w:tcW w:w="1274" w:type="dxa"/>
          </w:tcPr>
          <w:p w:rsidR="00691A28" w:rsidRDefault="00691A28">
            <w:pPr>
              <w:spacing w:before="60"/>
            </w:pPr>
            <w:r>
              <w:t>8-Mar-13</w:t>
            </w:r>
          </w:p>
        </w:tc>
        <w:tc>
          <w:tcPr>
            <w:tcW w:w="1105" w:type="dxa"/>
          </w:tcPr>
          <w:p w:rsidR="00691A28" w:rsidRDefault="00691A28">
            <w:pPr>
              <w:spacing w:before="60"/>
              <w:rPr>
                <w:rFonts w:ascii="Arial" w:hAnsi="Arial" w:cs="Arial"/>
                <w:sz w:val="16"/>
              </w:rPr>
            </w:pPr>
            <w:r>
              <w:rPr>
                <w:rFonts w:ascii="Arial" w:hAnsi="Arial" w:cs="Arial"/>
                <w:sz w:val="16"/>
              </w:rPr>
              <w:t>OT</w:t>
            </w:r>
          </w:p>
        </w:tc>
      </w:tr>
      <w:tr w:rsidR="00163952" w:rsidTr="00655E96">
        <w:tc>
          <w:tcPr>
            <w:tcW w:w="662" w:type="dxa"/>
          </w:tcPr>
          <w:p w:rsidR="00163952" w:rsidRDefault="00163952">
            <w:pPr>
              <w:spacing w:before="60"/>
              <w:rPr>
                <w:rFonts w:ascii="Arial" w:hAnsi="Arial" w:cs="Arial"/>
                <w:sz w:val="16"/>
              </w:rPr>
            </w:pPr>
            <w:r>
              <w:rPr>
                <w:rFonts w:ascii="Arial" w:hAnsi="Arial" w:cs="Arial"/>
                <w:sz w:val="16"/>
              </w:rPr>
              <w:t>3</w:t>
            </w:r>
          </w:p>
        </w:tc>
        <w:tc>
          <w:tcPr>
            <w:tcW w:w="6016" w:type="dxa"/>
          </w:tcPr>
          <w:p w:rsidR="00163952" w:rsidRDefault="00163952" w:rsidP="00163952">
            <w:pPr>
              <w:spacing w:before="60"/>
              <w:rPr>
                <w:rFonts w:ascii="Arial" w:hAnsi="Arial" w:cs="Arial"/>
                <w:sz w:val="16"/>
              </w:rPr>
            </w:pPr>
            <w:r>
              <w:rPr>
                <w:rFonts w:ascii="Arial" w:hAnsi="Arial" w:cs="Arial"/>
                <w:sz w:val="16"/>
              </w:rPr>
              <w:t xml:space="preserve">Added ePWM2_Per1 and updated transition </w:t>
            </w:r>
            <w:proofErr w:type="gramStart"/>
            <w:r>
              <w:rPr>
                <w:rFonts w:ascii="Arial" w:hAnsi="Arial" w:cs="Arial"/>
                <w:sz w:val="16"/>
              </w:rPr>
              <w:t>function</w:t>
            </w:r>
            <w:proofErr w:type="gramEnd"/>
            <w:r>
              <w:rPr>
                <w:rFonts w:ascii="Arial" w:hAnsi="Arial" w:cs="Arial"/>
                <w:sz w:val="16"/>
              </w:rPr>
              <w:t xml:space="preserve"> sections per ES-34B v007.</w:t>
            </w:r>
          </w:p>
        </w:tc>
        <w:tc>
          <w:tcPr>
            <w:tcW w:w="1274" w:type="dxa"/>
          </w:tcPr>
          <w:p w:rsidR="00163952" w:rsidRDefault="00163952">
            <w:pPr>
              <w:spacing w:before="60"/>
            </w:pPr>
            <w:r>
              <w:t>25-Jan-15</w:t>
            </w:r>
          </w:p>
        </w:tc>
        <w:tc>
          <w:tcPr>
            <w:tcW w:w="1105" w:type="dxa"/>
          </w:tcPr>
          <w:p w:rsidR="00163952" w:rsidRDefault="00163952">
            <w:pPr>
              <w:spacing w:before="60"/>
              <w:rPr>
                <w:rFonts w:ascii="Arial" w:hAnsi="Arial" w:cs="Arial"/>
                <w:sz w:val="16"/>
              </w:rPr>
            </w:pPr>
            <w:r>
              <w:rPr>
                <w:rFonts w:ascii="Arial" w:hAnsi="Arial" w:cs="Arial"/>
                <w:sz w:val="16"/>
              </w:rPr>
              <w:t>KMC</w:t>
            </w:r>
          </w:p>
        </w:tc>
      </w:tr>
      <w:tr w:rsidR="00655E96" w:rsidTr="00655E96">
        <w:trPr>
          <w:ins w:id="33" w:author="Windows User" w:date="2015-11-25T09:57:00Z"/>
        </w:trPr>
        <w:tc>
          <w:tcPr>
            <w:tcW w:w="662" w:type="dxa"/>
          </w:tcPr>
          <w:p w:rsidR="00655E96" w:rsidRDefault="00655E96">
            <w:pPr>
              <w:spacing w:before="60"/>
              <w:rPr>
                <w:ins w:id="34" w:author="Windows User" w:date="2015-11-25T09:57:00Z"/>
                <w:rFonts w:ascii="Arial" w:hAnsi="Arial" w:cs="Arial"/>
                <w:sz w:val="16"/>
              </w:rPr>
            </w:pPr>
            <w:ins w:id="35" w:author="Windows User" w:date="2015-11-25T09:57:00Z">
              <w:r>
                <w:rPr>
                  <w:rFonts w:ascii="Arial" w:hAnsi="Arial" w:cs="Arial"/>
                  <w:sz w:val="16"/>
                </w:rPr>
                <w:t>4</w:t>
              </w:r>
            </w:ins>
          </w:p>
        </w:tc>
        <w:tc>
          <w:tcPr>
            <w:tcW w:w="6016" w:type="dxa"/>
          </w:tcPr>
          <w:p w:rsidR="00655E96" w:rsidRDefault="00655E96" w:rsidP="00163952">
            <w:pPr>
              <w:spacing w:before="60"/>
              <w:rPr>
                <w:ins w:id="36" w:author="Windows User" w:date="2015-11-25T09:57:00Z"/>
                <w:rFonts w:ascii="Arial" w:hAnsi="Arial" w:cs="Arial"/>
                <w:sz w:val="16"/>
              </w:rPr>
            </w:pPr>
            <w:ins w:id="37" w:author="Windows User" w:date="2015-11-25T09:58:00Z">
              <w:r>
                <w:rPr>
                  <w:rFonts w:ascii="Arial" w:hAnsi="Arial" w:cs="Arial"/>
                  <w:sz w:val="16"/>
                </w:rPr>
                <w:t>Updated to ES-34B v009</w:t>
              </w:r>
            </w:ins>
          </w:p>
        </w:tc>
        <w:tc>
          <w:tcPr>
            <w:tcW w:w="1274" w:type="dxa"/>
          </w:tcPr>
          <w:p w:rsidR="00655E96" w:rsidRDefault="00655E96">
            <w:pPr>
              <w:spacing w:before="60"/>
              <w:rPr>
                <w:ins w:id="38" w:author="Windows User" w:date="2015-11-25T09:57:00Z"/>
              </w:rPr>
            </w:pPr>
            <w:ins w:id="39" w:author="Windows User" w:date="2015-11-25T09:58:00Z">
              <w:r>
                <w:t>25-Nov-15</w:t>
              </w:r>
            </w:ins>
          </w:p>
        </w:tc>
        <w:tc>
          <w:tcPr>
            <w:tcW w:w="1105" w:type="dxa"/>
          </w:tcPr>
          <w:p w:rsidR="00655E96" w:rsidRDefault="00655E96">
            <w:pPr>
              <w:spacing w:before="60"/>
              <w:rPr>
                <w:ins w:id="40" w:author="Windows User" w:date="2015-11-25T09:57:00Z"/>
                <w:rFonts w:ascii="Arial" w:hAnsi="Arial" w:cs="Arial"/>
                <w:sz w:val="16"/>
              </w:rPr>
            </w:pPr>
            <w:proofErr w:type="spellStart"/>
            <w:ins w:id="41" w:author="Windows User" w:date="2015-11-25T09:58:00Z">
              <w:r>
                <w:rPr>
                  <w:rFonts w:ascii="Arial" w:hAnsi="Arial" w:cs="Arial"/>
                  <w:sz w:val="16"/>
                </w:rPr>
                <w:t>Rijvi</w:t>
              </w:r>
            </w:ins>
            <w:proofErr w:type="spellEnd"/>
          </w:p>
        </w:tc>
      </w:tr>
    </w:tbl>
    <w:p w:rsidR="00107819" w:rsidRDefault="00107819">
      <w:bookmarkStart w:id="42" w:name="_GoBack"/>
      <w:bookmarkEnd w:id="42"/>
    </w:p>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E28" w:rsidRDefault="008D1E28">
      <w:r>
        <w:separator/>
      </w:r>
    </w:p>
  </w:endnote>
  <w:endnote w:type="continuationSeparator" w:id="0">
    <w:p w:rsidR="008D1E28" w:rsidRDefault="008D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77" w:rsidRDefault="003E7377">
    <w:pPr>
      <w:pStyle w:val="Footer"/>
    </w:pPr>
    <w:r>
      <w:rPr>
        <w:snapToGrid w:val="0"/>
      </w:rPr>
      <w:tab/>
    </w:r>
    <w:r w:rsidR="008D1E28">
      <w:fldChar w:fldCharType="begin"/>
    </w:r>
    <w:r w:rsidR="008D1E28">
      <w:instrText xml:space="preserve"> DOCPROPERTY "Company"  \* MERGEFORMAT </w:instrText>
    </w:r>
    <w:r w:rsidR="008D1E28">
      <w:fldChar w:fldCharType="separate"/>
    </w:r>
    <w:r w:rsidRPr="004115AE">
      <w:rPr>
        <w:rFonts w:ascii="Times" w:hAnsi="Times"/>
        <w:caps/>
        <w:snapToGrid w:val="0"/>
      </w:rPr>
      <w:t>Nexteer</w:t>
    </w:r>
    <w:r w:rsidR="008D1E28">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E28" w:rsidRDefault="008D1E28">
      <w:r>
        <w:separator/>
      </w:r>
    </w:p>
  </w:footnote>
  <w:footnote w:type="continuationSeparator" w:id="0">
    <w:p w:rsidR="008D1E28" w:rsidRDefault="008D1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77" w:rsidRDefault="003E7377">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3E7377">
      <w:trPr>
        <w:cantSplit/>
      </w:trPr>
      <w:tc>
        <w:tcPr>
          <w:tcW w:w="990" w:type="dxa"/>
        </w:tcPr>
        <w:p w:rsidR="003E7377" w:rsidRDefault="003E7377">
          <w:pPr>
            <w:pStyle w:val="Header"/>
          </w:pPr>
          <w:r>
            <w:t>Title:</w:t>
          </w:r>
        </w:p>
      </w:tc>
      <w:tc>
        <w:tcPr>
          <w:tcW w:w="5400" w:type="dxa"/>
          <w:gridSpan w:val="3"/>
          <w:vMerge w:val="restart"/>
        </w:tcPr>
        <w:p w:rsidR="003E7377" w:rsidRDefault="008D1E28">
          <w:pPr>
            <w:pStyle w:val="Header"/>
          </w:pPr>
          <w:r>
            <w:fldChar w:fldCharType="begin"/>
          </w:r>
          <w:r>
            <w:instrText xml:space="preserve"> DOCPROPERTY "Document Title"  \* MERGEFORMAT </w:instrText>
          </w:r>
          <w:r>
            <w:fldChar w:fldCharType="separate"/>
          </w:r>
          <w:r w:rsidR="003E7377">
            <w:t>EPWM 2</w:t>
          </w:r>
          <w:r>
            <w:fldChar w:fldCharType="end"/>
          </w:r>
        </w:p>
        <w:p w:rsidR="003E7377" w:rsidRDefault="008D1E28"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3E7377">
            <w:t>Gen II+ EPS EA3</w:t>
          </w:r>
          <w:r>
            <w:fldChar w:fldCharType="end"/>
          </w:r>
          <w:r w:rsidR="003E7377">
            <w:tab/>
          </w:r>
        </w:p>
      </w:tc>
      <w:tc>
        <w:tcPr>
          <w:tcW w:w="1170" w:type="dxa"/>
        </w:tcPr>
        <w:p w:rsidR="003E7377" w:rsidRDefault="003E7377">
          <w:pPr>
            <w:pStyle w:val="Header"/>
          </w:pPr>
          <w:r>
            <w:t>Revision:</w:t>
          </w:r>
        </w:p>
      </w:tc>
      <w:tc>
        <w:tcPr>
          <w:tcW w:w="1350" w:type="dxa"/>
        </w:tcPr>
        <w:p w:rsidR="003E7377" w:rsidRDefault="002962C6">
          <w:pPr>
            <w:pStyle w:val="Header"/>
          </w:pPr>
          <w:del w:id="43" w:author="Windows User" w:date="2015-11-25T09:57:00Z">
            <w:r w:rsidDel="00655E96">
              <w:delText>3</w:delText>
            </w:r>
          </w:del>
          <w:ins w:id="44" w:author="Windows User" w:date="2015-11-25T09:57:00Z">
            <w:r w:rsidR="00655E96">
              <w:t>4</w:t>
            </w:r>
          </w:ins>
        </w:p>
      </w:tc>
    </w:tr>
    <w:tr w:rsidR="003E7377">
      <w:trPr>
        <w:cantSplit/>
      </w:trPr>
      <w:tc>
        <w:tcPr>
          <w:tcW w:w="990" w:type="dxa"/>
        </w:tcPr>
        <w:p w:rsidR="003E7377" w:rsidRDefault="003E7377">
          <w:pPr>
            <w:pStyle w:val="Header"/>
          </w:pPr>
          <w:r>
            <w:t xml:space="preserve">Product:     </w:t>
          </w:r>
        </w:p>
      </w:tc>
      <w:tc>
        <w:tcPr>
          <w:tcW w:w="5400" w:type="dxa"/>
          <w:gridSpan w:val="3"/>
          <w:vMerge/>
        </w:tcPr>
        <w:p w:rsidR="003E7377" w:rsidRDefault="003E7377">
          <w:pPr>
            <w:pStyle w:val="Header"/>
            <w:jc w:val="center"/>
          </w:pPr>
        </w:p>
      </w:tc>
      <w:tc>
        <w:tcPr>
          <w:tcW w:w="1170" w:type="dxa"/>
        </w:tcPr>
        <w:p w:rsidR="003E7377" w:rsidRDefault="003E7377">
          <w:pPr>
            <w:pStyle w:val="Header"/>
          </w:pPr>
          <w:r>
            <w:t>Rev. Date:</w:t>
          </w:r>
        </w:p>
      </w:tc>
      <w:tc>
        <w:tcPr>
          <w:tcW w:w="1350" w:type="dxa"/>
        </w:tcPr>
        <w:p w:rsidR="003E7377" w:rsidRDefault="002962C6">
          <w:pPr>
            <w:pStyle w:val="Header"/>
          </w:pPr>
          <w:del w:id="45" w:author="Windows User" w:date="2015-11-25T09:57:00Z">
            <w:r w:rsidDel="00655E96">
              <w:delText>25-Jan-15</w:delText>
            </w:r>
          </w:del>
          <w:ins w:id="46" w:author="Windows User" w:date="2015-11-25T09:57:00Z">
            <w:r w:rsidR="00655E96">
              <w:t>25_Nov-15</w:t>
            </w:r>
          </w:ins>
        </w:p>
      </w:tc>
    </w:tr>
    <w:tr w:rsidR="003E7377">
      <w:trPr>
        <w:cantSplit/>
      </w:trPr>
      <w:tc>
        <w:tcPr>
          <w:tcW w:w="990" w:type="dxa"/>
        </w:tcPr>
        <w:p w:rsidR="003E7377" w:rsidRDefault="003E7377">
          <w:pPr>
            <w:pStyle w:val="Header"/>
          </w:pPr>
          <w:r>
            <w:t>Group:</w:t>
          </w:r>
        </w:p>
      </w:tc>
      <w:tc>
        <w:tcPr>
          <w:tcW w:w="1530" w:type="dxa"/>
        </w:tcPr>
        <w:p w:rsidR="003E7377" w:rsidRDefault="003E7377">
          <w:pPr>
            <w:pStyle w:val="Header"/>
          </w:pPr>
          <w:r>
            <w:t>ESG</w:t>
          </w:r>
        </w:p>
      </w:tc>
      <w:tc>
        <w:tcPr>
          <w:tcW w:w="1260" w:type="dxa"/>
        </w:tcPr>
        <w:p w:rsidR="003E7377" w:rsidRDefault="003E7377">
          <w:pPr>
            <w:pStyle w:val="Header"/>
          </w:pPr>
          <w:r>
            <w:t>Originator:</w:t>
          </w:r>
        </w:p>
      </w:tc>
      <w:tc>
        <w:tcPr>
          <w:tcW w:w="2610" w:type="dxa"/>
        </w:tcPr>
        <w:p w:rsidR="003E7377" w:rsidRDefault="002962C6" w:rsidP="00EA2CAF">
          <w:pPr>
            <w:pStyle w:val="Header"/>
          </w:pPr>
          <w:r>
            <w:t xml:space="preserve">Kathleen </w:t>
          </w:r>
          <w:proofErr w:type="spellStart"/>
          <w:r>
            <w:t>Creager</w:t>
          </w:r>
          <w:proofErr w:type="spellEnd"/>
          <w:r w:rsidR="00050918">
            <w:fldChar w:fldCharType="begin"/>
          </w:r>
          <w:r w:rsidR="00050918">
            <w:instrText xml:space="preserve"> USERNAME  \* MERGEFORMAT </w:instrText>
          </w:r>
          <w:r w:rsidR="00050918">
            <w:fldChar w:fldCharType="end"/>
          </w:r>
        </w:p>
      </w:tc>
      <w:tc>
        <w:tcPr>
          <w:tcW w:w="1170" w:type="dxa"/>
        </w:tcPr>
        <w:p w:rsidR="003E7377" w:rsidRDefault="003E7377">
          <w:pPr>
            <w:pStyle w:val="Header"/>
          </w:pPr>
          <w:r>
            <w:t>Page:</w:t>
          </w:r>
        </w:p>
      </w:tc>
      <w:tc>
        <w:tcPr>
          <w:tcW w:w="1350" w:type="dxa"/>
        </w:tcPr>
        <w:p w:rsidR="003E7377" w:rsidRDefault="00E10EEE">
          <w:pPr>
            <w:pStyle w:val="Header"/>
          </w:pPr>
          <w:r>
            <w:rPr>
              <w:rStyle w:val="PageNumber"/>
            </w:rPr>
            <w:fldChar w:fldCharType="begin"/>
          </w:r>
          <w:r w:rsidR="003E7377">
            <w:rPr>
              <w:rStyle w:val="PageNumber"/>
            </w:rPr>
            <w:instrText xml:space="preserve"> PAGE </w:instrText>
          </w:r>
          <w:r>
            <w:rPr>
              <w:rStyle w:val="PageNumber"/>
            </w:rPr>
            <w:fldChar w:fldCharType="separate"/>
          </w:r>
          <w:r w:rsidR="00B17F40">
            <w:rPr>
              <w:rStyle w:val="PageNumber"/>
              <w:noProof/>
            </w:rPr>
            <w:t>14</w:t>
          </w:r>
          <w:r>
            <w:rPr>
              <w:rStyle w:val="PageNumber"/>
            </w:rPr>
            <w:fldChar w:fldCharType="end"/>
          </w:r>
          <w:r w:rsidR="003E7377">
            <w:rPr>
              <w:rStyle w:val="PageNumber"/>
            </w:rPr>
            <w:t xml:space="preserve"> of </w:t>
          </w:r>
          <w:r>
            <w:rPr>
              <w:rStyle w:val="PageNumber"/>
            </w:rPr>
            <w:fldChar w:fldCharType="begin"/>
          </w:r>
          <w:r w:rsidR="003E7377">
            <w:rPr>
              <w:rStyle w:val="PageNumber"/>
            </w:rPr>
            <w:instrText xml:space="preserve"> NUMPAGES </w:instrText>
          </w:r>
          <w:r>
            <w:rPr>
              <w:rStyle w:val="PageNumber"/>
            </w:rPr>
            <w:fldChar w:fldCharType="separate"/>
          </w:r>
          <w:r w:rsidR="00B17F40">
            <w:rPr>
              <w:rStyle w:val="PageNumber"/>
              <w:noProof/>
            </w:rPr>
            <w:t>14</w:t>
          </w:r>
          <w:r>
            <w:rPr>
              <w:rStyle w:val="PageNumber"/>
            </w:rPr>
            <w:fldChar w:fldCharType="end"/>
          </w:r>
        </w:p>
      </w:tc>
    </w:tr>
  </w:tbl>
  <w:p w:rsidR="003E7377" w:rsidRDefault="003E7377">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21"/>
    <w:rsid w:val="00050918"/>
    <w:rsid w:val="00107819"/>
    <w:rsid w:val="0013504B"/>
    <w:rsid w:val="00163952"/>
    <w:rsid w:val="001841C7"/>
    <w:rsid w:val="001A574F"/>
    <w:rsid w:val="001B60DF"/>
    <w:rsid w:val="001E703A"/>
    <w:rsid w:val="001F09B2"/>
    <w:rsid w:val="0020722A"/>
    <w:rsid w:val="002177FA"/>
    <w:rsid w:val="00251AC0"/>
    <w:rsid w:val="002962C6"/>
    <w:rsid w:val="002C03D8"/>
    <w:rsid w:val="002C374C"/>
    <w:rsid w:val="002E6662"/>
    <w:rsid w:val="00315335"/>
    <w:rsid w:val="003209F3"/>
    <w:rsid w:val="00327C0D"/>
    <w:rsid w:val="0033479A"/>
    <w:rsid w:val="00370F12"/>
    <w:rsid w:val="00375BA0"/>
    <w:rsid w:val="003B7645"/>
    <w:rsid w:val="003C4D3F"/>
    <w:rsid w:val="003D090A"/>
    <w:rsid w:val="003E319F"/>
    <w:rsid w:val="003E7377"/>
    <w:rsid w:val="004012C1"/>
    <w:rsid w:val="004115AE"/>
    <w:rsid w:val="004171DC"/>
    <w:rsid w:val="00425DDA"/>
    <w:rsid w:val="004A3850"/>
    <w:rsid w:val="004A781C"/>
    <w:rsid w:val="004B5EC9"/>
    <w:rsid w:val="004D6CD8"/>
    <w:rsid w:val="004F0723"/>
    <w:rsid w:val="00521AD3"/>
    <w:rsid w:val="005330AA"/>
    <w:rsid w:val="00595E21"/>
    <w:rsid w:val="005D5FE4"/>
    <w:rsid w:val="005D783D"/>
    <w:rsid w:val="005F1D69"/>
    <w:rsid w:val="005F44A9"/>
    <w:rsid w:val="00612C41"/>
    <w:rsid w:val="00616853"/>
    <w:rsid w:val="00655E96"/>
    <w:rsid w:val="00674ADF"/>
    <w:rsid w:val="00691A28"/>
    <w:rsid w:val="006D33CC"/>
    <w:rsid w:val="006F01A3"/>
    <w:rsid w:val="00706174"/>
    <w:rsid w:val="007659E5"/>
    <w:rsid w:val="007A69AC"/>
    <w:rsid w:val="008242F0"/>
    <w:rsid w:val="008535B2"/>
    <w:rsid w:val="008B3E94"/>
    <w:rsid w:val="008C23A2"/>
    <w:rsid w:val="008D1E28"/>
    <w:rsid w:val="008F6DBB"/>
    <w:rsid w:val="00924B04"/>
    <w:rsid w:val="00934DC8"/>
    <w:rsid w:val="00937013"/>
    <w:rsid w:val="00955F6A"/>
    <w:rsid w:val="00957470"/>
    <w:rsid w:val="00986945"/>
    <w:rsid w:val="009B20B2"/>
    <w:rsid w:val="00A10FF6"/>
    <w:rsid w:val="00AC1357"/>
    <w:rsid w:val="00AD731B"/>
    <w:rsid w:val="00AF2470"/>
    <w:rsid w:val="00B17F40"/>
    <w:rsid w:val="00B54697"/>
    <w:rsid w:val="00B753D3"/>
    <w:rsid w:val="00BD008B"/>
    <w:rsid w:val="00BD15D2"/>
    <w:rsid w:val="00BD3DFF"/>
    <w:rsid w:val="00BD6F79"/>
    <w:rsid w:val="00BE30B3"/>
    <w:rsid w:val="00BF364D"/>
    <w:rsid w:val="00C35BD3"/>
    <w:rsid w:val="00C450CF"/>
    <w:rsid w:val="00C47A82"/>
    <w:rsid w:val="00C72FFA"/>
    <w:rsid w:val="00C85C04"/>
    <w:rsid w:val="00CB6F5E"/>
    <w:rsid w:val="00D02210"/>
    <w:rsid w:val="00D16DA7"/>
    <w:rsid w:val="00D94BDD"/>
    <w:rsid w:val="00DC7E08"/>
    <w:rsid w:val="00DD14AE"/>
    <w:rsid w:val="00DE2CF3"/>
    <w:rsid w:val="00DE4889"/>
    <w:rsid w:val="00E01E2D"/>
    <w:rsid w:val="00E10EEE"/>
    <w:rsid w:val="00E5472B"/>
    <w:rsid w:val="00E57C42"/>
    <w:rsid w:val="00EA2CAF"/>
    <w:rsid w:val="00EF4E9E"/>
    <w:rsid w:val="00F141E2"/>
    <w:rsid w:val="00F648ED"/>
    <w:rsid w:val="00F82E8E"/>
    <w:rsid w:val="00F957FA"/>
    <w:rsid w:val="00FB2942"/>
    <w:rsid w:val="00FB432D"/>
    <w:rsid w:val="00FF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5AE"/>
    <w:rPr>
      <w:rFonts w:ascii="Tahoma" w:hAnsi="Tahoma" w:cs="Tahoma"/>
      <w:sz w:val="16"/>
      <w:szCs w:val="16"/>
    </w:rPr>
  </w:style>
  <w:style w:type="character" w:customStyle="1" w:styleId="Heading3Char">
    <w:name w:val="Heading 3 Char"/>
    <w:basedOn w:val="DefaultParagraphFont"/>
    <w:link w:val="Heading3"/>
    <w:rsid w:val="003E7377"/>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5AE"/>
    <w:rPr>
      <w:rFonts w:ascii="Tahoma" w:hAnsi="Tahoma" w:cs="Tahoma"/>
      <w:sz w:val="16"/>
      <w:szCs w:val="16"/>
    </w:rPr>
  </w:style>
  <w:style w:type="character" w:customStyle="1" w:styleId="Heading3Char">
    <w:name w:val="Heading 3 Char"/>
    <w:basedOn w:val="DefaultParagraphFont"/>
    <w:link w:val="Heading3"/>
    <w:rsid w:val="003E7377"/>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43</TotalTime>
  <Pages>14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6519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Windows User</cp:lastModifiedBy>
  <cp:revision>9</cp:revision>
  <cp:lastPrinted>2011-03-21T13:34:00Z</cp:lastPrinted>
  <dcterms:created xsi:type="dcterms:W3CDTF">2015-01-25T21:10:00Z</dcterms:created>
  <dcterms:modified xsi:type="dcterms:W3CDTF">2015-11-25T18:46:00Z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NHET 2</vt:lpwstr>
  </property>
  <property fmtid="{D5CDD505-2E9C-101B-9397-08002B2CF9AE}" pid="3" name="MDDRevNum">
    <vt:lpwstr>2</vt:lpwstr>
  </property>
  <property fmtid="{D5CDD505-2E9C-101B-9397-08002B2CF9AE}" pid="4" name="Module Layer">
    <vt:lpwstr>0</vt:lpwstr>
  </property>
  <property fmtid="{D5CDD505-2E9C-101B-9397-08002B2CF9AE}" pid="5" name="Module Name">
    <vt:lpwstr>Nhet2</vt:lpwstr>
  </property>
  <property fmtid="{D5CDD505-2E9C-101B-9397-08002B2CF9AE}" pid="6" name="Product Line">
    <vt:lpwstr>Gen II+ EPS EA3</vt:lpwstr>
  </property>
</Properties>
</file>