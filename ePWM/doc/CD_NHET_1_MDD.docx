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bookmarkStart w:id="0" w:name="_GoBack"/>
      <w:bookmarkEnd w:id="0"/>
      <w:r>
        <w:t>Module –</w:t>
      </w:r>
      <w:proofErr w:type="spellStart"/>
      <w:r w:rsidR="00834BC8">
        <w:t>Nhet</w:t>
      </w:r>
      <w:proofErr w:type="spellEnd"/>
      <w:r w:rsidR="00834BC8">
        <w:t xml:space="preserve"> </w:t>
      </w:r>
    </w:p>
    <w:p w:rsidR="004A781C" w:rsidRDefault="004A781C">
      <w:pPr>
        <w:pStyle w:val="Heading1"/>
      </w:pPr>
      <w:r>
        <w:t>High-Level Description</w:t>
      </w:r>
    </w:p>
    <w:p w:rsidR="004A781C" w:rsidRDefault="00595E21">
      <w:r>
        <w:t xml:space="preserve">This module implements functionality with respect </w:t>
      </w:r>
      <w:proofErr w:type="gramStart"/>
      <w:r>
        <w:t xml:space="preserve">to </w:t>
      </w:r>
      <w:r w:rsidR="00FC772A">
        <w:t xml:space="preserve"> ES</w:t>
      </w:r>
      <w:proofErr w:type="gramEnd"/>
      <w:r w:rsidR="00097D2B">
        <w:t xml:space="preserve">-34B </w:t>
      </w:r>
      <w:proofErr w:type="spellStart"/>
      <w:r w:rsidR="00097D2B">
        <w:t>ePWM</w:t>
      </w:r>
      <w:proofErr w:type="spellEnd"/>
      <w:r>
        <w:t xml:space="preserve">.  </w:t>
      </w:r>
      <w:r w:rsidR="00612C41">
        <w:t>T</w:t>
      </w:r>
      <w:r>
        <w:t xml:space="preserve">his module implements the </w:t>
      </w:r>
      <w:proofErr w:type="spellStart"/>
      <w:r w:rsidR="00FC772A">
        <w:t>subfunctions</w:t>
      </w:r>
      <w:proofErr w:type="spellEnd"/>
      <w:r w:rsidR="00FC772A">
        <w:t xml:space="preserve"> </w:t>
      </w:r>
      <w:r w:rsidR="000A79A3">
        <w:t>other than</w:t>
      </w:r>
      <w:r>
        <w:t xml:space="preserve"> the </w:t>
      </w:r>
      <w:r w:rsidR="00097D2B">
        <w:t xml:space="preserve">Motor Control Configuration Override </w:t>
      </w:r>
      <w:proofErr w:type="spellStart"/>
      <w:r w:rsidR="00097D2B">
        <w:t>subfunction</w:t>
      </w:r>
      <w:proofErr w:type="spellEnd"/>
      <w:r w:rsidR="00097D2B">
        <w:t xml:space="preserve"> and register initialization.</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4A781C" w:rsidRDefault="00834BC8">
      <w:r>
        <w:rPr>
          <w:noProof/>
        </w:rPr>
        <w:drawing>
          <wp:inline distT="0" distB="0" distL="0" distR="0" wp14:anchorId="353DB324" wp14:editId="1B0E4F23">
            <wp:extent cx="1788795" cy="1336040"/>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88795" cy="1336040"/>
                    </a:xfrm>
                    <a:prstGeom prst="rect">
                      <a:avLst/>
                    </a:prstGeom>
                    <a:noFill/>
                    <a:ln w="9525">
                      <a:noFill/>
                      <a:miter lim="800000"/>
                      <a:headEnd/>
                      <a:tailEnd/>
                    </a:ln>
                  </pic:spPr>
                </pic:pic>
              </a:graphicData>
            </a:graphic>
          </wp:inline>
        </w:drawing>
      </w:r>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5C4C81" w:rsidP="00F141E2">
            <w:pPr>
              <w:spacing w:before="100" w:beforeAutospacing="1" w:after="100" w:afterAutospacing="1"/>
              <w:rPr>
                <w:rFonts w:ascii="Arial" w:hAnsi="Arial" w:cs="Arial"/>
                <w:sz w:val="16"/>
                <w:szCs w:val="16"/>
              </w:rPr>
            </w:pPr>
            <w:proofErr w:type="spellStart"/>
            <w:r w:rsidRPr="005C4C81">
              <w:rPr>
                <w:rFonts w:ascii="Arial" w:hAnsi="Arial" w:cs="Arial"/>
                <w:sz w:val="16"/>
                <w:szCs w:val="16"/>
              </w:rPr>
              <w:t>Nhet_HtuDataTrq_Cnt_G_str</w:t>
            </w:r>
            <w:proofErr w:type="spellEnd"/>
          </w:p>
        </w:tc>
        <w:tc>
          <w:tcPr>
            <w:tcW w:w="4455" w:type="dxa"/>
            <w:vAlign w:val="center"/>
          </w:tcPr>
          <w:p w:rsidR="006D33CC" w:rsidRPr="004B5BE2" w:rsidRDefault="00D44FE6" w:rsidP="00F957FA">
            <w:pPr>
              <w:spacing w:before="100" w:beforeAutospacing="1" w:after="100" w:afterAutospacing="1"/>
              <w:rPr>
                <w:rFonts w:ascii="Arial" w:hAnsi="Arial" w:cs="Arial"/>
                <w:sz w:val="16"/>
                <w:szCs w:val="16"/>
              </w:rPr>
            </w:pPr>
            <w:r w:rsidRPr="00D44FE6">
              <w:rPr>
                <w:rFonts w:ascii="Arial" w:hAnsi="Arial" w:cs="Arial"/>
                <w:sz w:val="16"/>
                <w:szCs w:val="16"/>
              </w:rPr>
              <w:t>DigHwTrqT1_HwNm_f32</w:t>
            </w:r>
          </w:p>
        </w:tc>
      </w:tr>
      <w:tr w:rsidR="008306D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306DA" w:rsidRPr="008306DA" w:rsidRDefault="001952F8" w:rsidP="00F141E2">
            <w:pPr>
              <w:spacing w:before="100" w:beforeAutospacing="1" w:after="100" w:afterAutospacing="1"/>
              <w:rPr>
                <w:rFonts w:ascii="Arial" w:hAnsi="Arial" w:cs="Arial"/>
                <w:sz w:val="16"/>
                <w:szCs w:val="16"/>
              </w:rPr>
            </w:pPr>
            <w:ins w:id="1" w:author="Windows User" w:date="2015-11-25T12:50:00Z">
              <w:r w:rsidRPr="008306DA">
                <w:rPr>
                  <w:rFonts w:ascii="Arial" w:hAnsi="Arial" w:cs="Arial"/>
                  <w:sz w:val="16"/>
                  <w:szCs w:val="16"/>
                </w:rPr>
                <w:t>PWMPeriod_Cnt_u16</w:t>
              </w:r>
              <w:r>
                <w:rPr>
                  <w:rFonts w:ascii="Arial" w:hAnsi="Arial" w:cs="Arial"/>
                  <w:sz w:val="16"/>
                  <w:szCs w:val="16"/>
                </w:rPr>
                <w:t xml:space="preserve"> </w:t>
              </w:r>
            </w:ins>
            <w:del w:id="2" w:author="Windows User" w:date="2015-11-25T12:50:00Z">
              <w:r w:rsidR="00097D2B" w:rsidDel="001952F8">
                <w:rPr>
                  <w:rFonts w:ascii="Arial" w:hAnsi="Arial" w:cs="Arial"/>
                  <w:sz w:val="16"/>
                  <w:szCs w:val="16"/>
                </w:rPr>
                <w:delText>ePWM_AdjPWMPeriod_Cnt_G_u16</w:delText>
              </w:r>
            </w:del>
          </w:p>
        </w:tc>
        <w:tc>
          <w:tcPr>
            <w:tcW w:w="4455" w:type="dxa"/>
            <w:vAlign w:val="center"/>
          </w:tcPr>
          <w:p w:rsidR="008306DA" w:rsidRDefault="00D44FE6" w:rsidP="00834BC8">
            <w:pPr>
              <w:spacing w:before="100" w:beforeAutospacing="1" w:after="100" w:afterAutospacing="1"/>
              <w:rPr>
                <w:rFonts w:ascii="Arial" w:hAnsi="Arial" w:cs="Arial"/>
                <w:sz w:val="16"/>
                <w:szCs w:val="16"/>
              </w:rPr>
            </w:pPr>
            <w:r w:rsidRPr="00D44FE6">
              <w:rPr>
                <w:rFonts w:ascii="Arial" w:hAnsi="Arial" w:cs="Arial"/>
                <w:sz w:val="16"/>
                <w:szCs w:val="16"/>
              </w:rPr>
              <w:t>DigHwTrqT2_HwNm_f32</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178"/>
        <w:gridCol w:w="1890"/>
        <w:gridCol w:w="1170"/>
        <w:gridCol w:w="1170"/>
        <w:gridCol w:w="2520"/>
      </w:tblGrid>
      <w:tr w:rsidR="00BD008B" w:rsidTr="002177FA">
        <w:tc>
          <w:tcPr>
            <w:tcW w:w="217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5C4C81" w:rsidTr="002177FA">
        <w:tc>
          <w:tcPr>
            <w:tcW w:w="2178"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Pr>
                <w:rFonts w:ascii="Calibri" w:hAnsi="Calibri" w:cs="Arial"/>
                <w:sz w:val="16"/>
                <w:szCs w:val="16"/>
              </w:rPr>
              <w:t>Nhet1_NTCParamT1_Cnt_M_u08</w:t>
            </w:r>
          </w:p>
        </w:tc>
        <w:tc>
          <w:tcPr>
            <w:tcW w:w="189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5C4C81" w:rsidRDefault="005C4C81">
            <w:r w:rsidRPr="00F77203">
              <w:rPr>
                <w:rFonts w:ascii="Arial" w:hAnsi="Arial" w:cs="Arial"/>
                <w:sz w:val="16"/>
              </w:rPr>
              <w:t xml:space="preserve">See Data Dictionary </w:t>
            </w:r>
          </w:p>
        </w:tc>
      </w:tr>
      <w:tr w:rsidR="005C4C81" w:rsidTr="002177FA">
        <w:tc>
          <w:tcPr>
            <w:tcW w:w="2178"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Pr>
                <w:rFonts w:ascii="Calibri" w:hAnsi="Calibri" w:cs="Arial"/>
                <w:sz w:val="16"/>
                <w:szCs w:val="16"/>
              </w:rPr>
              <w:t>Nhet1_NTCParamT2_Cnt_M_u08</w:t>
            </w:r>
          </w:p>
        </w:tc>
        <w:tc>
          <w:tcPr>
            <w:tcW w:w="189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5C4C81" w:rsidRDefault="005C4C81">
            <w:r w:rsidRPr="00F77203">
              <w:rPr>
                <w:rFonts w:ascii="Arial" w:hAnsi="Arial" w:cs="Arial"/>
                <w:sz w:val="16"/>
              </w:rPr>
              <w:t xml:space="preserve">See Data Dictionary </w:t>
            </w:r>
          </w:p>
        </w:tc>
      </w:tr>
      <w:tr w:rsidR="005C4C81" w:rsidTr="002177FA">
        <w:tc>
          <w:tcPr>
            <w:tcW w:w="2178" w:type="dxa"/>
            <w:tcBorders>
              <w:top w:val="single" w:sz="6" w:space="0" w:color="auto"/>
              <w:left w:val="single" w:sz="6" w:space="0" w:color="auto"/>
              <w:bottom w:val="single" w:sz="6" w:space="0" w:color="auto"/>
              <w:right w:val="single" w:sz="6" w:space="0" w:color="auto"/>
            </w:tcBorders>
          </w:tcPr>
          <w:p w:rsidR="005C4C81" w:rsidRPr="00B15EAA" w:rsidRDefault="005C4C81" w:rsidP="00F957FA">
            <w:pPr>
              <w:spacing w:before="60"/>
              <w:rPr>
                <w:rFonts w:ascii="Arial" w:hAnsi="Arial" w:cs="Arial"/>
                <w:sz w:val="16"/>
              </w:rPr>
            </w:pPr>
            <w:r>
              <w:rPr>
                <w:rFonts w:ascii="Calibri" w:hAnsi="Calibri" w:cs="Arial"/>
                <w:sz w:val="16"/>
                <w:szCs w:val="16"/>
              </w:rPr>
              <w:t>Nhet1_FltAccT1_Cnt_M_u16</w:t>
            </w:r>
          </w:p>
        </w:tc>
        <w:tc>
          <w:tcPr>
            <w:tcW w:w="189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5C4C81" w:rsidRDefault="005C4C81">
            <w:r w:rsidRPr="00F77203">
              <w:rPr>
                <w:rFonts w:ascii="Arial" w:hAnsi="Arial" w:cs="Arial"/>
                <w:sz w:val="16"/>
              </w:rPr>
              <w:t xml:space="preserve">See Data Dictionary </w:t>
            </w:r>
          </w:p>
        </w:tc>
      </w:tr>
      <w:tr w:rsidR="005C4C81" w:rsidTr="002177FA">
        <w:tc>
          <w:tcPr>
            <w:tcW w:w="2178" w:type="dxa"/>
            <w:tcBorders>
              <w:top w:val="single" w:sz="6" w:space="0" w:color="auto"/>
              <w:left w:val="single" w:sz="6" w:space="0" w:color="auto"/>
              <w:bottom w:val="single" w:sz="6" w:space="0" w:color="auto"/>
              <w:right w:val="single" w:sz="6" w:space="0" w:color="auto"/>
            </w:tcBorders>
          </w:tcPr>
          <w:p w:rsidR="005C4C81" w:rsidRPr="00B15EAA" w:rsidRDefault="005C4C81" w:rsidP="00F957FA">
            <w:pPr>
              <w:spacing w:before="60"/>
              <w:rPr>
                <w:rFonts w:ascii="Arial" w:hAnsi="Arial" w:cs="Arial"/>
                <w:sz w:val="16"/>
              </w:rPr>
            </w:pPr>
            <w:r>
              <w:rPr>
                <w:rFonts w:ascii="Calibri" w:hAnsi="Calibri" w:cs="Arial"/>
                <w:sz w:val="16"/>
                <w:szCs w:val="16"/>
              </w:rPr>
              <w:t>Nhet1_FltAccT2_Cnt_M_u16</w:t>
            </w:r>
          </w:p>
        </w:tc>
        <w:tc>
          <w:tcPr>
            <w:tcW w:w="189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5C4C81" w:rsidRDefault="005C4C81">
            <w:r w:rsidRPr="00F77203">
              <w:rPr>
                <w:rFonts w:ascii="Arial" w:hAnsi="Arial" w:cs="Arial"/>
                <w:sz w:val="16"/>
              </w:rPr>
              <w:t xml:space="preserve">See Data Dictionary </w:t>
            </w:r>
          </w:p>
        </w:tc>
      </w:tr>
      <w:tr w:rsidR="005C4C81" w:rsidTr="002177FA">
        <w:tc>
          <w:tcPr>
            <w:tcW w:w="2178" w:type="dxa"/>
            <w:tcBorders>
              <w:top w:val="single" w:sz="6" w:space="0" w:color="auto"/>
              <w:left w:val="single" w:sz="6" w:space="0" w:color="auto"/>
              <w:bottom w:val="single" w:sz="6" w:space="0" w:color="auto"/>
              <w:right w:val="single" w:sz="6" w:space="0" w:color="auto"/>
            </w:tcBorders>
          </w:tcPr>
          <w:p w:rsidR="005C4C81" w:rsidRPr="00B15EAA" w:rsidRDefault="005C4C81" w:rsidP="00F957FA">
            <w:pPr>
              <w:spacing w:before="60"/>
              <w:rPr>
                <w:rFonts w:ascii="Arial" w:hAnsi="Arial" w:cs="Arial"/>
                <w:sz w:val="16"/>
              </w:rPr>
            </w:pPr>
            <w:r>
              <w:rPr>
                <w:rFonts w:ascii="Calibri" w:hAnsi="Calibri" w:cs="Arial"/>
                <w:sz w:val="16"/>
                <w:szCs w:val="16"/>
              </w:rPr>
              <w:t>Nhet1_HwTrqT1_HwNm_M_f32</w:t>
            </w:r>
          </w:p>
        </w:tc>
        <w:tc>
          <w:tcPr>
            <w:tcW w:w="189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5C4C81" w:rsidRDefault="005C4C81">
            <w:r w:rsidRPr="00F77203">
              <w:rPr>
                <w:rFonts w:ascii="Arial" w:hAnsi="Arial" w:cs="Arial"/>
                <w:sz w:val="16"/>
              </w:rPr>
              <w:t xml:space="preserve">See Data Dictionary </w:t>
            </w:r>
          </w:p>
        </w:tc>
      </w:tr>
      <w:tr w:rsidR="005C4C81" w:rsidTr="002177FA">
        <w:tc>
          <w:tcPr>
            <w:tcW w:w="2178" w:type="dxa"/>
            <w:tcBorders>
              <w:top w:val="single" w:sz="6" w:space="0" w:color="auto"/>
              <w:left w:val="single" w:sz="6" w:space="0" w:color="auto"/>
              <w:bottom w:val="single" w:sz="6" w:space="0" w:color="auto"/>
              <w:right w:val="single" w:sz="6" w:space="0" w:color="auto"/>
            </w:tcBorders>
          </w:tcPr>
          <w:p w:rsidR="005C4C81" w:rsidRPr="00B15EAA" w:rsidRDefault="005C4C81" w:rsidP="00F957FA">
            <w:pPr>
              <w:spacing w:before="60"/>
              <w:rPr>
                <w:rFonts w:ascii="Arial" w:hAnsi="Arial" w:cs="Arial"/>
                <w:sz w:val="16"/>
              </w:rPr>
            </w:pPr>
            <w:r>
              <w:rPr>
                <w:rFonts w:ascii="Calibri" w:hAnsi="Calibri" w:cs="Arial"/>
                <w:sz w:val="16"/>
                <w:szCs w:val="16"/>
              </w:rPr>
              <w:t>Nhet1_HwTrqT2_HwNm_M_f32</w:t>
            </w:r>
          </w:p>
        </w:tc>
        <w:tc>
          <w:tcPr>
            <w:tcW w:w="1890" w:type="dxa"/>
            <w:tcBorders>
              <w:top w:val="single" w:sz="6" w:space="0" w:color="auto"/>
              <w:left w:val="single" w:sz="6" w:space="0" w:color="auto"/>
              <w:bottom w:val="single" w:sz="6" w:space="0" w:color="auto"/>
              <w:right w:val="single" w:sz="6" w:space="0" w:color="auto"/>
            </w:tcBorders>
          </w:tcPr>
          <w:p w:rsidR="005C4C81" w:rsidRDefault="005C4C81"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5C4C81" w:rsidRDefault="005C4C81"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5C4C81" w:rsidRDefault="005C4C81">
            <w:r w:rsidRPr="00F77203">
              <w:rPr>
                <w:rFonts w:ascii="Arial" w:hAnsi="Arial" w:cs="Arial"/>
                <w:sz w:val="16"/>
              </w:rPr>
              <w:t xml:space="preserve">See Data Dictionary </w:t>
            </w:r>
          </w:p>
        </w:tc>
      </w:tr>
      <w:tr w:rsidR="00166E34" w:rsidTr="002177FA">
        <w:tc>
          <w:tcPr>
            <w:tcW w:w="2178" w:type="dxa"/>
            <w:tcBorders>
              <w:top w:val="single" w:sz="6" w:space="0" w:color="auto"/>
              <w:left w:val="single" w:sz="6" w:space="0" w:color="auto"/>
              <w:bottom w:val="single" w:sz="6" w:space="0" w:color="auto"/>
              <w:right w:val="single" w:sz="6" w:space="0" w:color="auto"/>
            </w:tcBorders>
          </w:tcPr>
          <w:p w:rsidR="00166E34" w:rsidRPr="00B15EAA" w:rsidDel="00166E34" w:rsidRDefault="00166E34" w:rsidP="00F957FA">
            <w:pPr>
              <w:spacing w:before="60"/>
              <w:rPr>
                <w:rFonts w:ascii="Arial" w:hAnsi="Arial" w:cs="Arial"/>
                <w:sz w:val="16"/>
              </w:rPr>
            </w:pPr>
            <w:r>
              <w:rPr>
                <w:rFonts w:ascii="Calibri" w:hAnsi="Calibri" w:cs="Arial"/>
                <w:sz w:val="16"/>
                <w:szCs w:val="16"/>
              </w:rPr>
              <w:t>Nhet</w:t>
            </w:r>
            <w:r w:rsidR="001A44FB">
              <w:rPr>
                <w:rFonts w:ascii="Calibri" w:hAnsi="Calibri" w:cs="Arial"/>
                <w:sz w:val="16"/>
                <w:szCs w:val="16"/>
              </w:rPr>
              <w:t>1</w:t>
            </w:r>
            <w:r>
              <w:rPr>
                <w:rFonts w:ascii="Calibri" w:hAnsi="Calibri" w:cs="Arial"/>
                <w:sz w:val="16"/>
                <w:szCs w:val="16"/>
              </w:rPr>
              <w:t>_TotalMsg_Cnt_M_u32</w:t>
            </w:r>
          </w:p>
        </w:tc>
        <w:tc>
          <w:tcPr>
            <w:tcW w:w="1890" w:type="dxa"/>
            <w:tcBorders>
              <w:top w:val="single" w:sz="6" w:space="0" w:color="auto"/>
              <w:left w:val="single" w:sz="6" w:space="0" w:color="auto"/>
              <w:bottom w:val="single" w:sz="6" w:space="0" w:color="auto"/>
              <w:right w:val="single" w:sz="6" w:space="0" w:color="auto"/>
            </w:tcBorders>
          </w:tcPr>
          <w:p w:rsidR="00166E34" w:rsidDel="00166E34" w:rsidRDefault="00166E34"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166E34" w:rsidRPr="004E607C" w:rsidDel="00166E34" w:rsidRDefault="00166E34">
            <w:r w:rsidRPr="00F77203">
              <w:rPr>
                <w:rFonts w:ascii="Arial" w:hAnsi="Arial" w:cs="Arial"/>
                <w:sz w:val="16"/>
              </w:rPr>
              <w:t xml:space="preserve">See Data Dictionary </w:t>
            </w:r>
          </w:p>
        </w:tc>
      </w:tr>
      <w:tr w:rsidR="00166E34" w:rsidTr="002177FA">
        <w:tc>
          <w:tcPr>
            <w:tcW w:w="2178" w:type="dxa"/>
            <w:tcBorders>
              <w:top w:val="single" w:sz="6" w:space="0" w:color="auto"/>
              <w:left w:val="single" w:sz="6" w:space="0" w:color="auto"/>
              <w:bottom w:val="single" w:sz="6" w:space="0" w:color="auto"/>
              <w:right w:val="single" w:sz="6" w:space="0" w:color="auto"/>
            </w:tcBorders>
          </w:tcPr>
          <w:p w:rsidR="00166E34" w:rsidRPr="00B15EAA" w:rsidDel="00166E34" w:rsidRDefault="00166E34" w:rsidP="00F957FA">
            <w:pPr>
              <w:spacing w:before="60"/>
              <w:rPr>
                <w:rFonts w:ascii="Arial" w:hAnsi="Arial" w:cs="Arial"/>
                <w:sz w:val="16"/>
              </w:rPr>
            </w:pPr>
            <w:r>
              <w:rPr>
                <w:rFonts w:ascii="Calibri" w:hAnsi="Calibri" w:cs="Arial"/>
                <w:sz w:val="16"/>
                <w:szCs w:val="16"/>
              </w:rPr>
              <w:t>Nhet</w:t>
            </w:r>
            <w:r w:rsidR="001A44FB">
              <w:rPr>
                <w:rFonts w:ascii="Calibri" w:hAnsi="Calibri" w:cs="Arial"/>
                <w:sz w:val="16"/>
                <w:szCs w:val="16"/>
              </w:rPr>
              <w:t>1</w:t>
            </w:r>
            <w:r>
              <w:rPr>
                <w:rFonts w:ascii="Calibri" w:hAnsi="Calibri" w:cs="Arial"/>
                <w:sz w:val="16"/>
                <w:szCs w:val="16"/>
              </w:rPr>
              <w:t>_T1MissMsg_Cnt_M_u32</w:t>
            </w:r>
          </w:p>
        </w:tc>
        <w:tc>
          <w:tcPr>
            <w:tcW w:w="1890" w:type="dxa"/>
            <w:tcBorders>
              <w:top w:val="single" w:sz="6" w:space="0" w:color="auto"/>
              <w:left w:val="single" w:sz="6" w:space="0" w:color="auto"/>
              <w:bottom w:val="single" w:sz="6" w:space="0" w:color="auto"/>
              <w:right w:val="single" w:sz="6" w:space="0" w:color="auto"/>
            </w:tcBorders>
          </w:tcPr>
          <w:p w:rsidR="00166E34" w:rsidDel="00166E34" w:rsidRDefault="00166E34"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166E34" w:rsidRPr="004E607C" w:rsidDel="00166E34" w:rsidRDefault="00166E34">
            <w:r w:rsidRPr="00F77203">
              <w:rPr>
                <w:rFonts w:ascii="Arial" w:hAnsi="Arial" w:cs="Arial"/>
                <w:sz w:val="16"/>
              </w:rPr>
              <w:t xml:space="preserve">See Data Dictionary </w:t>
            </w:r>
          </w:p>
        </w:tc>
      </w:tr>
      <w:tr w:rsidR="00166E34" w:rsidTr="002177FA">
        <w:tc>
          <w:tcPr>
            <w:tcW w:w="2178" w:type="dxa"/>
            <w:tcBorders>
              <w:top w:val="single" w:sz="6" w:space="0" w:color="auto"/>
              <w:left w:val="single" w:sz="6" w:space="0" w:color="auto"/>
              <w:bottom w:val="single" w:sz="6" w:space="0" w:color="auto"/>
              <w:right w:val="single" w:sz="6" w:space="0" w:color="auto"/>
            </w:tcBorders>
          </w:tcPr>
          <w:p w:rsidR="00166E34" w:rsidRPr="00B15EAA" w:rsidDel="00166E34" w:rsidRDefault="00166E34" w:rsidP="00F957FA">
            <w:pPr>
              <w:spacing w:before="60"/>
              <w:rPr>
                <w:rFonts w:ascii="Arial" w:hAnsi="Arial" w:cs="Arial"/>
                <w:sz w:val="16"/>
              </w:rPr>
            </w:pPr>
            <w:r>
              <w:rPr>
                <w:rFonts w:ascii="Calibri" w:hAnsi="Calibri" w:cs="Arial"/>
                <w:sz w:val="16"/>
                <w:szCs w:val="16"/>
              </w:rPr>
              <w:t>Nhet</w:t>
            </w:r>
            <w:r w:rsidR="001A44FB">
              <w:rPr>
                <w:rFonts w:ascii="Calibri" w:hAnsi="Calibri" w:cs="Arial"/>
                <w:sz w:val="16"/>
                <w:szCs w:val="16"/>
              </w:rPr>
              <w:t>1</w:t>
            </w:r>
            <w:r>
              <w:rPr>
                <w:rFonts w:ascii="Calibri" w:hAnsi="Calibri" w:cs="Arial"/>
                <w:sz w:val="16"/>
                <w:szCs w:val="16"/>
              </w:rPr>
              <w:t>_T2MissMsg_Cnt_M_u32</w:t>
            </w:r>
          </w:p>
        </w:tc>
        <w:tc>
          <w:tcPr>
            <w:tcW w:w="1890" w:type="dxa"/>
            <w:tcBorders>
              <w:top w:val="single" w:sz="6" w:space="0" w:color="auto"/>
              <w:left w:val="single" w:sz="6" w:space="0" w:color="auto"/>
              <w:bottom w:val="single" w:sz="6" w:space="0" w:color="auto"/>
              <w:right w:val="single" w:sz="6" w:space="0" w:color="auto"/>
            </w:tcBorders>
          </w:tcPr>
          <w:p w:rsidR="00166E34" w:rsidDel="00166E34" w:rsidRDefault="00166E34"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166E34" w:rsidRPr="004E607C" w:rsidDel="00166E34" w:rsidRDefault="00166E34">
            <w:r w:rsidRPr="00F77203">
              <w:rPr>
                <w:rFonts w:ascii="Arial" w:hAnsi="Arial" w:cs="Arial"/>
                <w:sz w:val="16"/>
              </w:rPr>
              <w:t xml:space="preserve">See Data Dictionary </w:t>
            </w:r>
          </w:p>
        </w:tc>
      </w:tr>
      <w:tr w:rsidR="00166E34" w:rsidTr="002177FA">
        <w:tc>
          <w:tcPr>
            <w:tcW w:w="2178" w:type="dxa"/>
            <w:tcBorders>
              <w:top w:val="single" w:sz="6" w:space="0" w:color="auto"/>
              <w:left w:val="single" w:sz="6" w:space="0" w:color="auto"/>
              <w:bottom w:val="single" w:sz="6" w:space="0" w:color="auto"/>
              <w:right w:val="single" w:sz="6" w:space="0" w:color="auto"/>
            </w:tcBorders>
          </w:tcPr>
          <w:p w:rsidR="00166E34" w:rsidRPr="00B15EAA" w:rsidDel="00166E34" w:rsidRDefault="00166E34" w:rsidP="00F957FA">
            <w:pPr>
              <w:spacing w:before="60"/>
              <w:rPr>
                <w:rFonts w:ascii="Arial" w:hAnsi="Arial" w:cs="Arial"/>
                <w:sz w:val="16"/>
              </w:rPr>
            </w:pPr>
            <w:r>
              <w:rPr>
                <w:rFonts w:ascii="Calibri" w:hAnsi="Calibri" w:cs="Arial"/>
                <w:sz w:val="16"/>
                <w:szCs w:val="16"/>
              </w:rPr>
              <w:t>Nhet</w:t>
            </w:r>
            <w:r w:rsidR="001A44FB">
              <w:rPr>
                <w:rFonts w:ascii="Calibri" w:hAnsi="Calibri" w:cs="Arial"/>
                <w:sz w:val="16"/>
                <w:szCs w:val="16"/>
              </w:rPr>
              <w:t>1</w:t>
            </w:r>
            <w:r>
              <w:rPr>
                <w:rFonts w:ascii="Calibri" w:hAnsi="Calibri" w:cs="Arial"/>
                <w:sz w:val="16"/>
                <w:szCs w:val="16"/>
              </w:rPr>
              <w:t>_PrevPulseCountT1_Cnt_M_u32</w:t>
            </w:r>
          </w:p>
        </w:tc>
        <w:tc>
          <w:tcPr>
            <w:tcW w:w="1890" w:type="dxa"/>
            <w:tcBorders>
              <w:top w:val="single" w:sz="6" w:space="0" w:color="auto"/>
              <w:left w:val="single" w:sz="6" w:space="0" w:color="auto"/>
              <w:bottom w:val="single" w:sz="6" w:space="0" w:color="auto"/>
              <w:right w:val="single" w:sz="6" w:space="0" w:color="auto"/>
            </w:tcBorders>
          </w:tcPr>
          <w:p w:rsidR="00166E34" w:rsidDel="00166E34" w:rsidRDefault="00166E34"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166E34" w:rsidRPr="004E607C" w:rsidDel="00166E34" w:rsidRDefault="00166E34">
            <w:r w:rsidRPr="00F77203">
              <w:rPr>
                <w:rFonts w:ascii="Arial" w:hAnsi="Arial" w:cs="Arial"/>
                <w:sz w:val="16"/>
              </w:rPr>
              <w:t xml:space="preserve">See Data Dictionary </w:t>
            </w:r>
          </w:p>
        </w:tc>
      </w:tr>
      <w:tr w:rsidR="00166E34" w:rsidTr="002177FA">
        <w:tc>
          <w:tcPr>
            <w:tcW w:w="2178" w:type="dxa"/>
            <w:tcBorders>
              <w:top w:val="single" w:sz="6" w:space="0" w:color="auto"/>
              <w:left w:val="single" w:sz="6" w:space="0" w:color="auto"/>
              <w:bottom w:val="single" w:sz="6" w:space="0" w:color="auto"/>
              <w:right w:val="single" w:sz="6" w:space="0" w:color="auto"/>
            </w:tcBorders>
          </w:tcPr>
          <w:p w:rsidR="00166E34" w:rsidRPr="00B15EAA" w:rsidDel="00166E34" w:rsidRDefault="00166E34" w:rsidP="00F957FA">
            <w:pPr>
              <w:spacing w:before="60"/>
              <w:rPr>
                <w:rFonts w:ascii="Arial" w:hAnsi="Arial" w:cs="Arial"/>
                <w:sz w:val="16"/>
              </w:rPr>
            </w:pPr>
            <w:r>
              <w:rPr>
                <w:rFonts w:ascii="Calibri" w:hAnsi="Calibri" w:cs="Arial"/>
                <w:sz w:val="16"/>
                <w:szCs w:val="16"/>
              </w:rPr>
              <w:t>Nhet</w:t>
            </w:r>
            <w:r w:rsidR="001A44FB">
              <w:rPr>
                <w:rFonts w:ascii="Calibri" w:hAnsi="Calibri" w:cs="Arial"/>
                <w:sz w:val="16"/>
                <w:szCs w:val="16"/>
              </w:rPr>
              <w:t>1</w:t>
            </w:r>
            <w:r>
              <w:rPr>
                <w:rFonts w:ascii="Calibri" w:hAnsi="Calibri" w:cs="Arial"/>
                <w:sz w:val="16"/>
                <w:szCs w:val="16"/>
              </w:rPr>
              <w:t>_PrevPulseCountT2_Cnt_M_u32</w:t>
            </w:r>
          </w:p>
        </w:tc>
        <w:tc>
          <w:tcPr>
            <w:tcW w:w="1890" w:type="dxa"/>
            <w:tcBorders>
              <w:top w:val="single" w:sz="6" w:space="0" w:color="auto"/>
              <w:left w:val="single" w:sz="6" w:space="0" w:color="auto"/>
              <w:bottom w:val="single" w:sz="6" w:space="0" w:color="auto"/>
              <w:right w:val="single" w:sz="6" w:space="0" w:color="auto"/>
            </w:tcBorders>
          </w:tcPr>
          <w:p w:rsidR="00166E34" w:rsidDel="00166E34" w:rsidRDefault="00166E34"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166E34" w:rsidRPr="004E607C" w:rsidDel="00166E34" w:rsidRDefault="00166E34">
            <w:r w:rsidRPr="00F77203">
              <w:rPr>
                <w:rFonts w:ascii="Arial" w:hAnsi="Arial" w:cs="Arial"/>
                <w:sz w:val="16"/>
              </w:rPr>
              <w:t xml:space="preserve">See Data Dictionary </w:t>
            </w:r>
          </w:p>
        </w:tc>
      </w:tr>
      <w:tr w:rsidR="00166E34" w:rsidTr="002177FA">
        <w:tc>
          <w:tcPr>
            <w:tcW w:w="2178" w:type="dxa"/>
            <w:tcBorders>
              <w:top w:val="single" w:sz="6" w:space="0" w:color="auto"/>
              <w:left w:val="single" w:sz="6" w:space="0" w:color="auto"/>
              <w:bottom w:val="single" w:sz="6" w:space="0" w:color="auto"/>
              <w:right w:val="single" w:sz="6" w:space="0" w:color="auto"/>
            </w:tcBorders>
          </w:tcPr>
          <w:p w:rsidR="00166E34" w:rsidRPr="00B15EAA" w:rsidDel="00166E34" w:rsidRDefault="00166E34" w:rsidP="00F957FA">
            <w:pPr>
              <w:spacing w:before="60"/>
              <w:rPr>
                <w:rFonts w:ascii="Arial" w:hAnsi="Arial" w:cs="Arial"/>
                <w:sz w:val="16"/>
              </w:rPr>
            </w:pPr>
            <w:r>
              <w:rPr>
                <w:rFonts w:ascii="Calibri" w:hAnsi="Calibri" w:cs="Arial"/>
                <w:sz w:val="16"/>
                <w:szCs w:val="16"/>
              </w:rPr>
              <w:t>Nhet</w:t>
            </w:r>
            <w:r w:rsidR="001A44FB">
              <w:rPr>
                <w:rFonts w:ascii="Calibri" w:hAnsi="Calibri" w:cs="Arial"/>
                <w:sz w:val="16"/>
                <w:szCs w:val="16"/>
              </w:rPr>
              <w:t>1</w:t>
            </w:r>
            <w:r>
              <w:rPr>
                <w:rFonts w:ascii="Calibri" w:hAnsi="Calibri" w:cs="Arial"/>
                <w:sz w:val="16"/>
                <w:szCs w:val="16"/>
              </w:rPr>
              <w:t>_T1CalcCRC_Cnt_D_u08</w:t>
            </w:r>
          </w:p>
        </w:tc>
        <w:tc>
          <w:tcPr>
            <w:tcW w:w="1890" w:type="dxa"/>
            <w:tcBorders>
              <w:top w:val="single" w:sz="6" w:space="0" w:color="auto"/>
              <w:left w:val="single" w:sz="6" w:space="0" w:color="auto"/>
              <w:bottom w:val="single" w:sz="6" w:space="0" w:color="auto"/>
              <w:right w:val="single" w:sz="6" w:space="0" w:color="auto"/>
            </w:tcBorders>
          </w:tcPr>
          <w:p w:rsidR="00166E34" w:rsidDel="00166E34" w:rsidRDefault="00166E34" w:rsidP="00F957FA">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Dictionary </w:t>
            </w:r>
          </w:p>
        </w:tc>
        <w:tc>
          <w:tcPr>
            <w:tcW w:w="2520" w:type="dxa"/>
            <w:tcBorders>
              <w:top w:val="single" w:sz="6" w:space="0" w:color="auto"/>
              <w:left w:val="single" w:sz="6" w:space="0" w:color="auto"/>
              <w:bottom w:val="single" w:sz="6" w:space="0" w:color="auto"/>
              <w:right w:val="single" w:sz="6" w:space="0" w:color="auto"/>
            </w:tcBorders>
          </w:tcPr>
          <w:p w:rsidR="00166E34" w:rsidRPr="004E607C" w:rsidDel="00166E34" w:rsidRDefault="00166E34">
            <w:r w:rsidRPr="00F77203">
              <w:rPr>
                <w:rFonts w:ascii="Arial" w:hAnsi="Arial" w:cs="Arial"/>
                <w:sz w:val="16"/>
              </w:rPr>
              <w:t xml:space="preserve">See Data Dictionary </w:t>
            </w:r>
          </w:p>
        </w:tc>
      </w:tr>
      <w:tr w:rsidR="00166E34" w:rsidTr="002177FA">
        <w:tc>
          <w:tcPr>
            <w:tcW w:w="2178" w:type="dxa"/>
            <w:tcBorders>
              <w:top w:val="single" w:sz="6" w:space="0" w:color="auto"/>
              <w:left w:val="single" w:sz="6" w:space="0" w:color="auto"/>
              <w:bottom w:val="single" w:sz="6" w:space="0" w:color="auto"/>
              <w:right w:val="single" w:sz="6" w:space="0" w:color="auto"/>
            </w:tcBorders>
          </w:tcPr>
          <w:p w:rsidR="00166E34" w:rsidRPr="00B15EAA" w:rsidDel="00166E34" w:rsidRDefault="00166E34" w:rsidP="00F957FA">
            <w:pPr>
              <w:spacing w:before="60"/>
              <w:rPr>
                <w:rFonts w:ascii="Arial" w:hAnsi="Arial" w:cs="Arial"/>
                <w:sz w:val="16"/>
              </w:rPr>
            </w:pPr>
            <w:r>
              <w:rPr>
                <w:rFonts w:ascii="Calibri" w:hAnsi="Calibri" w:cs="Arial"/>
                <w:sz w:val="16"/>
                <w:szCs w:val="16"/>
              </w:rPr>
              <w:t>Nhet</w:t>
            </w:r>
            <w:r w:rsidR="001A44FB">
              <w:rPr>
                <w:rFonts w:ascii="Calibri" w:hAnsi="Calibri" w:cs="Arial"/>
                <w:sz w:val="16"/>
                <w:szCs w:val="16"/>
              </w:rPr>
              <w:t>1</w:t>
            </w:r>
            <w:r>
              <w:rPr>
                <w:rFonts w:ascii="Calibri" w:hAnsi="Calibri" w:cs="Arial"/>
                <w:sz w:val="16"/>
                <w:szCs w:val="16"/>
              </w:rPr>
              <w:t>_T2CalcCRC_Cnt_D_u0</w:t>
            </w:r>
            <w:r>
              <w:rPr>
                <w:rFonts w:ascii="Calibri" w:hAnsi="Calibri" w:cs="Arial"/>
                <w:sz w:val="16"/>
                <w:szCs w:val="16"/>
              </w:rPr>
              <w:lastRenderedPageBreak/>
              <w:t>8</w:t>
            </w:r>
          </w:p>
        </w:tc>
        <w:tc>
          <w:tcPr>
            <w:tcW w:w="1890" w:type="dxa"/>
            <w:tcBorders>
              <w:top w:val="single" w:sz="6" w:space="0" w:color="auto"/>
              <w:left w:val="single" w:sz="6" w:space="0" w:color="auto"/>
              <w:bottom w:val="single" w:sz="6" w:space="0" w:color="auto"/>
              <w:right w:val="single" w:sz="6" w:space="0" w:color="auto"/>
            </w:tcBorders>
          </w:tcPr>
          <w:p w:rsidR="00166E34" w:rsidDel="00166E34" w:rsidRDefault="00166E34" w:rsidP="00F957FA">
            <w:pPr>
              <w:spacing w:before="60"/>
              <w:rPr>
                <w:rFonts w:ascii="Arial" w:hAnsi="Arial" w:cs="Arial"/>
                <w:sz w:val="16"/>
              </w:rPr>
            </w:pPr>
            <w:r w:rsidRPr="00F77203">
              <w:rPr>
                <w:rFonts w:ascii="Arial" w:hAnsi="Arial" w:cs="Arial"/>
                <w:sz w:val="16"/>
              </w:rPr>
              <w:lastRenderedPageBreak/>
              <w:t xml:space="preserve">See Data 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t xml:space="preserve">See Data </w:t>
            </w:r>
            <w:r w:rsidRPr="00F77203">
              <w:rPr>
                <w:rFonts w:ascii="Arial" w:hAnsi="Arial" w:cs="Arial"/>
                <w:sz w:val="16"/>
              </w:rPr>
              <w:lastRenderedPageBreak/>
              <w:t xml:space="preserve">Dictionary </w:t>
            </w:r>
          </w:p>
        </w:tc>
        <w:tc>
          <w:tcPr>
            <w:tcW w:w="1170" w:type="dxa"/>
            <w:tcBorders>
              <w:top w:val="single" w:sz="6" w:space="0" w:color="auto"/>
              <w:left w:val="single" w:sz="6" w:space="0" w:color="auto"/>
              <w:bottom w:val="single" w:sz="6" w:space="0" w:color="auto"/>
              <w:right w:val="single" w:sz="6" w:space="0" w:color="auto"/>
            </w:tcBorders>
          </w:tcPr>
          <w:p w:rsidR="00166E34" w:rsidDel="00166E34" w:rsidRDefault="00166E34" w:rsidP="00FA2A02">
            <w:pPr>
              <w:spacing w:before="60"/>
              <w:rPr>
                <w:rFonts w:ascii="Arial" w:hAnsi="Arial" w:cs="Arial"/>
                <w:sz w:val="16"/>
              </w:rPr>
            </w:pPr>
            <w:r w:rsidRPr="00F77203">
              <w:rPr>
                <w:rFonts w:ascii="Arial" w:hAnsi="Arial" w:cs="Arial"/>
                <w:sz w:val="16"/>
              </w:rPr>
              <w:lastRenderedPageBreak/>
              <w:t xml:space="preserve">See Data </w:t>
            </w:r>
            <w:r w:rsidRPr="00F77203">
              <w:rPr>
                <w:rFonts w:ascii="Arial" w:hAnsi="Arial" w:cs="Arial"/>
                <w:sz w:val="16"/>
              </w:rPr>
              <w:lastRenderedPageBreak/>
              <w:t xml:space="preserve">Dictionary </w:t>
            </w:r>
          </w:p>
        </w:tc>
        <w:tc>
          <w:tcPr>
            <w:tcW w:w="2520" w:type="dxa"/>
            <w:tcBorders>
              <w:top w:val="single" w:sz="6" w:space="0" w:color="auto"/>
              <w:left w:val="single" w:sz="6" w:space="0" w:color="auto"/>
              <w:bottom w:val="single" w:sz="6" w:space="0" w:color="auto"/>
              <w:right w:val="single" w:sz="6" w:space="0" w:color="auto"/>
            </w:tcBorders>
          </w:tcPr>
          <w:p w:rsidR="00166E34" w:rsidRPr="004E607C" w:rsidDel="00166E34" w:rsidRDefault="00166E34">
            <w:r w:rsidRPr="00F77203">
              <w:rPr>
                <w:rFonts w:ascii="Arial" w:hAnsi="Arial" w:cs="Arial"/>
                <w:sz w:val="16"/>
              </w:rPr>
              <w:lastRenderedPageBreak/>
              <w:t xml:space="preserve">See Data Dictionary </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p w:rsidR="004F0723" w:rsidRDefault="004F0723">
      <w:r>
        <w:t>(Refer the included ref for more details of register)</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166E34" w:rsidTr="00F957FA">
        <w:tc>
          <w:tcPr>
            <w:tcW w:w="3348" w:type="dxa"/>
            <w:vMerge w:val="restart"/>
          </w:tcPr>
          <w:p w:rsidR="00166E34" w:rsidRDefault="00166E34" w:rsidP="00F957FA">
            <w:pPr>
              <w:spacing w:before="60"/>
              <w:rPr>
                <w:rFonts w:ascii="Arial" w:hAnsi="Arial" w:cs="Arial"/>
                <w:sz w:val="16"/>
              </w:rPr>
            </w:pPr>
          </w:p>
        </w:tc>
        <w:tc>
          <w:tcPr>
            <w:tcW w:w="2160" w:type="dxa"/>
          </w:tcPr>
          <w:p w:rsidR="00166E34" w:rsidRDefault="00166E34" w:rsidP="00986945">
            <w:pPr>
              <w:spacing w:before="60"/>
              <w:rPr>
                <w:rFonts w:ascii="Arial" w:hAnsi="Arial" w:cs="Arial"/>
                <w:sz w:val="16"/>
              </w:rPr>
            </w:pPr>
            <w:r w:rsidRPr="00166E34">
              <w:rPr>
                <w:rFonts w:ascii="Arial" w:hAnsi="Arial" w:cs="Arial"/>
                <w:sz w:val="16"/>
              </w:rPr>
              <w:t>PULSE_MSGCOUNTST</w:t>
            </w:r>
          </w:p>
        </w:tc>
        <w:tc>
          <w:tcPr>
            <w:tcW w:w="1440" w:type="dxa"/>
          </w:tcPr>
          <w:p w:rsidR="00166E34" w:rsidRDefault="00166E34" w:rsidP="00986945">
            <w:pPr>
              <w:spacing w:before="60"/>
              <w:jc w:val="center"/>
              <w:rPr>
                <w:rFonts w:ascii="Arial" w:hAnsi="Arial" w:cs="Arial"/>
                <w:sz w:val="16"/>
              </w:rPr>
            </w:pPr>
            <w:proofErr w:type="spellStart"/>
            <w:r>
              <w:rPr>
                <w:rFonts w:ascii="Arial" w:hAnsi="Arial" w:cs="Arial"/>
                <w:sz w:val="16"/>
              </w:rPr>
              <w:t>enum</w:t>
            </w:r>
            <w:proofErr w:type="spellEnd"/>
          </w:p>
        </w:tc>
        <w:tc>
          <w:tcPr>
            <w:tcW w:w="992" w:type="dxa"/>
          </w:tcPr>
          <w:p w:rsidR="00166E34" w:rsidRDefault="00166E34" w:rsidP="00986945">
            <w:pPr>
              <w:spacing w:before="60"/>
              <w:rPr>
                <w:rFonts w:ascii="Arial" w:hAnsi="Arial" w:cs="Arial"/>
                <w:sz w:val="16"/>
              </w:rPr>
            </w:pPr>
            <w:r>
              <w:rPr>
                <w:rFonts w:ascii="Arial" w:hAnsi="Arial" w:cs="Arial"/>
                <w:sz w:val="16"/>
              </w:rPr>
              <w:t>0u</w:t>
            </w:r>
          </w:p>
        </w:tc>
        <w:tc>
          <w:tcPr>
            <w:tcW w:w="993" w:type="dxa"/>
          </w:tcPr>
          <w:p w:rsidR="00166E34" w:rsidRDefault="00166E34" w:rsidP="00986945">
            <w:pPr>
              <w:spacing w:before="60"/>
              <w:rPr>
                <w:rFonts w:ascii="Arial" w:hAnsi="Arial" w:cs="Arial"/>
                <w:sz w:val="16"/>
              </w:rPr>
            </w:pPr>
            <w:r>
              <w:rPr>
                <w:rFonts w:ascii="Arial" w:hAnsi="Arial" w:cs="Arial"/>
                <w:sz w:val="16"/>
              </w:rPr>
              <w:t>0u</w:t>
            </w:r>
          </w:p>
        </w:tc>
      </w:tr>
      <w:tr w:rsidR="00166E34" w:rsidTr="00F957FA">
        <w:tc>
          <w:tcPr>
            <w:tcW w:w="3348" w:type="dxa"/>
            <w:vMerge/>
          </w:tcPr>
          <w:p w:rsidR="00166E34" w:rsidRDefault="00166E34" w:rsidP="00F957FA">
            <w:pPr>
              <w:spacing w:before="60"/>
              <w:rPr>
                <w:rFonts w:ascii="Arial" w:hAnsi="Arial" w:cs="Arial"/>
                <w:sz w:val="16"/>
              </w:rPr>
            </w:pPr>
          </w:p>
        </w:tc>
        <w:tc>
          <w:tcPr>
            <w:tcW w:w="2160" w:type="dxa"/>
          </w:tcPr>
          <w:p w:rsidR="00166E34" w:rsidRDefault="00166E34" w:rsidP="00986945">
            <w:pPr>
              <w:spacing w:before="60"/>
              <w:rPr>
                <w:rFonts w:ascii="Arial" w:hAnsi="Arial" w:cs="Arial"/>
                <w:sz w:val="16"/>
              </w:rPr>
            </w:pPr>
            <w:r w:rsidRPr="00834BC8">
              <w:rPr>
                <w:rFonts w:ascii="Arial" w:hAnsi="Arial" w:cs="Arial"/>
                <w:sz w:val="16"/>
              </w:rPr>
              <w:t>PULSE_SYNC</w:t>
            </w:r>
          </w:p>
        </w:tc>
        <w:tc>
          <w:tcPr>
            <w:tcW w:w="1440" w:type="dxa"/>
          </w:tcPr>
          <w:p w:rsidR="00166E34" w:rsidRDefault="00166E34">
            <w:proofErr w:type="spellStart"/>
            <w:r w:rsidRPr="00AB392B">
              <w:rPr>
                <w:rFonts w:ascii="Arial" w:hAnsi="Arial" w:cs="Arial"/>
                <w:sz w:val="16"/>
              </w:rPr>
              <w:t>enum</w:t>
            </w:r>
            <w:proofErr w:type="spellEnd"/>
          </w:p>
        </w:tc>
        <w:tc>
          <w:tcPr>
            <w:tcW w:w="992" w:type="dxa"/>
          </w:tcPr>
          <w:p w:rsidR="00166E34" w:rsidRDefault="00166E34" w:rsidP="00FA2A02">
            <w:pPr>
              <w:spacing w:before="60"/>
              <w:rPr>
                <w:rFonts w:ascii="Arial" w:hAnsi="Arial" w:cs="Arial"/>
                <w:sz w:val="16"/>
              </w:rPr>
            </w:pPr>
            <w:r>
              <w:rPr>
                <w:rFonts w:ascii="Arial" w:hAnsi="Arial" w:cs="Arial"/>
                <w:sz w:val="16"/>
              </w:rPr>
              <w:t>1u</w:t>
            </w:r>
          </w:p>
        </w:tc>
        <w:tc>
          <w:tcPr>
            <w:tcW w:w="993" w:type="dxa"/>
          </w:tcPr>
          <w:p w:rsidR="00166E34" w:rsidRDefault="00166E34" w:rsidP="00FA2A02">
            <w:pPr>
              <w:spacing w:before="60"/>
              <w:rPr>
                <w:rFonts w:ascii="Arial" w:hAnsi="Arial" w:cs="Arial"/>
                <w:sz w:val="16"/>
              </w:rPr>
            </w:pPr>
            <w:r>
              <w:rPr>
                <w:rFonts w:ascii="Arial" w:hAnsi="Arial" w:cs="Arial"/>
                <w:sz w:val="16"/>
              </w:rPr>
              <w:t>1u</w:t>
            </w:r>
          </w:p>
        </w:tc>
      </w:tr>
      <w:tr w:rsidR="00166E34" w:rsidTr="00F957FA">
        <w:tc>
          <w:tcPr>
            <w:tcW w:w="3348" w:type="dxa"/>
            <w:vMerge/>
          </w:tcPr>
          <w:p w:rsidR="00166E34" w:rsidRDefault="00166E34" w:rsidP="00F957FA">
            <w:pPr>
              <w:spacing w:before="60"/>
              <w:rPr>
                <w:rFonts w:ascii="Arial" w:hAnsi="Arial" w:cs="Arial"/>
                <w:sz w:val="16"/>
              </w:rPr>
            </w:pPr>
          </w:p>
        </w:tc>
        <w:tc>
          <w:tcPr>
            <w:tcW w:w="2160" w:type="dxa"/>
          </w:tcPr>
          <w:p w:rsidR="00166E34" w:rsidRDefault="00166E34" w:rsidP="00986945">
            <w:pPr>
              <w:spacing w:before="60"/>
              <w:rPr>
                <w:rFonts w:ascii="Arial" w:hAnsi="Arial" w:cs="Arial"/>
                <w:sz w:val="16"/>
              </w:rPr>
            </w:pPr>
            <w:r w:rsidRPr="00834BC8">
              <w:rPr>
                <w:rFonts w:ascii="Arial" w:hAnsi="Arial" w:cs="Arial"/>
                <w:sz w:val="16"/>
              </w:rPr>
              <w:t>PULSE_STATUS</w:t>
            </w:r>
          </w:p>
        </w:tc>
        <w:tc>
          <w:tcPr>
            <w:tcW w:w="1440" w:type="dxa"/>
          </w:tcPr>
          <w:p w:rsidR="00166E34" w:rsidRDefault="00166E34">
            <w:proofErr w:type="spellStart"/>
            <w:r w:rsidRPr="00AB392B">
              <w:rPr>
                <w:rFonts w:ascii="Arial" w:hAnsi="Arial" w:cs="Arial"/>
                <w:sz w:val="16"/>
              </w:rPr>
              <w:t>enum</w:t>
            </w:r>
            <w:proofErr w:type="spellEnd"/>
          </w:p>
        </w:tc>
        <w:tc>
          <w:tcPr>
            <w:tcW w:w="992" w:type="dxa"/>
          </w:tcPr>
          <w:p w:rsidR="00166E34" w:rsidRDefault="00166E34" w:rsidP="00986945">
            <w:pPr>
              <w:spacing w:before="60"/>
              <w:rPr>
                <w:rFonts w:ascii="Arial" w:hAnsi="Arial" w:cs="Arial"/>
                <w:sz w:val="16"/>
              </w:rPr>
            </w:pPr>
            <w:r>
              <w:rPr>
                <w:rFonts w:ascii="Arial" w:hAnsi="Arial" w:cs="Arial"/>
                <w:sz w:val="16"/>
              </w:rPr>
              <w:t>2u</w:t>
            </w:r>
          </w:p>
        </w:tc>
        <w:tc>
          <w:tcPr>
            <w:tcW w:w="993" w:type="dxa"/>
          </w:tcPr>
          <w:p w:rsidR="00166E34" w:rsidRDefault="00166E34" w:rsidP="00986945">
            <w:pPr>
              <w:spacing w:before="60"/>
              <w:rPr>
                <w:rFonts w:ascii="Arial" w:hAnsi="Arial" w:cs="Arial"/>
                <w:sz w:val="16"/>
              </w:rPr>
            </w:pPr>
            <w:r>
              <w:rPr>
                <w:rFonts w:ascii="Arial" w:hAnsi="Arial" w:cs="Arial"/>
                <w:sz w:val="16"/>
              </w:rPr>
              <w:t>2u</w:t>
            </w:r>
          </w:p>
        </w:tc>
      </w:tr>
      <w:tr w:rsidR="00166E34" w:rsidTr="00F957FA">
        <w:tc>
          <w:tcPr>
            <w:tcW w:w="3348" w:type="dxa"/>
            <w:vMerge/>
          </w:tcPr>
          <w:p w:rsidR="00166E34" w:rsidRDefault="00166E34" w:rsidP="00F957FA">
            <w:pPr>
              <w:spacing w:before="60"/>
              <w:rPr>
                <w:rFonts w:ascii="Arial" w:hAnsi="Arial" w:cs="Arial"/>
                <w:sz w:val="16"/>
              </w:rPr>
            </w:pPr>
          </w:p>
        </w:tc>
        <w:tc>
          <w:tcPr>
            <w:tcW w:w="2160" w:type="dxa"/>
          </w:tcPr>
          <w:p w:rsidR="00166E34" w:rsidRDefault="00166E34" w:rsidP="00986945">
            <w:pPr>
              <w:spacing w:before="60"/>
              <w:rPr>
                <w:rFonts w:ascii="Arial" w:hAnsi="Arial" w:cs="Arial"/>
                <w:sz w:val="16"/>
              </w:rPr>
            </w:pPr>
            <w:r w:rsidRPr="00834BC8">
              <w:rPr>
                <w:rFonts w:ascii="Arial" w:hAnsi="Arial" w:cs="Arial"/>
                <w:sz w:val="16"/>
              </w:rPr>
              <w:t>PULSE_D0</w:t>
            </w:r>
          </w:p>
        </w:tc>
        <w:tc>
          <w:tcPr>
            <w:tcW w:w="1440" w:type="dxa"/>
          </w:tcPr>
          <w:p w:rsidR="00166E34" w:rsidRDefault="00166E34">
            <w:proofErr w:type="spellStart"/>
            <w:r w:rsidRPr="00AB392B">
              <w:rPr>
                <w:rFonts w:ascii="Arial" w:hAnsi="Arial" w:cs="Arial"/>
                <w:sz w:val="16"/>
              </w:rPr>
              <w:t>enum</w:t>
            </w:r>
            <w:proofErr w:type="spellEnd"/>
          </w:p>
        </w:tc>
        <w:tc>
          <w:tcPr>
            <w:tcW w:w="992" w:type="dxa"/>
          </w:tcPr>
          <w:p w:rsidR="00166E34" w:rsidRDefault="00166E34" w:rsidP="00986945">
            <w:pPr>
              <w:spacing w:before="60"/>
              <w:rPr>
                <w:rFonts w:ascii="Arial" w:hAnsi="Arial" w:cs="Arial"/>
                <w:sz w:val="16"/>
              </w:rPr>
            </w:pPr>
            <w:r>
              <w:rPr>
                <w:rFonts w:ascii="Arial" w:hAnsi="Arial" w:cs="Arial"/>
                <w:sz w:val="16"/>
              </w:rPr>
              <w:t>3u</w:t>
            </w:r>
          </w:p>
        </w:tc>
        <w:tc>
          <w:tcPr>
            <w:tcW w:w="993" w:type="dxa"/>
          </w:tcPr>
          <w:p w:rsidR="00166E34" w:rsidRDefault="00166E34" w:rsidP="00986945">
            <w:pPr>
              <w:spacing w:before="60"/>
              <w:rPr>
                <w:rFonts w:ascii="Arial" w:hAnsi="Arial" w:cs="Arial"/>
                <w:sz w:val="16"/>
              </w:rPr>
            </w:pPr>
            <w:r>
              <w:rPr>
                <w:rFonts w:ascii="Arial" w:hAnsi="Arial" w:cs="Arial"/>
                <w:sz w:val="16"/>
              </w:rPr>
              <w:t>3u</w:t>
            </w:r>
          </w:p>
        </w:tc>
      </w:tr>
      <w:tr w:rsidR="00166E34" w:rsidTr="00F957FA">
        <w:tc>
          <w:tcPr>
            <w:tcW w:w="3348" w:type="dxa"/>
            <w:vMerge/>
          </w:tcPr>
          <w:p w:rsidR="00166E34" w:rsidRDefault="00166E34" w:rsidP="00F957FA">
            <w:pPr>
              <w:spacing w:before="60"/>
              <w:rPr>
                <w:rFonts w:ascii="Arial" w:hAnsi="Arial" w:cs="Arial"/>
                <w:sz w:val="16"/>
              </w:rPr>
            </w:pPr>
          </w:p>
        </w:tc>
        <w:tc>
          <w:tcPr>
            <w:tcW w:w="2160" w:type="dxa"/>
          </w:tcPr>
          <w:p w:rsidR="00166E34" w:rsidRDefault="00166E34" w:rsidP="00986945">
            <w:pPr>
              <w:spacing w:before="60"/>
              <w:rPr>
                <w:rFonts w:ascii="Arial" w:hAnsi="Arial" w:cs="Arial"/>
                <w:sz w:val="16"/>
              </w:rPr>
            </w:pPr>
            <w:r w:rsidRPr="00834BC8">
              <w:rPr>
                <w:rFonts w:ascii="Arial" w:hAnsi="Arial" w:cs="Arial"/>
                <w:sz w:val="16"/>
              </w:rPr>
              <w:t>PULSE_D</w:t>
            </w:r>
            <w:r>
              <w:rPr>
                <w:rFonts w:ascii="Arial" w:hAnsi="Arial" w:cs="Arial"/>
                <w:sz w:val="16"/>
              </w:rPr>
              <w:t>1</w:t>
            </w:r>
          </w:p>
        </w:tc>
        <w:tc>
          <w:tcPr>
            <w:tcW w:w="1440" w:type="dxa"/>
          </w:tcPr>
          <w:p w:rsidR="00166E34" w:rsidRDefault="00166E34">
            <w:proofErr w:type="spellStart"/>
            <w:r w:rsidRPr="00AB392B">
              <w:rPr>
                <w:rFonts w:ascii="Arial" w:hAnsi="Arial" w:cs="Arial"/>
                <w:sz w:val="16"/>
              </w:rPr>
              <w:t>enum</w:t>
            </w:r>
            <w:proofErr w:type="spellEnd"/>
          </w:p>
        </w:tc>
        <w:tc>
          <w:tcPr>
            <w:tcW w:w="992" w:type="dxa"/>
          </w:tcPr>
          <w:p w:rsidR="00166E34" w:rsidRDefault="00166E34" w:rsidP="00986945">
            <w:pPr>
              <w:spacing w:before="60"/>
              <w:rPr>
                <w:rFonts w:ascii="Arial" w:hAnsi="Arial" w:cs="Arial"/>
                <w:sz w:val="16"/>
              </w:rPr>
            </w:pPr>
            <w:r>
              <w:rPr>
                <w:rFonts w:ascii="Arial" w:hAnsi="Arial" w:cs="Arial"/>
                <w:sz w:val="16"/>
              </w:rPr>
              <w:t>4u</w:t>
            </w:r>
          </w:p>
        </w:tc>
        <w:tc>
          <w:tcPr>
            <w:tcW w:w="993" w:type="dxa"/>
          </w:tcPr>
          <w:p w:rsidR="00166E34" w:rsidRDefault="00166E34" w:rsidP="00986945">
            <w:pPr>
              <w:spacing w:before="60"/>
              <w:rPr>
                <w:rFonts w:ascii="Arial" w:hAnsi="Arial" w:cs="Arial"/>
                <w:sz w:val="16"/>
              </w:rPr>
            </w:pPr>
            <w:r>
              <w:rPr>
                <w:rFonts w:ascii="Arial" w:hAnsi="Arial" w:cs="Arial"/>
                <w:sz w:val="16"/>
              </w:rPr>
              <w:t>4u</w:t>
            </w:r>
          </w:p>
        </w:tc>
      </w:tr>
      <w:tr w:rsidR="00166E34" w:rsidTr="00F957FA">
        <w:tc>
          <w:tcPr>
            <w:tcW w:w="3348" w:type="dxa"/>
            <w:vMerge/>
          </w:tcPr>
          <w:p w:rsidR="00166E34" w:rsidRDefault="00166E34" w:rsidP="00F957FA">
            <w:pPr>
              <w:spacing w:before="60"/>
              <w:rPr>
                <w:rFonts w:ascii="Arial" w:hAnsi="Arial" w:cs="Arial"/>
                <w:sz w:val="16"/>
              </w:rPr>
            </w:pPr>
          </w:p>
        </w:tc>
        <w:tc>
          <w:tcPr>
            <w:tcW w:w="2160" w:type="dxa"/>
          </w:tcPr>
          <w:p w:rsidR="00166E34" w:rsidRDefault="00166E34" w:rsidP="00834BC8">
            <w:pPr>
              <w:spacing w:before="60"/>
              <w:rPr>
                <w:rFonts w:ascii="Arial" w:hAnsi="Arial" w:cs="Arial"/>
                <w:sz w:val="16"/>
              </w:rPr>
            </w:pPr>
            <w:r w:rsidRPr="00834BC8">
              <w:rPr>
                <w:rFonts w:ascii="Arial" w:hAnsi="Arial" w:cs="Arial"/>
                <w:sz w:val="16"/>
              </w:rPr>
              <w:t>PULSE_D</w:t>
            </w:r>
            <w:r>
              <w:rPr>
                <w:rFonts w:ascii="Arial" w:hAnsi="Arial" w:cs="Arial"/>
                <w:sz w:val="16"/>
              </w:rPr>
              <w:t>2</w:t>
            </w:r>
          </w:p>
        </w:tc>
        <w:tc>
          <w:tcPr>
            <w:tcW w:w="1440" w:type="dxa"/>
          </w:tcPr>
          <w:p w:rsidR="00166E34" w:rsidRDefault="00166E34">
            <w:proofErr w:type="spellStart"/>
            <w:r w:rsidRPr="00AB392B">
              <w:rPr>
                <w:rFonts w:ascii="Arial" w:hAnsi="Arial" w:cs="Arial"/>
                <w:sz w:val="16"/>
              </w:rPr>
              <w:t>enum</w:t>
            </w:r>
            <w:proofErr w:type="spellEnd"/>
          </w:p>
        </w:tc>
        <w:tc>
          <w:tcPr>
            <w:tcW w:w="992" w:type="dxa"/>
          </w:tcPr>
          <w:p w:rsidR="00166E34" w:rsidRDefault="00166E34" w:rsidP="00986945">
            <w:pPr>
              <w:spacing w:before="60"/>
              <w:rPr>
                <w:rFonts w:ascii="Arial" w:hAnsi="Arial" w:cs="Arial"/>
                <w:sz w:val="16"/>
              </w:rPr>
            </w:pPr>
            <w:r>
              <w:rPr>
                <w:rFonts w:ascii="Arial" w:hAnsi="Arial" w:cs="Arial"/>
                <w:sz w:val="16"/>
              </w:rPr>
              <w:t>5u</w:t>
            </w:r>
          </w:p>
        </w:tc>
        <w:tc>
          <w:tcPr>
            <w:tcW w:w="993" w:type="dxa"/>
          </w:tcPr>
          <w:p w:rsidR="00166E34" w:rsidRDefault="00166E34" w:rsidP="00986945">
            <w:pPr>
              <w:spacing w:before="60"/>
              <w:rPr>
                <w:rFonts w:ascii="Arial" w:hAnsi="Arial" w:cs="Arial"/>
                <w:sz w:val="16"/>
              </w:rPr>
            </w:pPr>
            <w:r>
              <w:rPr>
                <w:rFonts w:ascii="Arial" w:hAnsi="Arial" w:cs="Arial"/>
                <w:sz w:val="16"/>
              </w:rPr>
              <w:t>5u</w:t>
            </w:r>
          </w:p>
        </w:tc>
      </w:tr>
      <w:tr w:rsidR="00166E34" w:rsidTr="00F957FA">
        <w:tc>
          <w:tcPr>
            <w:tcW w:w="3348" w:type="dxa"/>
            <w:vMerge/>
          </w:tcPr>
          <w:p w:rsidR="00166E34" w:rsidRDefault="00166E34" w:rsidP="00F957FA">
            <w:pPr>
              <w:spacing w:before="60"/>
              <w:rPr>
                <w:rFonts w:ascii="Arial" w:hAnsi="Arial" w:cs="Arial"/>
                <w:sz w:val="16"/>
              </w:rPr>
            </w:pPr>
          </w:p>
        </w:tc>
        <w:tc>
          <w:tcPr>
            <w:tcW w:w="2160" w:type="dxa"/>
          </w:tcPr>
          <w:p w:rsidR="00166E34" w:rsidRPr="00834BC8" w:rsidRDefault="00166E34" w:rsidP="00986945">
            <w:pPr>
              <w:spacing w:before="60"/>
              <w:rPr>
                <w:rFonts w:ascii="Arial" w:hAnsi="Arial" w:cs="Arial"/>
                <w:sz w:val="16"/>
              </w:rPr>
            </w:pPr>
            <w:r w:rsidRPr="00834BC8">
              <w:rPr>
                <w:rFonts w:ascii="Arial" w:hAnsi="Arial" w:cs="Arial"/>
                <w:sz w:val="16"/>
              </w:rPr>
              <w:t>PULSE_</w:t>
            </w:r>
            <w:r>
              <w:rPr>
                <w:rFonts w:ascii="Arial" w:hAnsi="Arial" w:cs="Arial"/>
                <w:sz w:val="16"/>
              </w:rPr>
              <w:t>CRC</w:t>
            </w:r>
          </w:p>
        </w:tc>
        <w:tc>
          <w:tcPr>
            <w:tcW w:w="1440" w:type="dxa"/>
          </w:tcPr>
          <w:p w:rsidR="00166E34" w:rsidRDefault="00166E34">
            <w:proofErr w:type="spellStart"/>
            <w:r w:rsidRPr="00AB392B">
              <w:rPr>
                <w:rFonts w:ascii="Arial" w:hAnsi="Arial" w:cs="Arial"/>
                <w:sz w:val="16"/>
              </w:rPr>
              <w:t>enum</w:t>
            </w:r>
            <w:proofErr w:type="spellEnd"/>
          </w:p>
        </w:tc>
        <w:tc>
          <w:tcPr>
            <w:tcW w:w="992" w:type="dxa"/>
          </w:tcPr>
          <w:p w:rsidR="00166E34" w:rsidRDefault="00166E34" w:rsidP="00986945">
            <w:pPr>
              <w:spacing w:before="60"/>
              <w:rPr>
                <w:rFonts w:ascii="Arial" w:hAnsi="Arial" w:cs="Arial"/>
                <w:sz w:val="16"/>
              </w:rPr>
            </w:pPr>
            <w:r>
              <w:rPr>
                <w:rFonts w:ascii="Arial" w:hAnsi="Arial" w:cs="Arial"/>
                <w:sz w:val="16"/>
              </w:rPr>
              <w:t>6u</w:t>
            </w:r>
          </w:p>
        </w:tc>
        <w:tc>
          <w:tcPr>
            <w:tcW w:w="993" w:type="dxa"/>
          </w:tcPr>
          <w:p w:rsidR="00166E34" w:rsidRDefault="00166E34" w:rsidP="00986945">
            <w:pPr>
              <w:spacing w:before="60"/>
              <w:rPr>
                <w:rFonts w:ascii="Arial" w:hAnsi="Arial" w:cs="Arial"/>
                <w:sz w:val="16"/>
              </w:rPr>
            </w:pPr>
            <w:r>
              <w:rPr>
                <w:rFonts w:ascii="Arial" w:hAnsi="Arial" w:cs="Arial"/>
                <w:sz w:val="16"/>
              </w:rPr>
              <w:t>6u</w:t>
            </w:r>
          </w:p>
        </w:tc>
      </w:tr>
      <w:tr w:rsidR="00166E34" w:rsidTr="00F957FA">
        <w:tc>
          <w:tcPr>
            <w:tcW w:w="3348" w:type="dxa"/>
            <w:vMerge/>
          </w:tcPr>
          <w:p w:rsidR="00166E34" w:rsidRDefault="00166E34" w:rsidP="00F957FA">
            <w:pPr>
              <w:spacing w:before="60"/>
              <w:rPr>
                <w:rFonts w:ascii="Arial" w:hAnsi="Arial" w:cs="Arial"/>
                <w:sz w:val="16"/>
              </w:rPr>
            </w:pPr>
          </w:p>
        </w:tc>
        <w:tc>
          <w:tcPr>
            <w:tcW w:w="2160" w:type="dxa"/>
          </w:tcPr>
          <w:p w:rsidR="00166E34" w:rsidRPr="00834BC8" w:rsidRDefault="00166E34" w:rsidP="00986945">
            <w:pPr>
              <w:spacing w:before="60"/>
              <w:rPr>
                <w:rFonts w:ascii="Arial" w:hAnsi="Arial" w:cs="Arial"/>
                <w:sz w:val="16"/>
              </w:rPr>
            </w:pPr>
            <w:r w:rsidRPr="00166E34">
              <w:rPr>
                <w:rFonts w:ascii="Arial" w:hAnsi="Arial" w:cs="Arial"/>
                <w:sz w:val="16"/>
              </w:rPr>
              <w:t>PULSE_MSGCOUNTEND</w:t>
            </w:r>
          </w:p>
        </w:tc>
        <w:tc>
          <w:tcPr>
            <w:tcW w:w="1440" w:type="dxa"/>
          </w:tcPr>
          <w:p w:rsidR="00166E34" w:rsidRDefault="00166E34">
            <w:proofErr w:type="spellStart"/>
            <w:r w:rsidRPr="00AB392B">
              <w:rPr>
                <w:rFonts w:ascii="Arial" w:hAnsi="Arial" w:cs="Arial"/>
                <w:sz w:val="16"/>
              </w:rPr>
              <w:t>enum</w:t>
            </w:r>
            <w:proofErr w:type="spellEnd"/>
          </w:p>
        </w:tc>
        <w:tc>
          <w:tcPr>
            <w:tcW w:w="992" w:type="dxa"/>
          </w:tcPr>
          <w:p w:rsidR="00166E34" w:rsidRDefault="00166E34" w:rsidP="00986945">
            <w:pPr>
              <w:spacing w:before="60"/>
              <w:rPr>
                <w:rFonts w:ascii="Arial" w:hAnsi="Arial" w:cs="Arial"/>
                <w:sz w:val="16"/>
              </w:rPr>
            </w:pPr>
            <w:r>
              <w:rPr>
                <w:rFonts w:ascii="Arial" w:hAnsi="Arial" w:cs="Arial"/>
                <w:sz w:val="16"/>
              </w:rPr>
              <w:t>7u</w:t>
            </w:r>
          </w:p>
        </w:tc>
        <w:tc>
          <w:tcPr>
            <w:tcW w:w="993" w:type="dxa"/>
          </w:tcPr>
          <w:p w:rsidR="00166E34" w:rsidRDefault="00166E34" w:rsidP="00986945">
            <w:pPr>
              <w:spacing w:before="60"/>
              <w:rPr>
                <w:rFonts w:ascii="Arial" w:hAnsi="Arial" w:cs="Arial"/>
                <w:sz w:val="16"/>
              </w:rPr>
            </w:pPr>
            <w:r>
              <w:rPr>
                <w:rFonts w:ascii="Arial" w:hAnsi="Arial" w:cs="Arial"/>
                <w:sz w:val="16"/>
              </w:rPr>
              <w:t>7u</w:t>
            </w:r>
          </w:p>
        </w:tc>
      </w:tr>
      <w:tr w:rsidR="00166E34" w:rsidTr="00F957FA">
        <w:tc>
          <w:tcPr>
            <w:tcW w:w="3348" w:type="dxa"/>
          </w:tcPr>
          <w:p w:rsidR="00166E34" w:rsidRDefault="00166E34" w:rsidP="00F957FA">
            <w:pPr>
              <w:spacing w:before="60"/>
              <w:rPr>
                <w:rFonts w:ascii="Arial" w:hAnsi="Arial" w:cs="Arial"/>
                <w:sz w:val="16"/>
              </w:rPr>
            </w:pPr>
          </w:p>
        </w:tc>
        <w:tc>
          <w:tcPr>
            <w:tcW w:w="2160" w:type="dxa"/>
          </w:tcPr>
          <w:p w:rsidR="00166E34" w:rsidRPr="00834BC8" w:rsidRDefault="00166E34" w:rsidP="00986945">
            <w:pPr>
              <w:spacing w:before="60"/>
              <w:rPr>
                <w:rFonts w:ascii="Arial" w:hAnsi="Arial" w:cs="Arial"/>
                <w:sz w:val="16"/>
              </w:rPr>
            </w:pPr>
          </w:p>
        </w:tc>
        <w:tc>
          <w:tcPr>
            <w:tcW w:w="1440" w:type="dxa"/>
          </w:tcPr>
          <w:p w:rsidR="00166E34" w:rsidRPr="00AB392B" w:rsidRDefault="00166E34">
            <w:pPr>
              <w:rPr>
                <w:rFonts w:ascii="Arial" w:hAnsi="Arial" w:cs="Arial"/>
                <w:sz w:val="16"/>
              </w:rPr>
            </w:pPr>
          </w:p>
        </w:tc>
        <w:tc>
          <w:tcPr>
            <w:tcW w:w="992" w:type="dxa"/>
          </w:tcPr>
          <w:p w:rsidR="00166E34" w:rsidRDefault="00166E34" w:rsidP="00986945">
            <w:pPr>
              <w:spacing w:before="60"/>
              <w:rPr>
                <w:rFonts w:ascii="Arial" w:hAnsi="Arial" w:cs="Arial"/>
                <w:sz w:val="16"/>
              </w:rPr>
            </w:pPr>
          </w:p>
        </w:tc>
        <w:tc>
          <w:tcPr>
            <w:tcW w:w="993" w:type="dxa"/>
          </w:tcPr>
          <w:p w:rsidR="00166E34" w:rsidRDefault="00166E34" w:rsidP="00986945">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D0337D">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D0337D">
        <w:trPr>
          <w:jc w:val="center"/>
        </w:trPr>
        <w:tc>
          <w:tcPr>
            <w:tcW w:w="4608" w:type="dxa"/>
            <w:tcBorders>
              <w:top w:val="single" w:sz="6" w:space="0" w:color="auto"/>
              <w:left w:val="single" w:sz="6" w:space="0" w:color="auto"/>
              <w:bottom w:val="single" w:sz="6" w:space="0" w:color="auto"/>
              <w:right w:val="single" w:sz="6" w:space="0" w:color="auto"/>
            </w:tcBorders>
          </w:tcPr>
          <w:p w:rsidR="00166E34" w:rsidRDefault="00166E34" w:rsidP="00F141E2">
            <w:pPr>
              <w:spacing w:before="60"/>
              <w:rPr>
                <w:rFonts w:ascii="Arial" w:hAnsi="Arial" w:cs="Arial"/>
                <w:sz w:val="16"/>
              </w:rPr>
            </w:pPr>
          </w:p>
          <w:p w:rsidR="004A781C" w:rsidRPr="00166E34" w:rsidRDefault="00166E34" w:rsidP="00166E34">
            <w:pPr>
              <w:rPr>
                <w:rFonts w:ascii="Arial" w:hAnsi="Arial" w:cs="Arial"/>
                <w:sz w:val="16"/>
                <w:szCs w:val="16"/>
              </w:rPr>
            </w:pPr>
            <w:proofErr w:type="spellStart"/>
            <w:r>
              <w:rPr>
                <w:rFonts w:ascii="Arial" w:hAnsi="Arial" w:cs="Arial"/>
                <w:sz w:val="16"/>
                <w:szCs w:val="16"/>
              </w:rPr>
              <w:t>k_HwTrqDiag_Cnt_str</w:t>
            </w:r>
            <w:proofErr w:type="spellEnd"/>
          </w:p>
        </w:tc>
      </w:tr>
      <w:tr w:rsidR="00D0337D" w:rsidTr="00D0337D">
        <w:trPr>
          <w:jc w:val="center"/>
        </w:trPr>
        <w:tc>
          <w:tcPr>
            <w:tcW w:w="4608" w:type="dxa"/>
            <w:tcBorders>
              <w:top w:val="single" w:sz="6" w:space="0" w:color="auto"/>
              <w:left w:val="single" w:sz="6" w:space="0" w:color="auto"/>
              <w:bottom w:val="single" w:sz="6" w:space="0" w:color="auto"/>
              <w:right w:val="single" w:sz="6" w:space="0" w:color="auto"/>
            </w:tcBorders>
          </w:tcPr>
          <w:p w:rsidR="00D0337D" w:rsidRDefault="00D0337D" w:rsidP="00D0337D">
            <w:pPr>
              <w:tabs>
                <w:tab w:val="left" w:pos="1277"/>
              </w:tabs>
              <w:spacing w:before="60"/>
              <w:rPr>
                <w:rFonts w:ascii="Arial" w:hAnsi="Arial" w:cs="Arial"/>
                <w:sz w:val="16"/>
              </w:rPr>
            </w:pPr>
          </w:p>
        </w:tc>
      </w:tr>
      <w:tr w:rsidR="00D0337D" w:rsidTr="00D0337D">
        <w:trPr>
          <w:jc w:val="center"/>
        </w:trPr>
        <w:tc>
          <w:tcPr>
            <w:tcW w:w="4608" w:type="dxa"/>
            <w:tcBorders>
              <w:top w:val="single" w:sz="6" w:space="0" w:color="auto"/>
              <w:left w:val="single" w:sz="6" w:space="0" w:color="auto"/>
              <w:bottom w:val="single" w:sz="6" w:space="0" w:color="auto"/>
              <w:right w:val="single" w:sz="6" w:space="0" w:color="auto"/>
            </w:tcBorders>
          </w:tcPr>
          <w:p w:rsidR="00D0337D" w:rsidRDefault="00D0337D" w:rsidP="00262920">
            <w:pPr>
              <w:spacing w:before="60"/>
              <w:rPr>
                <w:rFonts w:ascii="Arial" w:hAnsi="Arial" w:cs="Arial"/>
                <w:sz w:val="16"/>
              </w:rPr>
            </w:pPr>
          </w:p>
        </w:tc>
      </w:tr>
      <w:tr w:rsidR="008306DA" w:rsidTr="00D0337D">
        <w:trPr>
          <w:jc w:val="center"/>
        </w:trPr>
        <w:tc>
          <w:tcPr>
            <w:tcW w:w="4608" w:type="dxa"/>
            <w:tcBorders>
              <w:top w:val="single" w:sz="6" w:space="0" w:color="auto"/>
              <w:left w:val="single" w:sz="6" w:space="0" w:color="auto"/>
              <w:bottom w:val="single" w:sz="6" w:space="0" w:color="auto"/>
              <w:right w:val="single" w:sz="6" w:space="0" w:color="auto"/>
            </w:tcBorders>
          </w:tcPr>
          <w:p w:rsidR="008306DA" w:rsidRPr="008306DA" w:rsidRDefault="008306DA" w:rsidP="00F141E2">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98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178"/>
        <w:gridCol w:w="1890"/>
        <w:gridCol w:w="5760"/>
      </w:tblGrid>
      <w:tr w:rsidR="00834BC8" w:rsidTr="00FA2A02">
        <w:tc>
          <w:tcPr>
            <w:tcW w:w="2178" w:type="dxa"/>
            <w:tcBorders>
              <w:top w:val="single" w:sz="6" w:space="0" w:color="auto"/>
              <w:left w:val="single" w:sz="6" w:space="0" w:color="auto"/>
              <w:bottom w:val="single" w:sz="6" w:space="0" w:color="auto"/>
              <w:right w:val="single" w:sz="6" w:space="0" w:color="auto"/>
            </w:tcBorders>
            <w:shd w:val="pct30" w:color="FFFF00" w:fill="FFFFFF"/>
          </w:tcPr>
          <w:p w:rsidR="00834BC8" w:rsidRDefault="00834BC8" w:rsidP="003E7377">
            <w:pPr>
              <w:spacing w:before="60"/>
              <w:jc w:val="center"/>
              <w:rPr>
                <w:rFonts w:ascii="Arial" w:hAnsi="Arial" w:cs="Arial"/>
                <w:sz w:val="16"/>
              </w:rPr>
            </w:pPr>
            <w:r>
              <w:rPr>
                <w:rFonts w:ascii="Arial" w:hAnsi="Arial" w:cs="Arial"/>
                <w:sz w:val="16"/>
              </w:rPr>
              <w:t>Constant Name</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834BC8" w:rsidRDefault="00834BC8" w:rsidP="003E7377">
            <w:pPr>
              <w:spacing w:before="60"/>
              <w:jc w:val="center"/>
              <w:rPr>
                <w:rFonts w:ascii="Arial" w:hAnsi="Arial" w:cs="Arial"/>
                <w:sz w:val="16"/>
              </w:rPr>
            </w:pPr>
            <w:r>
              <w:rPr>
                <w:rFonts w:ascii="Arial" w:hAnsi="Arial" w:cs="Arial"/>
                <w:sz w:val="16"/>
              </w:rPr>
              <w:t>Units</w:t>
            </w:r>
          </w:p>
        </w:tc>
        <w:tc>
          <w:tcPr>
            <w:tcW w:w="5760" w:type="dxa"/>
            <w:tcBorders>
              <w:top w:val="single" w:sz="6" w:space="0" w:color="auto"/>
              <w:left w:val="single" w:sz="6" w:space="0" w:color="auto"/>
              <w:bottom w:val="single" w:sz="6" w:space="0" w:color="auto"/>
              <w:right w:val="single" w:sz="6" w:space="0" w:color="auto"/>
            </w:tcBorders>
            <w:shd w:val="pct30" w:color="FFFF00" w:fill="FFFFFF"/>
          </w:tcPr>
          <w:p w:rsidR="00834BC8" w:rsidRDefault="00834BC8" w:rsidP="003E7377">
            <w:pPr>
              <w:spacing w:before="60"/>
              <w:jc w:val="center"/>
              <w:rPr>
                <w:rFonts w:ascii="Arial" w:hAnsi="Arial" w:cs="Arial"/>
                <w:sz w:val="16"/>
              </w:rPr>
            </w:pPr>
            <w:r>
              <w:rPr>
                <w:rFonts w:ascii="Arial" w:hAnsi="Arial" w:cs="Arial"/>
                <w:sz w:val="16"/>
              </w:rPr>
              <w:t>Value</w:t>
            </w:r>
          </w:p>
          <w:p w:rsidR="00834BC8" w:rsidRDefault="00834BC8" w:rsidP="003E7377">
            <w:pPr>
              <w:spacing w:before="60"/>
              <w:jc w:val="center"/>
              <w:rPr>
                <w:rFonts w:ascii="Arial" w:hAnsi="Arial" w:cs="Arial"/>
                <w:sz w:val="16"/>
              </w:rPr>
            </w:pPr>
          </w:p>
        </w:tc>
      </w:tr>
      <w:tr w:rsidR="00166E34" w:rsidTr="00FA2A02">
        <w:tc>
          <w:tcPr>
            <w:tcW w:w="2178"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330E5C">
              <w:t>D_NUMRAWDATA_CNT_U08</w:t>
            </w:r>
          </w:p>
        </w:tc>
        <w:tc>
          <w:tcPr>
            <w:tcW w:w="189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Pr>
                <w:rFonts w:ascii="Arial" w:hAnsi="Arial" w:cs="Arial"/>
                <w:sz w:val="16"/>
              </w:rPr>
              <w:t>Counts</w:t>
            </w:r>
          </w:p>
        </w:tc>
        <w:tc>
          <w:tcPr>
            <w:tcW w:w="576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764BAF">
              <w:t>8u</w:t>
            </w:r>
          </w:p>
        </w:tc>
      </w:tr>
      <w:tr w:rsidR="00166E34" w:rsidTr="00FA2A02">
        <w:tc>
          <w:tcPr>
            <w:tcW w:w="2178"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330E5C">
              <w:t xml:space="preserve"> D_STATUSFAULT_CNT_U08</w:t>
            </w:r>
          </w:p>
        </w:tc>
        <w:tc>
          <w:tcPr>
            <w:tcW w:w="1890" w:type="dxa"/>
            <w:tcBorders>
              <w:top w:val="single" w:sz="6" w:space="0" w:color="auto"/>
              <w:left w:val="single" w:sz="6" w:space="0" w:color="auto"/>
              <w:bottom w:val="single" w:sz="6" w:space="0" w:color="auto"/>
              <w:right w:val="single" w:sz="6" w:space="0" w:color="auto"/>
            </w:tcBorders>
          </w:tcPr>
          <w:p w:rsidR="00166E34" w:rsidRDefault="00166E34">
            <w:r w:rsidRPr="00DE1B86">
              <w:rPr>
                <w:rFonts w:ascii="Arial" w:hAnsi="Arial" w:cs="Arial"/>
                <w:sz w:val="16"/>
              </w:rPr>
              <w:t>Counts</w:t>
            </w:r>
          </w:p>
        </w:tc>
        <w:tc>
          <w:tcPr>
            <w:tcW w:w="576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764BAF">
              <w:t>0x04u</w:t>
            </w:r>
          </w:p>
        </w:tc>
      </w:tr>
      <w:tr w:rsidR="00166E34" w:rsidTr="00FA2A02">
        <w:tc>
          <w:tcPr>
            <w:tcW w:w="2178" w:type="dxa"/>
            <w:tcBorders>
              <w:top w:val="single" w:sz="6" w:space="0" w:color="auto"/>
              <w:left w:val="single" w:sz="6" w:space="0" w:color="auto"/>
              <w:bottom w:val="single" w:sz="6" w:space="0" w:color="auto"/>
              <w:right w:val="single" w:sz="6" w:space="0" w:color="auto"/>
            </w:tcBorders>
          </w:tcPr>
          <w:p w:rsidR="00166E34" w:rsidRDefault="00166E34" w:rsidP="00834BC8">
            <w:pPr>
              <w:spacing w:before="60"/>
              <w:jc w:val="right"/>
              <w:rPr>
                <w:rFonts w:ascii="Arial" w:hAnsi="Arial" w:cs="Arial"/>
                <w:sz w:val="16"/>
              </w:rPr>
            </w:pPr>
            <w:r w:rsidRPr="00330E5C">
              <w:t xml:space="preserve"> D_PROTOCOLFAULT_CNT_U08</w:t>
            </w:r>
          </w:p>
        </w:tc>
        <w:tc>
          <w:tcPr>
            <w:tcW w:w="1890" w:type="dxa"/>
            <w:tcBorders>
              <w:top w:val="single" w:sz="6" w:space="0" w:color="auto"/>
              <w:left w:val="single" w:sz="6" w:space="0" w:color="auto"/>
              <w:bottom w:val="single" w:sz="6" w:space="0" w:color="auto"/>
              <w:right w:val="single" w:sz="6" w:space="0" w:color="auto"/>
            </w:tcBorders>
          </w:tcPr>
          <w:p w:rsidR="00166E34" w:rsidRDefault="00166E34">
            <w:r w:rsidRPr="00DE1B86">
              <w:rPr>
                <w:rFonts w:ascii="Arial" w:hAnsi="Arial" w:cs="Arial"/>
                <w:sz w:val="16"/>
              </w:rPr>
              <w:t>Counts</w:t>
            </w:r>
          </w:p>
        </w:tc>
        <w:tc>
          <w:tcPr>
            <w:tcW w:w="576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764BAF">
              <w:t>0x08u</w:t>
            </w:r>
          </w:p>
        </w:tc>
      </w:tr>
      <w:tr w:rsidR="00166E34" w:rsidTr="00FA2A02">
        <w:tc>
          <w:tcPr>
            <w:tcW w:w="2178" w:type="dxa"/>
            <w:tcBorders>
              <w:top w:val="single" w:sz="6" w:space="0" w:color="auto"/>
              <w:left w:val="single" w:sz="6" w:space="0" w:color="auto"/>
              <w:bottom w:val="single" w:sz="6" w:space="0" w:color="auto"/>
              <w:right w:val="single" w:sz="6" w:space="0" w:color="auto"/>
            </w:tcBorders>
          </w:tcPr>
          <w:p w:rsidR="00166E34" w:rsidRDefault="00166E34" w:rsidP="00834BC8">
            <w:pPr>
              <w:spacing w:before="60"/>
              <w:jc w:val="center"/>
              <w:rPr>
                <w:rFonts w:ascii="Arial" w:hAnsi="Arial" w:cs="Arial"/>
                <w:sz w:val="16"/>
              </w:rPr>
            </w:pPr>
            <w:r w:rsidRPr="00330E5C">
              <w:t xml:space="preserve"> D_CRCFAULT_CNT_U08</w:t>
            </w:r>
          </w:p>
        </w:tc>
        <w:tc>
          <w:tcPr>
            <w:tcW w:w="1890" w:type="dxa"/>
            <w:tcBorders>
              <w:top w:val="single" w:sz="6" w:space="0" w:color="auto"/>
              <w:left w:val="single" w:sz="6" w:space="0" w:color="auto"/>
              <w:bottom w:val="single" w:sz="6" w:space="0" w:color="auto"/>
              <w:right w:val="single" w:sz="6" w:space="0" w:color="auto"/>
            </w:tcBorders>
          </w:tcPr>
          <w:p w:rsidR="00166E34" w:rsidRDefault="00166E34">
            <w:r w:rsidRPr="00DE1B86">
              <w:rPr>
                <w:rFonts w:ascii="Arial" w:hAnsi="Arial" w:cs="Arial"/>
                <w:sz w:val="16"/>
              </w:rPr>
              <w:t>Counts</w:t>
            </w:r>
          </w:p>
        </w:tc>
        <w:tc>
          <w:tcPr>
            <w:tcW w:w="576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764BAF">
              <w:t>0x10u</w:t>
            </w:r>
          </w:p>
        </w:tc>
      </w:tr>
      <w:tr w:rsidR="00166E34" w:rsidTr="00FA2A02">
        <w:tc>
          <w:tcPr>
            <w:tcW w:w="2178" w:type="dxa"/>
            <w:tcBorders>
              <w:top w:val="single" w:sz="6" w:space="0" w:color="auto"/>
              <w:left w:val="single" w:sz="6" w:space="0" w:color="auto"/>
              <w:bottom w:val="single" w:sz="6" w:space="0" w:color="auto"/>
              <w:right w:val="single" w:sz="6" w:space="0" w:color="auto"/>
            </w:tcBorders>
          </w:tcPr>
          <w:p w:rsidR="00166E34" w:rsidRDefault="00166E34" w:rsidP="00834BC8">
            <w:pPr>
              <w:spacing w:before="60"/>
              <w:jc w:val="center"/>
              <w:rPr>
                <w:rFonts w:ascii="Arial" w:hAnsi="Arial" w:cs="Arial"/>
                <w:sz w:val="16"/>
              </w:rPr>
            </w:pPr>
            <w:r w:rsidRPr="00330E5C">
              <w:t xml:space="preserve"> D_SYNCTICKS_ULS_F32</w:t>
            </w:r>
          </w:p>
        </w:tc>
        <w:tc>
          <w:tcPr>
            <w:tcW w:w="1890" w:type="dxa"/>
            <w:tcBorders>
              <w:top w:val="single" w:sz="6" w:space="0" w:color="auto"/>
              <w:left w:val="single" w:sz="6" w:space="0" w:color="auto"/>
              <w:bottom w:val="single" w:sz="6" w:space="0" w:color="auto"/>
              <w:right w:val="single" w:sz="6" w:space="0" w:color="auto"/>
            </w:tcBorders>
          </w:tcPr>
          <w:p w:rsidR="00166E34" w:rsidRDefault="00166E34">
            <w:r w:rsidRPr="00DE1B86">
              <w:rPr>
                <w:rFonts w:ascii="Arial" w:hAnsi="Arial" w:cs="Arial"/>
                <w:sz w:val="16"/>
              </w:rPr>
              <w:t>Counts</w:t>
            </w:r>
          </w:p>
        </w:tc>
        <w:tc>
          <w:tcPr>
            <w:tcW w:w="576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764BAF">
              <w:t>56.0f</w:t>
            </w:r>
          </w:p>
        </w:tc>
      </w:tr>
      <w:tr w:rsidR="00166E34" w:rsidTr="00FA2A02">
        <w:tc>
          <w:tcPr>
            <w:tcW w:w="2178" w:type="dxa"/>
            <w:tcBorders>
              <w:top w:val="single" w:sz="6" w:space="0" w:color="auto"/>
              <w:left w:val="single" w:sz="6" w:space="0" w:color="auto"/>
              <w:bottom w:val="single" w:sz="6" w:space="0" w:color="auto"/>
              <w:right w:val="single" w:sz="6" w:space="0" w:color="auto"/>
            </w:tcBorders>
          </w:tcPr>
          <w:p w:rsidR="00166E34" w:rsidRPr="00834BC8" w:rsidRDefault="00166E34" w:rsidP="00834BC8">
            <w:pPr>
              <w:spacing w:before="60"/>
              <w:jc w:val="center"/>
              <w:rPr>
                <w:rFonts w:ascii="Arial" w:hAnsi="Arial" w:cs="Arial"/>
                <w:sz w:val="16"/>
              </w:rPr>
            </w:pPr>
            <w:r w:rsidRPr="00330E5C">
              <w:t xml:space="preserve"> D_HWTRQSCALE_HWNMPCNT_F32</w:t>
            </w:r>
          </w:p>
        </w:tc>
        <w:tc>
          <w:tcPr>
            <w:tcW w:w="1890" w:type="dxa"/>
            <w:tcBorders>
              <w:top w:val="single" w:sz="6" w:space="0" w:color="auto"/>
              <w:left w:val="single" w:sz="6" w:space="0" w:color="auto"/>
              <w:bottom w:val="single" w:sz="6" w:space="0" w:color="auto"/>
              <w:right w:val="single" w:sz="6" w:space="0" w:color="auto"/>
            </w:tcBorders>
          </w:tcPr>
          <w:p w:rsidR="00166E34" w:rsidRDefault="00166E34">
            <w:proofErr w:type="spellStart"/>
            <w:r>
              <w:rPr>
                <w:rFonts w:ascii="Arial" w:hAnsi="Arial" w:cs="Arial"/>
                <w:sz w:val="16"/>
              </w:rPr>
              <w:t>HwNmCnt</w:t>
            </w:r>
            <w:proofErr w:type="spellEnd"/>
          </w:p>
        </w:tc>
        <w:tc>
          <w:tcPr>
            <w:tcW w:w="576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764BAF">
              <w:t>(20.0f/4095.0f)</w:t>
            </w:r>
          </w:p>
        </w:tc>
      </w:tr>
      <w:tr w:rsidR="00166E34" w:rsidTr="00FA2A02">
        <w:tc>
          <w:tcPr>
            <w:tcW w:w="2178" w:type="dxa"/>
            <w:tcBorders>
              <w:top w:val="single" w:sz="6" w:space="0" w:color="auto"/>
              <w:left w:val="single" w:sz="6" w:space="0" w:color="auto"/>
              <w:bottom w:val="single" w:sz="6" w:space="0" w:color="auto"/>
              <w:right w:val="single" w:sz="6" w:space="0" w:color="auto"/>
            </w:tcBorders>
          </w:tcPr>
          <w:p w:rsidR="00166E34" w:rsidRPr="00834BC8" w:rsidRDefault="00166E34" w:rsidP="00834BC8">
            <w:pPr>
              <w:spacing w:before="60"/>
              <w:jc w:val="center"/>
              <w:rPr>
                <w:rFonts w:ascii="Arial" w:hAnsi="Arial" w:cs="Arial"/>
                <w:sz w:val="16"/>
              </w:rPr>
            </w:pPr>
            <w:r w:rsidRPr="00330E5C">
              <w:lastRenderedPageBreak/>
              <w:t xml:space="preserve"> D_HWTRQOFFSET_HWNM_F32</w:t>
            </w:r>
          </w:p>
        </w:tc>
        <w:tc>
          <w:tcPr>
            <w:tcW w:w="1890" w:type="dxa"/>
            <w:tcBorders>
              <w:top w:val="single" w:sz="6" w:space="0" w:color="auto"/>
              <w:left w:val="single" w:sz="6" w:space="0" w:color="auto"/>
              <w:bottom w:val="single" w:sz="6" w:space="0" w:color="auto"/>
              <w:right w:val="single" w:sz="6" w:space="0" w:color="auto"/>
            </w:tcBorders>
          </w:tcPr>
          <w:p w:rsidR="00166E34" w:rsidRDefault="00166E34">
            <w:proofErr w:type="spellStart"/>
            <w:r>
              <w:rPr>
                <w:rFonts w:ascii="Arial" w:hAnsi="Arial" w:cs="Arial"/>
                <w:sz w:val="16"/>
              </w:rPr>
              <w:t>HwNm</w:t>
            </w:r>
            <w:proofErr w:type="spellEnd"/>
          </w:p>
        </w:tc>
        <w:tc>
          <w:tcPr>
            <w:tcW w:w="5760" w:type="dxa"/>
            <w:tcBorders>
              <w:top w:val="single" w:sz="6" w:space="0" w:color="auto"/>
              <w:left w:val="single" w:sz="6" w:space="0" w:color="auto"/>
              <w:bottom w:val="single" w:sz="6" w:space="0" w:color="auto"/>
              <w:right w:val="single" w:sz="6" w:space="0" w:color="auto"/>
            </w:tcBorders>
          </w:tcPr>
          <w:p w:rsidR="00166E34" w:rsidRDefault="00166E34" w:rsidP="003E7377">
            <w:pPr>
              <w:spacing w:before="60"/>
              <w:rPr>
                <w:rFonts w:ascii="Arial" w:hAnsi="Arial" w:cs="Arial"/>
                <w:sz w:val="16"/>
              </w:rPr>
            </w:pPr>
            <w:r w:rsidRPr="00764BAF">
              <w:t>10.0f</w:t>
            </w:r>
          </w:p>
        </w:tc>
      </w:tr>
    </w:tbl>
    <w:p w:rsidR="00986945" w:rsidRPr="00986945" w:rsidRDefault="00986945" w:rsidP="00986945"/>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E30B3">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34BC8" w:rsidP="00F957FA">
            <w:pPr>
              <w:spacing w:before="60"/>
              <w:rPr>
                <w:rFonts w:ascii="Arial" w:hAnsi="Arial" w:cs="Arial"/>
                <w:sz w:val="16"/>
              </w:rPr>
            </w:pPr>
            <w:r w:rsidRPr="00834BC8">
              <w:rPr>
                <w:rFonts w:ascii="Arial" w:hAnsi="Arial" w:cs="Arial"/>
                <w:sz w:val="16"/>
              </w:rPr>
              <w:t>T_SENTCRC_CNT_U08</w:t>
            </w:r>
          </w:p>
        </w:tc>
        <w:tc>
          <w:tcPr>
            <w:tcW w:w="990" w:type="dxa"/>
            <w:tcBorders>
              <w:top w:val="single" w:sz="6" w:space="0" w:color="auto"/>
              <w:left w:val="single" w:sz="6" w:space="0" w:color="auto"/>
              <w:bottom w:val="single" w:sz="6" w:space="0" w:color="auto"/>
              <w:right w:val="single" w:sz="6" w:space="0" w:color="auto"/>
            </w:tcBorders>
          </w:tcPr>
          <w:p w:rsidR="008B3E94" w:rsidRDefault="00834BC8" w:rsidP="00F957FA">
            <w:pPr>
              <w:spacing w:before="60"/>
              <w:rPr>
                <w:rFonts w:ascii="Arial" w:hAnsi="Arial" w:cs="Arial"/>
                <w:sz w:val="16"/>
              </w:rPr>
            </w:pPr>
            <w:r>
              <w:rPr>
                <w:rFonts w:ascii="Arial" w:hAnsi="Arial" w:cs="Arial"/>
                <w:sz w:val="16"/>
              </w:rPr>
              <w:t>1</w:t>
            </w:r>
          </w:p>
        </w:tc>
        <w:tc>
          <w:tcPr>
            <w:tcW w:w="3600" w:type="dxa"/>
            <w:tcBorders>
              <w:top w:val="single" w:sz="6" w:space="0" w:color="auto"/>
              <w:left w:val="single" w:sz="6" w:space="0" w:color="auto"/>
              <w:bottom w:val="single" w:sz="6" w:space="0" w:color="auto"/>
              <w:right w:val="single" w:sz="6" w:space="0" w:color="auto"/>
            </w:tcBorders>
          </w:tcPr>
          <w:p w:rsidR="008B3E94" w:rsidRDefault="00834BC8" w:rsidP="00F957FA">
            <w:pPr>
              <w:spacing w:before="60"/>
              <w:rPr>
                <w:rFonts w:ascii="Arial" w:hAnsi="Arial" w:cs="Arial"/>
                <w:sz w:val="16"/>
              </w:rPr>
            </w:pPr>
            <w:r w:rsidRPr="00834BC8">
              <w:rPr>
                <w:rFonts w:ascii="Arial" w:hAnsi="Arial" w:cs="Arial"/>
                <w:sz w:val="16"/>
              </w:rPr>
              <w:t>0,13,7,10,14,3,9,4,1,12,6,11,15,2,8,5</w:t>
            </w:r>
          </w:p>
        </w:tc>
        <w:tc>
          <w:tcPr>
            <w:tcW w:w="1440" w:type="dxa"/>
            <w:tcBorders>
              <w:top w:val="single" w:sz="6" w:space="0" w:color="auto"/>
              <w:left w:val="single" w:sz="6" w:space="0" w:color="auto"/>
              <w:bottom w:val="single" w:sz="6" w:space="0" w:color="auto"/>
              <w:right w:val="single" w:sz="6" w:space="0" w:color="auto"/>
            </w:tcBorders>
          </w:tcPr>
          <w:p w:rsidR="008B3E94" w:rsidRDefault="00166E34" w:rsidP="00166E34">
            <w:pPr>
              <w:spacing w:before="60"/>
              <w:rPr>
                <w:rFonts w:ascii="Arial" w:hAnsi="Arial" w:cs="Arial"/>
                <w:sz w:val="16"/>
              </w:rPr>
            </w:pPr>
            <w:r w:rsidRPr="00834BC8">
              <w:rPr>
                <w:rFonts w:ascii="Arial" w:hAnsi="Arial" w:cs="Arial"/>
                <w:sz w:val="16"/>
              </w:rPr>
              <w:t>NHET</w:t>
            </w:r>
            <w:r>
              <w:rPr>
                <w:rFonts w:ascii="Arial" w:hAnsi="Arial" w:cs="Arial"/>
                <w:sz w:val="16"/>
              </w:rPr>
              <w:t>1</w:t>
            </w:r>
            <w:r w:rsidR="00834BC8" w:rsidRPr="00834BC8">
              <w:rPr>
                <w:rFonts w:ascii="Arial" w:hAnsi="Arial" w:cs="Arial"/>
                <w:sz w:val="16"/>
              </w:rPr>
              <w:t>_START_SEC_CONST_8</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D44FE6" w:rsidP="008B3E94">
      <w:pPr>
        <w:numPr>
          <w:ilvl w:val="0"/>
          <w:numId w:val="5"/>
        </w:numPr>
        <w:spacing w:after="0"/>
      </w:pPr>
      <w:proofErr w:type="spellStart"/>
      <w:r w:rsidRPr="00D44FE6">
        <w:t>DiagPStep_m</w:t>
      </w:r>
      <w:proofErr w:type="spellEnd"/>
    </w:p>
    <w:p w:rsidR="00D44FE6" w:rsidRDefault="00D44FE6" w:rsidP="008B3E94">
      <w:pPr>
        <w:numPr>
          <w:ilvl w:val="0"/>
          <w:numId w:val="5"/>
        </w:numPr>
        <w:spacing w:after="0"/>
      </w:pPr>
      <w:proofErr w:type="spellStart"/>
      <w:r w:rsidRPr="00D44FE6">
        <w:t>DiagNStep_m</w:t>
      </w:r>
      <w:proofErr w:type="spellEnd"/>
    </w:p>
    <w:p w:rsidR="00D44FE6" w:rsidRDefault="00D44FE6" w:rsidP="008B3E94">
      <w:pPr>
        <w:numPr>
          <w:ilvl w:val="0"/>
          <w:numId w:val="5"/>
        </w:numPr>
        <w:spacing w:after="0"/>
      </w:pPr>
      <w:proofErr w:type="spellStart"/>
      <w:r w:rsidRPr="00D44FE6">
        <w:t>DiagFailed_m</w:t>
      </w:r>
      <w:proofErr w:type="spellEnd"/>
    </w:p>
    <w:p w:rsidR="00D44FE6" w:rsidRDefault="00D44FE6" w:rsidP="008B3E94">
      <w:pPr>
        <w:numPr>
          <w:ilvl w:val="0"/>
          <w:numId w:val="5"/>
        </w:numPr>
        <w:spacing w:after="0"/>
      </w:pPr>
      <w:r>
        <w:t>HET Macros</w:t>
      </w:r>
    </w:p>
    <w:p w:rsidR="008B3E94" w:rsidRDefault="008B3E94" w:rsidP="008B3E94">
      <w:pPr>
        <w:spacing w:after="0"/>
        <w:ind w:left="720"/>
      </w:pPr>
    </w:p>
    <w:p w:rsidR="008B3E94" w:rsidRDefault="008B3E94" w:rsidP="008B3E94">
      <w:pPr>
        <w:pStyle w:val="Heading2"/>
      </w:pPr>
      <w:r>
        <w:t>Data Hiding Functions</w:t>
      </w:r>
    </w:p>
    <w:p w:rsidR="00DC7E08" w:rsidRDefault="00D44FE6" w:rsidP="00DC7E08">
      <w:pPr>
        <w:numPr>
          <w:ilvl w:val="0"/>
          <w:numId w:val="10"/>
        </w:numPr>
        <w:spacing w:after="0"/>
      </w:pPr>
      <w:proofErr w:type="spellStart"/>
      <w:r w:rsidRPr="00D44FE6">
        <w:t>Rte_Call_NxtrDiagMgr_SetNTCStatus</w:t>
      </w:r>
      <w:proofErr w:type="spellEnd"/>
    </w:p>
    <w:p w:rsidR="00D44FE6" w:rsidRDefault="00D44FE6" w:rsidP="00D44FE6">
      <w:pPr>
        <w:spacing w:after="0"/>
        <w:ind w:left="36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F6DBB" w:rsidRDefault="008F6DBB" w:rsidP="00BE30B3">
      <w:pPr>
        <w:spacing w:after="0"/>
      </w:pPr>
    </w:p>
    <w:p w:rsidR="008306DA" w:rsidRDefault="008306DA" w:rsidP="008306DA"/>
    <w:p w:rsidR="008306DA" w:rsidRDefault="000A79A3" w:rsidP="008306DA">
      <w:pPr>
        <w:pStyle w:val="Heading3"/>
      </w:pPr>
      <w:r>
        <w:t>Global</w:t>
      </w:r>
      <w:r w:rsidR="008306DA">
        <w:t xml:space="preserve"> </w:t>
      </w:r>
      <w:r>
        <w:t>Functions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8306DA" w:rsidTr="008306DA">
        <w:tc>
          <w:tcPr>
            <w:tcW w:w="2083" w:type="dxa"/>
          </w:tcPr>
          <w:p w:rsidR="008306DA" w:rsidRDefault="008306DA" w:rsidP="008306DA">
            <w:pPr>
              <w:spacing w:before="60"/>
              <w:rPr>
                <w:rFonts w:ascii="Arial" w:hAnsi="Arial" w:cs="Arial"/>
                <w:b/>
                <w:bCs/>
                <w:sz w:val="16"/>
              </w:rPr>
            </w:pPr>
            <w:r>
              <w:rPr>
                <w:rFonts w:ascii="Arial" w:hAnsi="Arial" w:cs="Arial"/>
                <w:b/>
                <w:bCs/>
                <w:sz w:val="16"/>
              </w:rPr>
              <w:t>Function Name</w:t>
            </w:r>
          </w:p>
        </w:tc>
        <w:tc>
          <w:tcPr>
            <w:tcW w:w="3875" w:type="dxa"/>
          </w:tcPr>
          <w:p w:rsidR="008306DA" w:rsidRDefault="008306DA" w:rsidP="00C00D97">
            <w:pPr>
              <w:spacing w:before="60"/>
              <w:rPr>
                <w:rFonts w:ascii="Arial" w:hAnsi="Arial" w:cs="Arial"/>
                <w:sz w:val="16"/>
              </w:rPr>
            </w:pPr>
          </w:p>
        </w:tc>
        <w:tc>
          <w:tcPr>
            <w:tcW w:w="1159" w:type="dxa"/>
            <w:shd w:val="pct30" w:color="FFFF00" w:fill="auto"/>
          </w:tcPr>
          <w:p w:rsidR="008306DA" w:rsidRDefault="008306DA" w:rsidP="008306DA">
            <w:pPr>
              <w:spacing w:before="60"/>
              <w:jc w:val="center"/>
              <w:rPr>
                <w:rFonts w:ascii="Arial" w:hAnsi="Arial" w:cs="Arial"/>
                <w:sz w:val="16"/>
              </w:rPr>
            </w:pPr>
            <w:r>
              <w:rPr>
                <w:rFonts w:ascii="Arial" w:hAnsi="Arial" w:cs="Arial"/>
                <w:sz w:val="16"/>
              </w:rPr>
              <w:t>Type</w:t>
            </w:r>
          </w:p>
        </w:tc>
        <w:tc>
          <w:tcPr>
            <w:tcW w:w="607" w:type="dxa"/>
            <w:shd w:val="pct30" w:color="FFFF00" w:fill="auto"/>
          </w:tcPr>
          <w:p w:rsidR="008306DA" w:rsidRDefault="008306DA" w:rsidP="008306DA">
            <w:pPr>
              <w:spacing w:before="60"/>
              <w:jc w:val="center"/>
              <w:rPr>
                <w:rFonts w:ascii="Arial" w:hAnsi="Arial" w:cs="Arial"/>
                <w:sz w:val="16"/>
              </w:rPr>
            </w:pPr>
            <w:r>
              <w:rPr>
                <w:rFonts w:ascii="Arial" w:hAnsi="Arial" w:cs="Arial"/>
                <w:sz w:val="16"/>
              </w:rPr>
              <w:t>Min</w:t>
            </w:r>
          </w:p>
        </w:tc>
        <w:tc>
          <w:tcPr>
            <w:tcW w:w="607" w:type="dxa"/>
            <w:shd w:val="pct30" w:color="FFFF00" w:fill="auto"/>
          </w:tcPr>
          <w:p w:rsidR="008306DA" w:rsidRDefault="008306DA" w:rsidP="008306D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8306DA" w:rsidRDefault="008306DA" w:rsidP="008306D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8306DA" w:rsidTr="008306DA">
        <w:tc>
          <w:tcPr>
            <w:tcW w:w="2083" w:type="dxa"/>
          </w:tcPr>
          <w:p w:rsidR="008306DA" w:rsidRDefault="008306DA" w:rsidP="008306DA">
            <w:pPr>
              <w:spacing w:before="60"/>
              <w:rPr>
                <w:rFonts w:ascii="Arial" w:hAnsi="Arial" w:cs="Arial"/>
                <w:b/>
                <w:bCs/>
                <w:sz w:val="16"/>
              </w:rPr>
            </w:pPr>
            <w:r>
              <w:rPr>
                <w:rFonts w:ascii="Arial" w:hAnsi="Arial" w:cs="Arial"/>
                <w:b/>
                <w:bCs/>
                <w:sz w:val="16"/>
              </w:rPr>
              <w:t xml:space="preserve">Arguments Passed </w:t>
            </w:r>
          </w:p>
        </w:tc>
        <w:tc>
          <w:tcPr>
            <w:tcW w:w="3875" w:type="dxa"/>
          </w:tcPr>
          <w:p w:rsidR="008306DA" w:rsidRDefault="008306DA" w:rsidP="008306DA">
            <w:pPr>
              <w:spacing w:before="60"/>
              <w:rPr>
                <w:rFonts w:ascii="Arial" w:hAnsi="Arial" w:cs="Arial"/>
                <w:sz w:val="16"/>
              </w:rPr>
            </w:pPr>
            <w:r>
              <w:rPr>
                <w:rFonts w:ascii="Arial" w:hAnsi="Arial" w:cs="Arial"/>
                <w:sz w:val="16"/>
              </w:rPr>
              <w:t>None</w:t>
            </w:r>
          </w:p>
        </w:tc>
        <w:tc>
          <w:tcPr>
            <w:tcW w:w="1159" w:type="dxa"/>
          </w:tcPr>
          <w:p w:rsidR="008306DA" w:rsidRDefault="008306DA" w:rsidP="008306DA">
            <w:pPr>
              <w:spacing w:before="60"/>
              <w:rPr>
                <w:rFonts w:ascii="Arial" w:hAnsi="Arial" w:cs="Arial"/>
                <w:sz w:val="16"/>
              </w:rPr>
            </w:pPr>
          </w:p>
        </w:tc>
        <w:tc>
          <w:tcPr>
            <w:tcW w:w="607" w:type="dxa"/>
          </w:tcPr>
          <w:p w:rsidR="008306DA" w:rsidRDefault="008306DA" w:rsidP="008306DA">
            <w:pPr>
              <w:spacing w:before="60"/>
              <w:rPr>
                <w:rFonts w:ascii="Arial" w:hAnsi="Arial" w:cs="Arial"/>
                <w:sz w:val="16"/>
              </w:rPr>
            </w:pPr>
          </w:p>
        </w:tc>
        <w:tc>
          <w:tcPr>
            <w:tcW w:w="607" w:type="dxa"/>
          </w:tcPr>
          <w:p w:rsidR="008306DA" w:rsidRDefault="008306DA" w:rsidP="008306DA">
            <w:pPr>
              <w:spacing w:before="60"/>
              <w:rPr>
                <w:rFonts w:ascii="Arial" w:hAnsi="Arial" w:cs="Arial"/>
                <w:sz w:val="16"/>
              </w:rPr>
            </w:pPr>
          </w:p>
        </w:tc>
        <w:tc>
          <w:tcPr>
            <w:tcW w:w="607" w:type="dxa"/>
            <w:shd w:val="pct15" w:color="auto" w:fill="auto"/>
          </w:tcPr>
          <w:p w:rsidR="008306DA" w:rsidRDefault="008306DA" w:rsidP="008306DA">
            <w:pPr>
              <w:spacing w:before="60"/>
              <w:rPr>
                <w:rFonts w:ascii="Arial" w:hAnsi="Arial" w:cs="Arial"/>
                <w:sz w:val="16"/>
              </w:rPr>
            </w:pPr>
          </w:p>
        </w:tc>
      </w:tr>
      <w:tr w:rsidR="008306DA" w:rsidTr="008306DA">
        <w:tc>
          <w:tcPr>
            <w:tcW w:w="2083" w:type="dxa"/>
          </w:tcPr>
          <w:p w:rsidR="008306DA" w:rsidRDefault="008306DA" w:rsidP="008306DA">
            <w:pPr>
              <w:spacing w:before="60"/>
              <w:rPr>
                <w:rFonts w:ascii="Arial" w:hAnsi="Arial" w:cs="Arial"/>
                <w:b/>
                <w:bCs/>
                <w:sz w:val="16"/>
              </w:rPr>
            </w:pPr>
          </w:p>
        </w:tc>
        <w:tc>
          <w:tcPr>
            <w:tcW w:w="3875" w:type="dxa"/>
          </w:tcPr>
          <w:p w:rsidR="008306DA" w:rsidRDefault="008306DA" w:rsidP="008306DA">
            <w:pPr>
              <w:spacing w:before="60"/>
              <w:rPr>
                <w:rFonts w:ascii="Arial" w:hAnsi="Arial" w:cs="Arial"/>
                <w:sz w:val="16"/>
              </w:rPr>
            </w:pPr>
          </w:p>
        </w:tc>
        <w:tc>
          <w:tcPr>
            <w:tcW w:w="1159" w:type="dxa"/>
          </w:tcPr>
          <w:p w:rsidR="008306DA" w:rsidRDefault="008306DA" w:rsidP="008306DA">
            <w:pPr>
              <w:spacing w:before="60"/>
              <w:rPr>
                <w:rFonts w:ascii="Arial" w:hAnsi="Arial" w:cs="Arial"/>
                <w:sz w:val="16"/>
              </w:rPr>
            </w:pPr>
          </w:p>
        </w:tc>
        <w:tc>
          <w:tcPr>
            <w:tcW w:w="607" w:type="dxa"/>
          </w:tcPr>
          <w:p w:rsidR="008306DA" w:rsidRDefault="008306DA" w:rsidP="008306DA">
            <w:pPr>
              <w:spacing w:before="60"/>
              <w:rPr>
                <w:rFonts w:ascii="Arial" w:hAnsi="Arial" w:cs="Arial"/>
                <w:sz w:val="16"/>
              </w:rPr>
            </w:pPr>
          </w:p>
        </w:tc>
        <w:tc>
          <w:tcPr>
            <w:tcW w:w="607" w:type="dxa"/>
          </w:tcPr>
          <w:p w:rsidR="008306DA" w:rsidRDefault="008306DA" w:rsidP="008306DA">
            <w:pPr>
              <w:spacing w:before="60"/>
              <w:rPr>
                <w:rFonts w:ascii="Arial" w:hAnsi="Arial" w:cs="Arial"/>
                <w:sz w:val="16"/>
              </w:rPr>
            </w:pPr>
          </w:p>
        </w:tc>
        <w:tc>
          <w:tcPr>
            <w:tcW w:w="607" w:type="dxa"/>
            <w:shd w:val="pct15" w:color="auto" w:fill="auto"/>
          </w:tcPr>
          <w:p w:rsidR="008306DA" w:rsidRDefault="008306DA" w:rsidP="008306DA">
            <w:pPr>
              <w:spacing w:before="60"/>
              <w:rPr>
                <w:rFonts w:ascii="Arial" w:hAnsi="Arial" w:cs="Arial"/>
                <w:sz w:val="16"/>
              </w:rPr>
            </w:pPr>
          </w:p>
        </w:tc>
      </w:tr>
      <w:tr w:rsidR="008306DA" w:rsidTr="008306DA">
        <w:tc>
          <w:tcPr>
            <w:tcW w:w="2083" w:type="dxa"/>
          </w:tcPr>
          <w:p w:rsidR="008306DA" w:rsidRDefault="008306DA" w:rsidP="008306DA">
            <w:pPr>
              <w:spacing w:before="60"/>
              <w:rPr>
                <w:rFonts w:ascii="Arial" w:hAnsi="Arial" w:cs="Arial"/>
                <w:b/>
                <w:bCs/>
                <w:sz w:val="16"/>
              </w:rPr>
            </w:pPr>
            <w:r>
              <w:rPr>
                <w:rFonts w:ascii="Arial" w:hAnsi="Arial" w:cs="Arial"/>
                <w:b/>
                <w:bCs/>
                <w:sz w:val="16"/>
              </w:rPr>
              <w:t>Return Value</w:t>
            </w:r>
          </w:p>
        </w:tc>
        <w:tc>
          <w:tcPr>
            <w:tcW w:w="3875" w:type="dxa"/>
          </w:tcPr>
          <w:p w:rsidR="008306DA" w:rsidRDefault="008306DA" w:rsidP="008306DA">
            <w:pPr>
              <w:spacing w:before="60"/>
              <w:rPr>
                <w:rFonts w:ascii="Arial" w:hAnsi="Arial" w:cs="Arial"/>
                <w:sz w:val="16"/>
              </w:rPr>
            </w:pPr>
            <w:r>
              <w:rPr>
                <w:rFonts w:ascii="Arial" w:hAnsi="Arial" w:cs="Arial"/>
                <w:sz w:val="16"/>
              </w:rPr>
              <w:t>None</w:t>
            </w:r>
          </w:p>
        </w:tc>
        <w:tc>
          <w:tcPr>
            <w:tcW w:w="1159" w:type="dxa"/>
          </w:tcPr>
          <w:p w:rsidR="008306DA" w:rsidRDefault="008306DA" w:rsidP="008306DA">
            <w:pPr>
              <w:spacing w:before="60"/>
              <w:rPr>
                <w:rFonts w:ascii="Arial" w:hAnsi="Arial" w:cs="Arial"/>
                <w:sz w:val="16"/>
              </w:rPr>
            </w:pPr>
          </w:p>
        </w:tc>
        <w:tc>
          <w:tcPr>
            <w:tcW w:w="607" w:type="dxa"/>
          </w:tcPr>
          <w:p w:rsidR="008306DA" w:rsidRDefault="008306DA" w:rsidP="008306DA">
            <w:pPr>
              <w:spacing w:before="60"/>
              <w:rPr>
                <w:rFonts w:ascii="Arial" w:hAnsi="Arial" w:cs="Arial"/>
                <w:sz w:val="16"/>
              </w:rPr>
            </w:pPr>
          </w:p>
        </w:tc>
        <w:tc>
          <w:tcPr>
            <w:tcW w:w="607" w:type="dxa"/>
          </w:tcPr>
          <w:p w:rsidR="008306DA" w:rsidRDefault="008306DA" w:rsidP="008306DA">
            <w:pPr>
              <w:spacing w:before="60"/>
              <w:rPr>
                <w:rFonts w:ascii="Arial" w:hAnsi="Arial" w:cs="Arial"/>
                <w:sz w:val="16"/>
              </w:rPr>
            </w:pPr>
          </w:p>
        </w:tc>
        <w:tc>
          <w:tcPr>
            <w:tcW w:w="607" w:type="dxa"/>
          </w:tcPr>
          <w:p w:rsidR="008306DA" w:rsidRDefault="008306DA" w:rsidP="008306DA">
            <w:pPr>
              <w:spacing w:before="60"/>
              <w:rPr>
                <w:rFonts w:ascii="Arial" w:hAnsi="Arial" w:cs="Arial"/>
                <w:sz w:val="16"/>
              </w:rPr>
            </w:pPr>
          </w:p>
        </w:tc>
      </w:tr>
    </w:tbl>
    <w:p w:rsidR="008306DA" w:rsidRDefault="008306DA" w:rsidP="008306DA">
      <w:pPr>
        <w:pStyle w:val="Heading4"/>
      </w:pPr>
      <w:r>
        <w:t>Description</w:t>
      </w:r>
    </w:p>
    <w:p w:rsidR="008306DA" w:rsidRDefault="008306DA" w:rsidP="003E7377"/>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A8420F" w:rsidRDefault="00A8420F" w:rsidP="003E7377">
      <w:pPr>
        <w:rPr>
          <w:b/>
          <w:sz w:val="24"/>
          <w:szCs w:val="24"/>
          <w:u w:val="single"/>
        </w:rPr>
      </w:pPr>
    </w:p>
    <w:p w:rsidR="000A79A3" w:rsidRDefault="000A79A3" w:rsidP="000A79A3"/>
    <w:p w:rsidR="000A79A3" w:rsidRDefault="000A79A3" w:rsidP="00BE30B3">
      <w:pPr>
        <w:spacing w:after="0"/>
      </w:pPr>
    </w:p>
    <w:p w:rsidR="00BE30B3" w:rsidRDefault="00BE30B3" w:rsidP="00BE30B3">
      <w:pPr>
        <w:spacing w:after="0"/>
      </w:pPr>
    </w:p>
    <w:p w:rsidR="008B3E94" w:rsidRDefault="008B3E94" w:rsidP="008B3E94">
      <w:pPr>
        <w:pStyle w:val="Heading2"/>
      </w:pPr>
      <w:r>
        <w:t>Local Functions/Macros Used by this MDD only</w:t>
      </w:r>
    </w:p>
    <w:p w:rsidR="00BE30B3" w:rsidRDefault="00BE30B3" w:rsidP="00BE30B3">
      <w:pPr>
        <w:spacing w:after="0"/>
      </w:pPr>
    </w:p>
    <w:p w:rsidR="00747314" w:rsidRDefault="00747314" w:rsidP="00BE30B3">
      <w:pPr>
        <w:spacing w:after="0"/>
      </w:pPr>
    </w:p>
    <w:p w:rsidR="000A79A3" w:rsidRDefault="00747314" w:rsidP="000A79A3">
      <w:pPr>
        <w:pStyle w:val="Heading3"/>
      </w:pPr>
      <w:r>
        <w:t>Local Macro #1</w:t>
      </w:r>
    </w:p>
    <w:p w:rsidR="0095254A" w:rsidRDefault="0095254A" w:rsidP="0095254A">
      <w:pPr>
        <w:pStyle w:val="Heading3"/>
        <w:tabs>
          <w:tab w:val="clear" w:pos="720"/>
        </w:tabs>
      </w:pPr>
      <w:r>
        <w:t>Local Function #5</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3735"/>
        <w:gridCol w:w="1052"/>
        <w:gridCol w:w="820"/>
        <w:gridCol w:w="750"/>
        <w:gridCol w:w="600"/>
      </w:tblGrid>
      <w:tr w:rsidR="0095254A" w:rsidTr="00FA2A02">
        <w:tc>
          <w:tcPr>
            <w:tcW w:w="1981" w:type="dxa"/>
          </w:tcPr>
          <w:p w:rsidR="0095254A" w:rsidRDefault="0095254A" w:rsidP="00FA2A02">
            <w:pPr>
              <w:spacing w:before="60"/>
              <w:rPr>
                <w:rFonts w:ascii="Arial" w:hAnsi="Arial" w:cs="Arial"/>
                <w:b/>
                <w:bCs/>
                <w:sz w:val="16"/>
              </w:rPr>
            </w:pPr>
            <w:r>
              <w:rPr>
                <w:rFonts w:ascii="Arial" w:hAnsi="Arial" w:cs="Arial"/>
                <w:b/>
                <w:bCs/>
                <w:sz w:val="16"/>
              </w:rPr>
              <w:t>Function Name</w:t>
            </w:r>
          </w:p>
        </w:tc>
        <w:tc>
          <w:tcPr>
            <w:tcW w:w="3735" w:type="dxa"/>
          </w:tcPr>
          <w:p w:rsidR="0095254A" w:rsidRDefault="0095254A" w:rsidP="00FA2A02">
            <w:pPr>
              <w:spacing w:before="60"/>
              <w:rPr>
                <w:rFonts w:ascii="Arial" w:hAnsi="Arial" w:cs="Arial"/>
                <w:sz w:val="16"/>
              </w:rPr>
            </w:pPr>
            <w:r w:rsidRPr="0095254A">
              <w:rPr>
                <w:rFonts w:ascii="Arial" w:hAnsi="Arial" w:cs="Arial"/>
                <w:sz w:val="16"/>
              </w:rPr>
              <w:t>Nhet</w:t>
            </w:r>
            <w:r w:rsidR="00166E34">
              <w:rPr>
                <w:rFonts w:ascii="Arial" w:hAnsi="Arial" w:cs="Arial"/>
                <w:sz w:val="16"/>
              </w:rPr>
              <w:t>1</w:t>
            </w:r>
            <w:r w:rsidRPr="0095254A">
              <w:rPr>
                <w:rFonts w:ascii="Arial" w:hAnsi="Arial" w:cs="Arial"/>
                <w:sz w:val="16"/>
              </w:rPr>
              <w:t>_ProcessSENTData</w:t>
            </w:r>
          </w:p>
        </w:tc>
        <w:tc>
          <w:tcPr>
            <w:tcW w:w="1052" w:type="dxa"/>
            <w:shd w:val="pct30" w:color="FFFF00" w:fill="auto"/>
          </w:tcPr>
          <w:p w:rsidR="0095254A" w:rsidRDefault="0095254A" w:rsidP="00FA2A02">
            <w:pPr>
              <w:spacing w:before="60"/>
              <w:jc w:val="center"/>
              <w:rPr>
                <w:rFonts w:ascii="Arial" w:hAnsi="Arial" w:cs="Arial"/>
                <w:sz w:val="16"/>
              </w:rPr>
            </w:pPr>
            <w:r>
              <w:rPr>
                <w:rFonts w:ascii="Arial" w:hAnsi="Arial" w:cs="Arial"/>
                <w:sz w:val="16"/>
              </w:rPr>
              <w:t>Type</w:t>
            </w:r>
          </w:p>
        </w:tc>
        <w:tc>
          <w:tcPr>
            <w:tcW w:w="820" w:type="dxa"/>
            <w:shd w:val="pct30" w:color="FFFF00" w:fill="auto"/>
          </w:tcPr>
          <w:p w:rsidR="0095254A" w:rsidRDefault="0095254A" w:rsidP="00FA2A02">
            <w:pPr>
              <w:spacing w:before="60"/>
              <w:jc w:val="center"/>
              <w:rPr>
                <w:rFonts w:ascii="Arial" w:hAnsi="Arial" w:cs="Arial"/>
                <w:sz w:val="16"/>
              </w:rPr>
            </w:pPr>
            <w:r>
              <w:rPr>
                <w:rFonts w:ascii="Arial" w:hAnsi="Arial" w:cs="Arial"/>
                <w:sz w:val="16"/>
              </w:rPr>
              <w:t>Min</w:t>
            </w:r>
          </w:p>
        </w:tc>
        <w:tc>
          <w:tcPr>
            <w:tcW w:w="750" w:type="dxa"/>
            <w:shd w:val="pct30" w:color="FFFF00" w:fill="auto"/>
          </w:tcPr>
          <w:p w:rsidR="0095254A" w:rsidRDefault="0095254A" w:rsidP="00FA2A02">
            <w:pPr>
              <w:spacing w:before="60"/>
              <w:jc w:val="center"/>
              <w:rPr>
                <w:rFonts w:ascii="Arial" w:hAnsi="Arial" w:cs="Arial"/>
                <w:sz w:val="16"/>
              </w:rPr>
            </w:pPr>
            <w:r>
              <w:rPr>
                <w:rFonts w:ascii="Arial" w:hAnsi="Arial" w:cs="Arial"/>
                <w:sz w:val="16"/>
              </w:rPr>
              <w:t>Max</w:t>
            </w:r>
          </w:p>
        </w:tc>
        <w:tc>
          <w:tcPr>
            <w:tcW w:w="600" w:type="dxa"/>
            <w:tcBorders>
              <w:bottom w:val="single" w:sz="4" w:space="0" w:color="auto"/>
            </w:tcBorders>
            <w:shd w:val="pct30" w:color="FFFF00" w:fill="auto"/>
          </w:tcPr>
          <w:p w:rsidR="0095254A" w:rsidRDefault="0095254A" w:rsidP="00FA2A0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5254A" w:rsidTr="00FA2A02">
        <w:tc>
          <w:tcPr>
            <w:tcW w:w="1981" w:type="dxa"/>
          </w:tcPr>
          <w:p w:rsidR="0095254A" w:rsidRDefault="0095254A" w:rsidP="00FA2A02">
            <w:pPr>
              <w:spacing w:before="60"/>
              <w:rPr>
                <w:rFonts w:ascii="Arial" w:hAnsi="Arial" w:cs="Arial"/>
                <w:b/>
                <w:bCs/>
                <w:sz w:val="16"/>
              </w:rPr>
            </w:pPr>
            <w:r>
              <w:rPr>
                <w:rFonts w:ascii="Arial" w:hAnsi="Arial" w:cs="Arial"/>
                <w:b/>
                <w:bCs/>
                <w:sz w:val="16"/>
              </w:rPr>
              <w:t xml:space="preserve">Arguments Passed </w:t>
            </w:r>
          </w:p>
        </w:tc>
        <w:tc>
          <w:tcPr>
            <w:tcW w:w="3735" w:type="dxa"/>
          </w:tcPr>
          <w:p w:rsidR="0095254A" w:rsidRDefault="0095254A" w:rsidP="0095254A">
            <w:pPr>
              <w:spacing w:before="60"/>
              <w:rPr>
                <w:rFonts w:ascii="Arial" w:hAnsi="Arial" w:cs="Arial"/>
                <w:sz w:val="16"/>
              </w:rPr>
            </w:pPr>
            <w:r w:rsidRPr="0095254A">
              <w:rPr>
                <w:rFonts w:ascii="Arial" w:hAnsi="Arial" w:cs="Arial"/>
                <w:sz w:val="16"/>
              </w:rPr>
              <w:t>RawData_Cnt_T_u32</w:t>
            </w:r>
            <w:r>
              <w:rPr>
                <w:rFonts w:ascii="Arial" w:hAnsi="Arial" w:cs="Arial"/>
                <w:sz w:val="16"/>
              </w:rPr>
              <w:t>[8]</w:t>
            </w:r>
          </w:p>
        </w:tc>
        <w:tc>
          <w:tcPr>
            <w:tcW w:w="1052" w:type="dxa"/>
          </w:tcPr>
          <w:p w:rsidR="0095254A" w:rsidRDefault="0095254A" w:rsidP="00FA2A02">
            <w:pPr>
              <w:spacing w:before="60"/>
              <w:rPr>
                <w:rFonts w:ascii="Arial" w:hAnsi="Arial" w:cs="Arial"/>
                <w:sz w:val="16"/>
              </w:rPr>
            </w:pPr>
            <w:r>
              <w:rPr>
                <w:rFonts w:ascii="Arial" w:hAnsi="Arial" w:cs="Arial"/>
                <w:sz w:val="16"/>
              </w:rPr>
              <w:t>Uint3</w:t>
            </w:r>
            <w:r w:rsidRPr="00FC1E0A">
              <w:rPr>
                <w:rFonts w:ascii="Arial" w:hAnsi="Arial" w:cs="Arial"/>
                <w:sz w:val="16"/>
              </w:rPr>
              <w:t>2</w:t>
            </w:r>
          </w:p>
        </w:tc>
        <w:tc>
          <w:tcPr>
            <w:tcW w:w="820" w:type="dxa"/>
          </w:tcPr>
          <w:p w:rsidR="0095254A" w:rsidRDefault="0095254A" w:rsidP="00FA2A02">
            <w:pPr>
              <w:spacing w:before="60"/>
              <w:rPr>
                <w:rFonts w:ascii="Arial" w:hAnsi="Arial" w:cs="Arial"/>
                <w:sz w:val="16"/>
              </w:rPr>
            </w:pPr>
            <w:r>
              <w:rPr>
                <w:rFonts w:ascii="Arial" w:hAnsi="Arial" w:cs="Arial"/>
                <w:sz w:val="16"/>
              </w:rPr>
              <w:t>0</w:t>
            </w:r>
          </w:p>
        </w:tc>
        <w:tc>
          <w:tcPr>
            <w:tcW w:w="750" w:type="dxa"/>
          </w:tcPr>
          <w:p w:rsidR="0095254A" w:rsidRDefault="0095254A" w:rsidP="00FA2A02">
            <w:pPr>
              <w:spacing w:before="60"/>
              <w:rPr>
                <w:rFonts w:ascii="Arial" w:hAnsi="Arial" w:cs="Arial"/>
                <w:sz w:val="16"/>
              </w:rPr>
            </w:pPr>
            <w:r>
              <w:rPr>
                <w:rFonts w:ascii="Arial" w:hAnsi="Arial" w:cs="Arial"/>
                <w:sz w:val="16"/>
              </w:rPr>
              <w:t>2^32</w:t>
            </w:r>
          </w:p>
        </w:tc>
        <w:tc>
          <w:tcPr>
            <w:tcW w:w="600" w:type="dxa"/>
            <w:shd w:val="pct15" w:color="auto" w:fill="auto"/>
          </w:tcPr>
          <w:p w:rsidR="0095254A" w:rsidRDefault="0095254A" w:rsidP="00FA2A02">
            <w:pPr>
              <w:spacing w:before="60"/>
              <w:rPr>
                <w:rFonts w:ascii="Arial" w:hAnsi="Arial" w:cs="Arial"/>
                <w:sz w:val="16"/>
              </w:rPr>
            </w:pPr>
          </w:p>
        </w:tc>
      </w:tr>
      <w:tr w:rsidR="0095254A" w:rsidTr="00FA2A02">
        <w:tc>
          <w:tcPr>
            <w:tcW w:w="1981" w:type="dxa"/>
          </w:tcPr>
          <w:p w:rsidR="0095254A" w:rsidRDefault="0095254A" w:rsidP="00FA2A02">
            <w:pPr>
              <w:spacing w:before="60"/>
              <w:rPr>
                <w:rFonts w:ascii="Arial" w:hAnsi="Arial" w:cs="Arial"/>
                <w:b/>
                <w:bCs/>
                <w:sz w:val="16"/>
              </w:rPr>
            </w:pPr>
          </w:p>
        </w:tc>
        <w:tc>
          <w:tcPr>
            <w:tcW w:w="3735" w:type="dxa"/>
          </w:tcPr>
          <w:p w:rsidR="0095254A" w:rsidRDefault="0095254A" w:rsidP="00FA2A02">
            <w:pPr>
              <w:spacing w:before="60"/>
              <w:rPr>
                <w:rFonts w:ascii="Arial" w:hAnsi="Arial" w:cs="Arial"/>
                <w:sz w:val="16"/>
              </w:rPr>
            </w:pPr>
            <w:r>
              <w:rPr>
                <w:rFonts w:ascii="Arial" w:hAnsi="Arial" w:cs="Arial"/>
                <w:sz w:val="16"/>
              </w:rPr>
              <w:t>*</w:t>
            </w:r>
            <w:r w:rsidRPr="0095254A">
              <w:rPr>
                <w:rFonts w:ascii="Arial" w:hAnsi="Arial" w:cs="Arial"/>
                <w:sz w:val="16"/>
              </w:rPr>
              <w:t>PrevPulseCount_Cnt_T_u08</w:t>
            </w:r>
          </w:p>
        </w:tc>
        <w:tc>
          <w:tcPr>
            <w:tcW w:w="1052" w:type="dxa"/>
          </w:tcPr>
          <w:p w:rsidR="0095254A" w:rsidRDefault="0095254A" w:rsidP="00FA2A02">
            <w:pPr>
              <w:spacing w:before="60"/>
              <w:rPr>
                <w:rFonts w:ascii="Arial" w:hAnsi="Arial" w:cs="Arial"/>
                <w:sz w:val="16"/>
              </w:rPr>
            </w:pPr>
            <w:r>
              <w:rPr>
                <w:rFonts w:ascii="Arial" w:hAnsi="Arial" w:cs="Arial"/>
                <w:sz w:val="16"/>
              </w:rPr>
              <w:t>Uint8</w:t>
            </w:r>
          </w:p>
        </w:tc>
        <w:tc>
          <w:tcPr>
            <w:tcW w:w="820" w:type="dxa"/>
          </w:tcPr>
          <w:p w:rsidR="0095254A" w:rsidRDefault="0095254A" w:rsidP="00FA2A02">
            <w:pPr>
              <w:spacing w:before="60"/>
              <w:rPr>
                <w:rFonts w:ascii="Arial" w:hAnsi="Arial" w:cs="Arial"/>
                <w:sz w:val="16"/>
              </w:rPr>
            </w:pPr>
            <w:r>
              <w:rPr>
                <w:rFonts w:ascii="Arial" w:hAnsi="Arial" w:cs="Arial"/>
                <w:sz w:val="16"/>
              </w:rPr>
              <w:t>0</w:t>
            </w:r>
          </w:p>
        </w:tc>
        <w:tc>
          <w:tcPr>
            <w:tcW w:w="750" w:type="dxa"/>
          </w:tcPr>
          <w:p w:rsidR="0095254A" w:rsidRDefault="0095254A" w:rsidP="00FA2A02">
            <w:pPr>
              <w:spacing w:before="60"/>
              <w:rPr>
                <w:rFonts w:ascii="Arial" w:hAnsi="Arial" w:cs="Arial"/>
                <w:sz w:val="16"/>
              </w:rPr>
            </w:pPr>
            <w:r>
              <w:rPr>
                <w:rFonts w:ascii="Arial" w:hAnsi="Arial" w:cs="Arial"/>
                <w:sz w:val="16"/>
              </w:rPr>
              <w:t>1</w:t>
            </w:r>
          </w:p>
        </w:tc>
        <w:tc>
          <w:tcPr>
            <w:tcW w:w="600" w:type="dxa"/>
            <w:shd w:val="pct15" w:color="auto" w:fill="auto"/>
          </w:tcPr>
          <w:p w:rsidR="0095254A" w:rsidRDefault="0095254A" w:rsidP="00FA2A02">
            <w:pPr>
              <w:spacing w:before="60"/>
              <w:rPr>
                <w:rFonts w:ascii="Arial" w:hAnsi="Arial" w:cs="Arial"/>
                <w:sz w:val="16"/>
              </w:rPr>
            </w:pPr>
          </w:p>
        </w:tc>
      </w:tr>
      <w:tr w:rsidR="0095254A" w:rsidTr="00FA2A02">
        <w:tc>
          <w:tcPr>
            <w:tcW w:w="1981" w:type="dxa"/>
          </w:tcPr>
          <w:p w:rsidR="0095254A" w:rsidRDefault="0095254A" w:rsidP="00FA2A02">
            <w:pPr>
              <w:spacing w:before="60"/>
              <w:rPr>
                <w:rFonts w:ascii="Arial" w:hAnsi="Arial" w:cs="Arial"/>
                <w:b/>
                <w:bCs/>
                <w:sz w:val="16"/>
              </w:rPr>
            </w:pPr>
          </w:p>
        </w:tc>
        <w:tc>
          <w:tcPr>
            <w:tcW w:w="3735" w:type="dxa"/>
          </w:tcPr>
          <w:p w:rsidR="0095254A" w:rsidRDefault="0095254A" w:rsidP="00FA2A02">
            <w:pPr>
              <w:spacing w:before="60"/>
              <w:rPr>
                <w:rFonts w:ascii="Arial" w:hAnsi="Arial" w:cs="Arial"/>
                <w:sz w:val="16"/>
              </w:rPr>
            </w:pPr>
            <w:r>
              <w:rPr>
                <w:rFonts w:ascii="Arial" w:hAnsi="Arial" w:cs="Arial"/>
                <w:sz w:val="16"/>
              </w:rPr>
              <w:t>*</w:t>
            </w:r>
            <w:r w:rsidRPr="0095254A">
              <w:rPr>
                <w:rFonts w:ascii="Arial" w:hAnsi="Arial" w:cs="Arial"/>
                <w:sz w:val="16"/>
              </w:rPr>
              <w:t>HwTrq_HwNm_T_f32</w:t>
            </w:r>
          </w:p>
        </w:tc>
        <w:tc>
          <w:tcPr>
            <w:tcW w:w="1052" w:type="dxa"/>
          </w:tcPr>
          <w:p w:rsidR="0095254A" w:rsidRDefault="0095254A" w:rsidP="00FA2A02">
            <w:pPr>
              <w:spacing w:before="60"/>
              <w:rPr>
                <w:rFonts w:ascii="Arial" w:hAnsi="Arial" w:cs="Arial"/>
                <w:sz w:val="16"/>
              </w:rPr>
            </w:pPr>
            <w:r w:rsidRPr="00FC1E0A">
              <w:rPr>
                <w:rFonts w:ascii="Arial" w:hAnsi="Arial" w:cs="Arial"/>
                <w:sz w:val="16"/>
              </w:rPr>
              <w:t>Float32</w:t>
            </w:r>
          </w:p>
        </w:tc>
        <w:tc>
          <w:tcPr>
            <w:tcW w:w="820" w:type="dxa"/>
          </w:tcPr>
          <w:p w:rsidR="0095254A" w:rsidRDefault="0095254A" w:rsidP="00D0337D">
            <w:pPr>
              <w:spacing w:before="60"/>
              <w:rPr>
                <w:rFonts w:ascii="Arial" w:hAnsi="Arial" w:cs="Arial"/>
                <w:sz w:val="16"/>
              </w:rPr>
            </w:pPr>
            <w:r>
              <w:rPr>
                <w:rFonts w:ascii="Arial" w:hAnsi="Arial" w:cs="Arial"/>
                <w:sz w:val="16"/>
              </w:rPr>
              <w:t>-</w:t>
            </w:r>
            <w:r w:rsidR="00D0337D">
              <w:rPr>
                <w:rFonts w:ascii="Arial" w:hAnsi="Arial" w:cs="Arial"/>
                <w:sz w:val="16"/>
              </w:rPr>
              <w:t>10</w:t>
            </w:r>
          </w:p>
        </w:tc>
        <w:tc>
          <w:tcPr>
            <w:tcW w:w="750" w:type="dxa"/>
          </w:tcPr>
          <w:p w:rsidR="0095254A" w:rsidRDefault="00D0337D" w:rsidP="00FA2A02">
            <w:pPr>
              <w:spacing w:before="60"/>
              <w:rPr>
                <w:rFonts w:ascii="Arial" w:hAnsi="Arial" w:cs="Arial"/>
                <w:sz w:val="16"/>
              </w:rPr>
            </w:pPr>
            <w:r>
              <w:rPr>
                <w:rFonts w:ascii="Arial" w:hAnsi="Arial" w:cs="Arial"/>
                <w:sz w:val="16"/>
              </w:rPr>
              <w:t>10</w:t>
            </w:r>
          </w:p>
        </w:tc>
        <w:tc>
          <w:tcPr>
            <w:tcW w:w="600" w:type="dxa"/>
            <w:shd w:val="pct15" w:color="auto" w:fill="auto"/>
          </w:tcPr>
          <w:p w:rsidR="0095254A" w:rsidRDefault="0095254A" w:rsidP="00FA2A02">
            <w:pPr>
              <w:spacing w:before="60"/>
              <w:rPr>
                <w:rFonts w:ascii="Arial" w:hAnsi="Arial" w:cs="Arial"/>
                <w:sz w:val="16"/>
              </w:rPr>
            </w:pPr>
          </w:p>
        </w:tc>
      </w:tr>
      <w:tr w:rsidR="00166E34" w:rsidTr="00FA2A02">
        <w:tc>
          <w:tcPr>
            <w:tcW w:w="1981" w:type="dxa"/>
          </w:tcPr>
          <w:p w:rsidR="00166E34" w:rsidRDefault="00166E34" w:rsidP="00FA2A02">
            <w:pPr>
              <w:spacing w:before="60"/>
              <w:rPr>
                <w:rFonts w:ascii="Arial" w:hAnsi="Arial" w:cs="Arial"/>
                <w:b/>
                <w:bCs/>
                <w:sz w:val="16"/>
              </w:rPr>
            </w:pPr>
          </w:p>
        </w:tc>
        <w:tc>
          <w:tcPr>
            <w:tcW w:w="3735" w:type="dxa"/>
          </w:tcPr>
          <w:p w:rsidR="00166E34" w:rsidRDefault="00166E34" w:rsidP="00FA2A02">
            <w:pPr>
              <w:spacing w:before="60"/>
              <w:rPr>
                <w:rFonts w:ascii="Arial" w:hAnsi="Arial" w:cs="Arial"/>
                <w:sz w:val="16"/>
              </w:rPr>
            </w:pPr>
            <w:r>
              <w:rPr>
                <w:rFonts w:ascii="Arial" w:hAnsi="Arial" w:cs="Arial"/>
                <w:sz w:val="16"/>
              </w:rPr>
              <w:t>*</w:t>
            </w:r>
            <w:r w:rsidRPr="00166E34">
              <w:rPr>
                <w:rFonts w:ascii="Arial" w:hAnsi="Arial" w:cs="Arial"/>
                <w:sz w:val="16"/>
              </w:rPr>
              <w:t>TxCalcCRC_Cnt_T_u08</w:t>
            </w:r>
          </w:p>
        </w:tc>
        <w:tc>
          <w:tcPr>
            <w:tcW w:w="1052" w:type="dxa"/>
          </w:tcPr>
          <w:p w:rsidR="00166E34" w:rsidRPr="00FC1E0A" w:rsidRDefault="00646CCE" w:rsidP="00FA2A02">
            <w:pPr>
              <w:spacing w:before="60"/>
              <w:rPr>
                <w:rFonts w:ascii="Arial" w:hAnsi="Arial" w:cs="Arial"/>
                <w:sz w:val="16"/>
              </w:rPr>
            </w:pPr>
            <w:r>
              <w:rPr>
                <w:rFonts w:ascii="Arial" w:hAnsi="Arial" w:cs="Arial"/>
                <w:sz w:val="16"/>
              </w:rPr>
              <w:t>Uint8</w:t>
            </w:r>
          </w:p>
        </w:tc>
        <w:tc>
          <w:tcPr>
            <w:tcW w:w="820" w:type="dxa"/>
          </w:tcPr>
          <w:p w:rsidR="00166E34" w:rsidRDefault="00646CCE" w:rsidP="00D0337D">
            <w:pPr>
              <w:spacing w:before="60"/>
              <w:rPr>
                <w:rFonts w:ascii="Arial" w:hAnsi="Arial" w:cs="Arial"/>
                <w:sz w:val="16"/>
              </w:rPr>
            </w:pPr>
            <w:r>
              <w:rPr>
                <w:rFonts w:ascii="Arial" w:hAnsi="Arial" w:cs="Arial"/>
                <w:sz w:val="16"/>
              </w:rPr>
              <w:t>0</w:t>
            </w:r>
          </w:p>
        </w:tc>
        <w:tc>
          <w:tcPr>
            <w:tcW w:w="750" w:type="dxa"/>
          </w:tcPr>
          <w:p w:rsidR="00166E34" w:rsidRDefault="00646CCE" w:rsidP="00FA2A02">
            <w:pPr>
              <w:spacing w:before="60"/>
              <w:rPr>
                <w:rFonts w:ascii="Arial" w:hAnsi="Arial" w:cs="Arial"/>
                <w:sz w:val="16"/>
              </w:rPr>
            </w:pPr>
            <w:r>
              <w:rPr>
                <w:rFonts w:ascii="Arial" w:hAnsi="Arial" w:cs="Arial"/>
                <w:sz w:val="16"/>
              </w:rPr>
              <w:t>127</w:t>
            </w:r>
          </w:p>
        </w:tc>
        <w:tc>
          <w:tcPr>
            <w:tcW w:w="600" w:type="dxa"/>
            <w:shd w:val="pct15" w:color="auto" w:fill="auto"/>
          </w:tcPr>
          <w:p w:rsidR="00166E34" w:rsidRDefault="00166E34" w:rsidP="00FA2A02">
            <w:pPr>
              <w:spacing w:before="60"/>
              <w:rPr>
                <w:rFonts w:ascii="Arial" w:hAnsi="Arial" w:cs="Arial"/>
                <w:sz w:val="16"/>
              </w:rPr>
            </w:pPr>
          </w:p>
        </w:tc>
      </w:tr>
      <w:tr w:rsidR="0095254A" w:rsidTr="00FA2A02">
        <w:tc>
          <w:tcPr>
            <w:tcW w:w="1981" w:type="dxa"/>
          </w:tcPr>
          <w:p w:rsidR="0095254A" w:rsidRDefault="0095254A" w:rsidP="00FA2A02">
            <w:pPr>
              <w:spacing w:before="60"/>
              <w:rPr>
                <w:rFonts w:ascii="Arial" w:hAnsi="Arial" w:cs="Arial"/>
                <w:b/>
                <w:bCs/>
                <w:sz w:val="16"/>
              </w:rPr>
            </w:pPr>
            <w:r>
              <w:rPr>
                <w:rFonts w:ascii="Arial" w:hAnsi="Arial" w:cs="Arial"/>
                <w:b/>
                <w:bCs/>
                <w:sz w:val="16"/>
              </w:rPr>
              <w:t>Return Value</w:t>
            </w:r>
          </w:p>
        </w:tc>
        <w:tc>
          <w:tcPr>
            <w:tcW w:w="3735" w:type="dxa"/>
          </w:tcPr>
          <w:p w:rsidR="0095254A" w:rsidRDefault="0095254A" w:rsidP="00FA2A02">
            <w:pPr>
              <w:spacing w:before="60"/>
              <w:rPr>
                <w:rFonts w:ascii="Arial" w:hAnsi="Arial" w:cs="Arial"/>
                <w:sz w:val="16"/>
              </w:rPr>
            </w:pPr>
            <w:r w:rsidRPr="0095254A">
              <w:rPr>
                <w:rFonts w:ascii="Arial" w:hAnsi="Arial" w:cs="Arial"/>
                <w:sz w:val="16"/>
              </w:rPr>
              <w:t>NTCParam_Cnt_T_u08</w:t>
            </w:r>
          </w:p>
        </w:tc>
        <w:tc>
          <w:tcPr>
            <w:tcW w:w="1052" w:type="dxa"/>
          </w:tcPr>
          <w:p w:rsidR="0095254A" w:rsidRDefault="0095254A" w:rsidP="00FA2A02">
            <w:pPr>
              <w:spacing w:before="60"/>
              <w:rPr>
                <w:rFonts w:ascii="Arial" w:hAnsi="Arial" w:cs="Arial"/>
                <w:sz w:val="16"/>
              </w:rPr>
            </w:pPr>
            <w:r w:rsidRPr="00FC1E0A">
              <w:rPr>
                <w:rFonts w:ascii="Arial" w:hAnsi="Arial" w:cs="Arial"/>
                <w:sz w:val="16"/>
              </w:rPr>
              <w:t>Float32</w:t>
            </w:r>
          </w:p>
        </w:tc>
        <w:tc>
          <w:tcPr>
            <w:tcW w:w="820" w:type="dxa"/>
          </w:tcPr>
          <w:p w:rsidR="0095254A" w:rsidRDefault="0095254A" w:rsidP="00FA2A02">
            <w:pPr>
              <w:spacing w:before="60"/>
              <w:rPr>
                <w:rFonts w:ascii="Arial" w:hAnsi="Arial" w:cs="Arial"/>
                <w:sz w:val="16"/>
              </w:rPr>
            </w:pPr>
            <w:r>
              <w:rPr>
                <w:rFonts w:ascii="Arial" w:hAnsi="Arial" w:cs="Arial"/>
                <w:sz w:val="16"/>
              </w:rPr>
              <w:t>0</w:t>
            </w:r>
          </w:p>
        </w:tc>
        <w:tc>
          <w:tcPr>
            <w:tcW w:w="750" w:type="dxa"/>
          </w:tcPr>
          <w:p w:rsidR="0095254A" w:rsidRDefault="0095254A" w:rsidP="00FA2A02">
            <w:pPr>
              <w:spacing w:before="60"/>
              <w:rPr>
                <w:rFonts w:ascii="Arial" w:hAnsi="Arial" w:cs="Arial"/>
                <w:sz w:val="16"/>
              </w:rPr>
            </w:pPr>
            <w:r>
              <w:rPr>
                <w:rFonts w:ascii="Arial" w:hAnsi="Arial" w:cs="Arial"/>
                <w:sz w:val="16"/>
              </w:rPr>
              <w:t>8</w:t>
            </w:r>
          </w:p>
        </w:tc>
        <w:tc>
          <w:tcPr>
            <w:tcW w:w="600" w:type="dxa"/>
          </w:tcPr>
          <w:p w:rsidR="0095254A" w:rsidRDefault="0095254A" w:rsidP="00FA2A02">
            <w:pPr>
              <w:spacing w:before="60"/>
              <w:rPr>
                <w:rFonts w:ascii="Arial" w:hAnsi="Arial" w:cs="Arial"/>
                <w:sz w:val="16"/>
              </w:rPr>
            </w:pPr>
          </w:p>
        </w:tc>
      </w:tr>
    </w:tbl>
    <w:p w:rsidR="0095254A" w:rsidRDefault="0095254A" w:rsidP="0095254A">
      <w:pPr>
        <w:pStyle w:val="Heading4"/>
        <w:tabs>
          <w:tab w:val="clear" w:pos="864"/>
        </w:tabs>
      </w:pPr>
      <w:r>
        <w:t>Description</w:t>
      </w:r>
    </w:p>
    <w:p w:rsidR="00525D63" w:rsidRDefault="00525D63" w:rsidP="00525D63">
      <w:r>
        <w:t xml:space="preserve"> To make sure "</w:t>
      </w:r>
      <w:proofErr w:type="spellStart"/>
      <w:r>
        <w:t>RawDataTicks</w:t>
      </w:r>
      <w:proofErr w:type="spellEnd"/>
      <w:r>
        <w:t xml:space="preserve">" is rounded </w:t>
      </w:r>
      <w:proofErr w:type="gramStart"/>
      <w:r>
        <w:t>off,</w:t>
      </w:r>
      <w:proofErr w:type="gramEnd"/>
      <w:r>
        <w:t xml:space="preserve"> the type of </w:t>
      </w:r>
      <w:proofErr w:type="spellStart"/>
      <w:r>
        <w:t>RawData</w:t>
      </w:r>
      <w:proofErr w:type="spellEnd"/>
      <w:r>
        <w:t xml:space="preserve"> is converted to float and used in the </w:t>
      </w:r>
      <w:proofErr w:type="spellStart"/>
      <w:r>
        <w:t>RawDataTicks</w:t>
      </w:r>
      <w:proofErr w:type="spellEnd"/>
      <w:r>
        <w:t xml:space="preserve"> calculation.</w:t>
      </w:r>
    </w:p>
    <w:p w:rsidR="00525D63" w:rsidRDefault="00525D63" w:rsidP="00525D63">
      <w:r>
        <w:t xml:space="preserve"> </w:t>
      </w:r>
      <w:proofErr w:type="spellStart"/>
      <w:r>
        <w:t>RawDataTicks</w:t>
      </w:r>
      <w:proofErr w:type="spellEnd"/>
      <w:r>
        <w:t xml:space="preserve"> is converted again to the nearest fixed point.</w:t>
      </w:r>
    </w:p>
    <w:p w:rsidR="004B490B" w:rsidRDefault="00525D63" w:rsidP="00525D63">
      <w:proofErr w:type="spellStart"/>
      <w:r>
        <w:t>RawDataTicks</w:t>
      </w:r>
      <w:proofErr w:type="spellEnd"/>
      <w:r>
        <w:t xml:space="preserve"> should be a ratio of </w:t>
      </w:r>
      <w:proofErr w:type="spellStart"/>
      <w:r>
        <w:t>RawData</w:t>
      </w:r>
      <w:proofErr w:type="spellEnd"/>
      <w:r>
        <w:t xml:space="preserve"> to ticks per PULSE_SYNC of </w:t>
      </w:r>
      <w:proofErr w:type="spellStart"/>
      <w:r>
        <w:t>RawData</w:t>
      </w:r>
      <w:proofErr w:type="spellEnd"/>
      <w:r>
        <w:t xml:space="preserve"> </w:t>
      </w:r>
    </w:p>
    <w:p w:rsidR="004B490B" w:rsidRDefault="004B490B" w:rsidP="004B490B"/>
    <w:p w:rsidR="009048C5" w:rsidRDefault="00B84864" w:rsidP="004B490B">
      <w:r>
        <w:object w:dxaOrig="11085" w:dyaOrig="27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6pt;height:539.2pt" o:ole="">
            <v:imagedata r:id="rId10" o:title=""/>
          </v:shape>
          <o:OLEObject Type="Embed" ProgID="Visio.Drawing.11" ShapeID="_x0000_i1025" DrawAspect="Content" ObjectID="_1509969790" r:id="rId11"/>
        </w:object>
      </w:r>
    </w:p>
    <w:p w:rsidR="009048C5" w:rsidRDefault="009048C5" w:rsidP="004B490B"/>
    <w:p w:rsidR="009048C5" w:rsidRDefault="004F4CD0" w:rsidP="004B490B">
      <w:r>
        <w:object w:dxaOrig="4230" w:dyaOrig="5995">
          <v:shape id="_x0000_i1026" type="#_x0000_t75" style="width:211.6pt;height:300pt" o:ole="">
            <v:imagedata r:id="rId12" o:title=""/>
          </v:shape>
          <o:OLEObject Type="Embed" ProgID="Visio.Drawing.11" ShapeID="_x0000_i1026" DrawAspect="Content" ObjectID="_1509969791" r:id="rId13"/>
        </w:object>
      </w:r>
    </w:p>
    <w:p w:rsidR="0095254A" w:rsidRDefault="0095254A" w:rsidP="0095254A"/>
    <w:p w:rsidR="0095254A" w:rsidRDefault="0095254A" w:rsidP="0095254A"/>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BE30B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BE30B3" w:rsidRDefault="00BE30B3" w:rsidP="00BE30B3">
      <w:pPr>
        <w:pStyle w:val="Heading3"/>
      </w:pPr>
      <w:r>
        <w:t xml:space="preserve">Init: </w:t>
      </w:r>
    </w:p>
    <w:p w:rsidR="00BE30B3" w:rsidRDefault="00BE30B3" w:rsidP="00BE30B3">
      <w:pPr>
        <w:pStyle w:val="Heading4"/>
      </w:pPr>
      <w:r>
        <w:t>Design Rationale</w:t>
      </w:r>
    </w:p>
    <w:p w:rsidR="00BE30B3" w:rsidRDefault="00BE30B3" w:rsidP="00BE30B3">
      <w:r>
        <w:t>None</w:t>
      </w:r>
    </w:p>
    <w:p w:rsidR="00BE30B3" w:rsidRDefault="00BE30B3" w:rsidP="00BE30B3">
      <w:pPr>
        <w:pStyle w:val="Heading4"/>
      </w:pPr>
      <w:r>
        <w:t>Module Outputs</w:t>
      </w:r>
    </w:p>
    <w:p w:rsidR="00BE30B3" w:rsidRDefault="00BE30B3" w:rsidP="00BE30B3">
      <w:r>
        <w:t>None</w:t>
      </w:r>
    </w:p>
    <w:p w:rsidR="00BE30B3" w:rsidRDefault="00BE30B3" w:rsidP="00BE30B3">
      <w:pPr>
        <w:pStyle w:val="Heading4"/>
      </w:pPr>
      <w:r>
        <w:t xml:space="preserve">Module Internal  </w:t>
      </w:r>
    </w:p>
    <w:p w:rsidR="004A781C" w:rsidRDefault="00BE30B3" w:rsidP="00BE30B3">
      <w:r>
        <w:t>None</w:t>
      </w:r>
    </w:p>
    <w:p w:rsidR="00BE30B3" w:rsidRDefault="00BE30B3" w:rsidP="00BE30B3">
      <w:pPr>
        <w:pStyle w:val="Heading4"/>
      </w:pPr>
      <w:r>
        <w:t xml:space="preserve">Initialize </w:t>
      </w:r>
      <w:r w:rsidR="00A063AF">
        <w:t xml:space="preserve">NHET 1 </w:t>
      </w:r>
      <w:r>
        <w:t>Direction Register</w:t>
      </w:r>
    </w:p>
    <w:p w:rsidR="00BE30B3" w:rsidRDefault="00BE30B3" w:rsidP="00BE30B3">
      <w:pPr>
        <w:jc w:val="center"/>
      </w:pPr>
    </w:p>
    <w:p w:rsidR="00A063AF" w:rsidRDefault="00A063AF" w:rsidP="00A063AF">
      <w:pPr>
        <w:pStyle w:val="Heading3"/>
      </w:pPr>
      <w:r>
        <w:t>Per: NHET 1</w:t>
      </w:r>
      <w:r w:rsidRPr="006709C0">
        <w:t>_Per1</w:t>
      </w:r>
    </w:p>
    <w:p w:rsidR="00A063AF" w:rsidRDefault="00A063AF" w:rsidP="00A063AF">
      <w:pPr>
        <w:pStyle w:val="Heading4"/>
      </w:pPr>
      <w:r>
        <w:t>Design Rationale</w:t>
      </w:r>
    </w:p>
    <w:p w:rsidR="00A063AF" w:rsidRDefault="00A063AF" w:rsidP="00A063AF">
      <w:pPr>
        <w:pStyle w:val="Heading4"/>
      </w:pPr>
      <w:r>
        <w:t>Program Flow Start</w:t>
      </w:r>
    </w:p>
    <w:p w:rsidR="00A063AF" w:rsidRDefault="00A063AF" w:rsidP="00A063AF">
      <w:r w:rsidRPr="00A521FA">
        <w:t>Rte_Call_</w:t>
      </w:r>
      <w:r>
        <w:t>Nhet1</w:t>
      </w:r>
      <w:r w:rsidRPr="00A521FA">
        <w:t>_Per1_CP0_CheckpointReached</w:t>
      </w:r>
      <w:r>
        <w:t>()</w:t>
      </w:r>
    </w:p>
    <w:p w:rsidR="00A063AF" w:rsidRDefault="00A063AF" w:rsidP="00A063AF">
      <w:pPr>
        <w:pStyle w:val="Heading4"/>
      </w:pPr>
      <w:r>
        <w:lastRenderedPageBreak/>
        <w:t>Processing</w:t>
      </w:r>
    </w:p>
    <w:p w:rsidR="00A063AF" w:rsidRDefault="00B84864" w:rsidP="00A063AF">
      <w:pPr>
        <w:jc w:val="center"/>
      </w:pPr>
      <w:r>
        <w:object w:dxaOrig="6684" w:dyaOrig="10189">
          <v:shape id="_x0000_i1027" type="#_x0000_t75" style="width:312pt;height:475.2pt" o:ole="">
            <v:imagedata r:id="rId14" o:title=""/>
          </v:shape>
          <o:OLEObject Type="Embed" ProgID="Visio.Drawing.11" ShapeID="_x0000_i1027" DrawAspect="Content" ObjectID="_1509969792" r:id="rId15"/>
        </w:object>
      </w:r>
    </w:p>
    <w:p w:rsidR="00A063AF" w:rsidRDefault="00A063AF" w:rsidP="00A063AF">
      <w:pPr>
        <w:jc w:val="center"/>
      </w:pPr>
    </w:p>
    <w:p w:rsidR="00A063AF" w:rsidRDefault="00A063AF" w:rsidP="00A063AF">
      <w:pPr>
        <w:pStyle w:val="Heading4"/>
      </w:pPr>
      <w:r>
        <w:t>Store Local copy of outputs into Module Outputs</w:t>
      </w:r>
    </w:p>
    <w:p w:rsidR="00A063AF" w:rsidRDefault="00A063AF" w:rsidP="00A063AF"/>
    <w:p w:rsidR="00A063AF" w:rsidRDefault="00A063AF" w:rsidP="00A063AF">
      <w:pPr>
        <w:pStyle w:val="Heading4"/>
      </w:pPr>
      <w:r>
        <w:lastRenderedPageBreak/>
        <w:t>Program Flow End</w:t>
      </w:r>
    </w:p>
    <w:p w:rsidR="00A063AF" w:rsidRDefault="00A063AF" w:rsidP="00A063AF">
      <w:r w:rsidRPr="00A521FA">
        <w:t>Rte_Call_</w:t>
      </w:r>
      <w:r>
        <w:t>Nhet1_Per2</w:t>
      </w:r>
      <w:r w:rsidRPr="00A521FA">
        <w:t>_CP1_CheckpointReached</w:t>
      </w:r>
      <w:r>
        <w:t>()</w:t>
      </w:r>
    </w:p>
    <w:p w:rsidR="00A063AF" w:rsidRDefault="00A063AF" w:rsidP="00A063AF">
      <w:pPr>
        <w:pStyle w:val="Heading3"/>
      </w:pPr>
      <w:r>
        <w:lastRenderedPageBreak/>
        <w:t>Per: NHET 1</w:t>
      </w:r>
      <w:r w:rsidRPr="006709C0">
        <w:t>_Per</w:t>
      </w:r>
      <w:r w:rsidR="00F27304">
        <w:t>2</w:t>
      </w:r>
    </w:p>
    <w:p w:rsidR="00A063AF" w:rsidRDefault="00A063AF" w:rsidP="00A063AF">
      <w:pPr>
        <w:pStyle w:val="Heading4"/>
      </w:pPr>
      <w:r>
        <w:t>Design Rationale</w:t>
      </w:r>
    </w:p>
    <w:p w:rsidR="00A063AF" w:rsidRDefault="00A063AF" w:rsidP="00A063AF">
      <w:pPr>
        <w:pStyle w:val="Heading4"/>
      </w:pPr>
      <w:r>
        <w:t>Program Flow Start</w:t>
      </w:r>
    </w:p>
    <w:p w:rsidR="00A063AF" w:rsidRDefault="00A063AF" w:rsidP="00A063AF">
      <w:pPr>
        <w:pStyle w:val="Heading4"/>
      </w:pPr>
      <w:r>
        <w:t>Processing</w:t>
      </w:r>
    </w:p>
    <w:p w:rsidR="00A063AF" w:rsidRDefault="009E6CD1" w:rsidP="00A063AF">
      <w:pPr>
        <w:jc w:val="center"/>
      </w:pPr>
      <w:r w:rsidRPr="009E6CD1">
        <w:lastRenderedPageBreak/>
        <w:t xml:space="preserve"> </w:t>
      </w:r>
      <w:r w:rsidR="00B84864">
        <w:object w:dxaOrig="6715" w:dyaOrig="10195">
          <v:shape id="_x0000_i1028" type="#_x0000_t75" style="width:336pt;height:509.6pt" o:ole="">
            <v:imagedata r:id="rId16" o:title=""/>
          </v:shape>
          <o:OLEObject Type="Embed" ProgID="Visio.Drawing.11" ShapeID="_x0000_i1028" DrawAspect="Content" ObjectID="_1509969793" r:id="rId17"/>
        </w:object>
      </w:r>
    </w:p>
    <w:p w:rsidR="00A063AF" w:rsidRDefault="009E6CD1" w:rsidP="00A063AF">
      <w:pPr>
        <w:jc w:val="center"/>
      </w:pPr>
      <w:r w:rsidRPr="009E6CD1">
        <w:lastRenderedPageBreak/>
        <w:t xml:space="preserve"> </w:t>
      </w:r>
      <w:r>
        <w:object w:dxaOrig="6693" w:dyaOrig="10058">
          <v:shape id="_x0000_i1029" type="#_x0000_t75" style="width:334.8pt;height:502.8pt" o:ole="">
            <v:imagedata r:id="rId18" o:title=""/>
          </v:shape>
          <o:OLEObject Type="Embed" ProgID="Visio.Drawing.11" ShapeID="_x0000_i1029" DrawAspect="Content" ObjectID="_1509969794" r:id="rId19"/>
        </w:object>
      </w:r>
    </w:p>
    <w:p w:rsidR="00A063AF" w:rsidRDefault="00A063AF" w:rsidP="00A063AF">
      <w:pPr>
        <w:pStyle w:val="Heading4"/>
      </w:pPr>
      <w:r>
        <w:t>Store Local copy of outputs into Module Outputs</w:t>
      </w:r>
    </w:p>
    <w:p w:rsidR="00A063AF" w:rsidRDefault="00A063AF" w:rsidP="00A063AF"/>
    <w:p w:rsidR="00A063AF" w:rsidRDefault="00A063AF" w:rsidP="00A063AF">
      <w:pPr>
        <w:pStyle w:val="Heading4"/>
      </w:pPr>
      <w:r>
        <w:lastRenderedPageBreak/>
        <w:t>Program Flow End</w:t>
      </w:r>
    </w:p>
    <w:p w:rsidR="00BE30B3" w:rsidRDefault="00BE30B3"/>
    <w:p w:rsidR="00115114" w:rsidRDefault="00115114" w:rsidP="00115114">
      <w:pPr>
        <w:pStyle w:val="Heading3"/>
      </w:pPr>
      <w:r>
        <w:t>Per: NHET 1</w:t>
      </w:r>
      <w:r w:rsidRPr="006709C0">
        <w:t>_Per</w:t>
      </w:r>
      <w:r>
        <w:t>3</w:t>
      </w:r>
    </w:p>
    <w:p w:rsidR="00115114" w:rsidRDefault="00115114" w:rsidP="00115114">
      <w:pPr>
        <w:pStyle w:val="Heading4"/>
      </w:pPr>
      <w:r>
        <w:t>Design Rationale</w:t>
      </w:r>
    </w:p>
    <w:p w:rsidR="00097D2B" w:rsidRDefault="00115114" w:rsidP="00115114">
      <w:r>
        <w:t xml:space="preserve">Per3 updates the Nhet1 buffer </w:t>
      </w:r>
      <w:r w:rsidR="00097D2B">
        <w:t xml:space="preserve">or DMA buffer with the adjusted PWM Period and writes the BUF_RDY flag to signal to the </w:t>
      </w:r>
      <w:proofErr w:type="spellStart"/>
      <w:r w:rsidR="00097D2B">
        <w:t>Nhet</w:t>
      </w:r>
      <w:proofErr w:type="spellEnd"/>
      <w:r w:rsidR="00097D2B">
        <w:t xml:space="preserve"> that the data is available.</w:t>
      </w:r>
    </w:p>
    <w:p w:rsidR="00115114" w:rsidRDefault="00097D2B" w:rsidP="00115114">
      <w:r>
        <w:t xml:space="preserve">The adjusted PWM period is communicated from the </w:t>
      </w:r>
      <w:proofErr w:type="spellStart"/>
      <w:r>
        <w:t>ePWM</w:t>
      </w:r>
      <w:proofErr w:type="spellEnd"/>
      <w:r>
        <w:t xml:space="preserve"> module via a global variable; both these functions are called by the motor control ISR and therefore cannot communicate via the RTE.  </w:t>
      </w:r>
      <w:r w:rsidR="00115114">
        <w:t xml:space="preserve"> </w:t>
      </w:r>
      <w:r>
        <w:t xml:space="preserve">The global variable extern declaration is in Cd_Nhet1.c instead of </w:t>
      </w:r>
      <w:proofErr w:type="spellStart"/>
      <w:r>
        <w:t>ePWM.h</w:t>
      </w:r>
      <w:proofErr w:type="spellEnd"/>
      <w:r>
        <w:t xml:space="preserve"> in order to limit its visibility.</w:t>
      </w:r>
    </w:p>
    <w:p w:rsidR="00097D2B" w:rsidRPr="00115114" w:rsidRDefault="00097D2B" w:rsidP="00115114">
      <w:r>
        <w:t>The adjusted period data must be written to the buffer before the BUF_RDY flag is set; therefore all relevant variables must be volatile to guarantee execution order.</w:t>
      </w:r>
    </w:p>
    <w:p w:rsidR="00115114" w:rsidRDefault="00115114" w:rsidP="00115114">
      <w:pPr>
        <w:pStyle w:val="Heading4"/>
      </w:pPr>
      <w:r>
        <w:t>Program Flow Start</w:t>
      </w:r>
    </w:p>
    <w:p w:rsidR="00115114" w:rsidRPr="00115114" w:rsidRDefault="00115114" w:rsidP="00115114">
      <w:r>
        <w:t>None</w:t>
      </w:r>
    </w:p>
    <w:p w:rsidR="00115114" w:rsidRDefault="00115114" w:rsidP="00115114">
      <w:pPr>
        <w:pStyle w:val="Heading4"/>
      </w:pPr>
      <w:r>
        <w:t>Processing</w:t>
      </w:r>
    </w:p>
    <w:p w:rsidR="00115114" w:rsidRDefault="00115114" w:rsidP="00115114">
      <w:pPr>
        <w:jc w:val="center"/>
      </w:pPr>
    </w:p>
    <w:p w:rsidR="002D684B" w:rsidRDefault="00115114" w:rsidP="002D684B">
      <w:pPr>
        <w:jc w:val="center"/>
      </w:pPr>
      <w:r>
        <w:tab/>
      </w:r>
      <w:r w:rsidR="002F2A86">
        <w:object w:dxaOrig="5844" w:dyaOrig="5394">
          <v:shape id="_x0000_i1030" type="#_x0000_t75" style="width:292.8pt;height:270pt" o:ole="">
            <v:imagedata r:id="rId20" o:title=""/>
          </v:shape>
          <o:OLEObject Type="Embed" ProgID="Visio.Drawing.11" ShapeID="_x0000_i1030" DrawAspect="Content" ObjectID="_1509969795" r:id="rId21"/>
        </w:object>
      </w:r>
      <w:r w:rsidR="002D684B" w:rsidDel="002D684B">
        <w:t xml:space="preserve"> </w:t>
      </w:r>
    </w:p>
    <w:p w:rsidR="002D684B" w:rsidRDefault="002D684B" w:rsidP="002D684B"/>
    <w:p w:rsidR="00115114" w:rsidRDefault="002D684B" w:rsidP="00115114">
      <w:pPr>
        <w:jc w:val="center"/>
      </w:pPr>
      <w:r>
        <w:t>:</w:t>
      </w:r>
    </w:p>
    <w:p w:rsidR="00115114" w:rsidRDefault="00115114" w:rsidP="00115114">
      <w:pPr>
        <w:pStyle w:val="Heading4"/>
      </w:pPr>
      <w:r>
        <w:lastRenderedPageBreak/>
        <w:t>Store Local copy of outputs into Module Outputs</w:t>
      </w:r>
    </w:p>
    <w:p w:rsidR="00115114" w:rsidRDefault="008A4C97" w:rsidP="00115114">
      <w:r>
        <w:t>None</w:t>
      </w:r>
      <w:r w:rsidR="002D684B" w:rsidRPr="002D684B" w:rsidDel="002D684B">
        <w:t xml:space="preserve"> </w:t>
      </w:r>
    </w:p>
    <w:p w:rsidR="00115114" w:rsidRDefault="00115114" w:rsidP="00115114">
      <w:pPr>
        <w:pStyle w:val="Heading4"/>
      </w:pPr>
      <w:r>
        <w:t>Program Flow End</w:t>
      </w:r>
    </w:p>
    <w:p w:rsidR="00115114" w:rsidRPr="00115114" w:rsidRDefault="00115114" w:rsidP="00115114">
      <w:r>
        <w:t>None</w:t>
      </w:r>
    </w:p>
    <w:p w:rsidR="00BE30B3" w:rsidRDefault="00BE30B3"/>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BE30B3" w:rsidRDefault="00BE30B3"/>
    <w:p w:rsidR="004A781C" w:rsidRDefault="00F141E2">
      <w:r>
        <w:t>None</w:t>
      </w:r>
    </w:p>
    <w:p w:rsidR="00BE30B3" w:rsidRDefault="00BE30B3">
      <w:pPr>
        <w:spacing w:after="0"/>
        <w:rPr>
          <w:rFonts w:ascii="Arial" w:hAnsi="Arial"/>
          <w:b/>
          <w:sz w:val="24"/>
        </w:rPr>
      </w:pPr>
      <w:r>
        <w:br w:type="page"/>
      </w:r>
    </w:p>
    <w:p w:rsidR="00BE30B3" w:rsidRDefault="00BE30B3" w:rsidP="00BE30B3">
      <w:pPr>
        <w:pStyle w:val="Heading2"/>
      </w:pPr>
      <w:r>
        <w:lastRenderedPageBreak/>
        <w:t>Transition Functions</w:t>
      </w:r>
    </w:p>
    <w:p w:rsidR="00BE30B3" w:rsidRPr="000A79A3" w:rsidRDefault="000A79A3" w:rsidP="000A79A3">
      <w:r w:rsidRPr="000A79A3">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w:t>
      </w:r>
      <w:r w:rsidR="000A79A3">
        <w:t>es called by the Subroutine</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2B4FA9" w:rsidP="00F957FA">
            <w:pPr>
              <w:spacing w:before="60"/>
              <w:jc w:val="center"/>
              <w:rPr>
                <w:rFonts w:ascii="Arial" w:hAnsi="Arial" w:cs="Arial"/>
                <w:sz w:val="16"/>
              </w:rPr>
            </w:pPr>
            <w:r>
              <w:rPr>
                <w:rFonts w:ascii="Arial" w:hAnsi="Arial" w:cs="Arial"/>
                <w:sz w:val="16"/>
              </w:rPr>
              <w:t xml:space="preserve">Global </w:t>
            </w:r>
            <w:r w:rsidR="007A69AC">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0A79A3" w:rsidP="00F957FA">
            <w:pPr>
              <w:spacing w:before="60"/>
              <w:jc w:val="center"/>
              <w:rPr>
                <w:rFonts w:ascii="Arial" w:hAnsi="Arial" w:cs="Arial"/>
                <w:sz w:val="16"/>
              </w:rPr>
            </w:pPr>
            <w:del w:id="3" w:author="Windows User" w:date="2015-11-25T13:51:00Z">
              <w:r w:rsidDel="00AF7FD2">
                <w:rPr>
                  <w:rFonts w:ascii="Arial" w:hAnsi="Arial" w:cs="Arial"/>
                  <w:sz w:val="16"/>
                </w:rPr>
                <w:delText>Function</w:delText>
              </w:r>
              <w:r w:rsidR="007A69AC" w:rsidDel="00AF7FD2">
                <w:rPr>
                  <w:rFonts w:ascii="Arial" w:hAnsi="Arial" w:cs="Arial"/>
                  <w:sz w:val="16"/>
                </w:rPr>
                <w:delText xml:space="preserve"> in which the function is called</w:delText>
              </w:r>
            </w:del>
          </w:p>
        </w:tc>
      </w:tr>
      <w:tr w:rsidR="00BE30B3" w:rsidRPr="00381542" w:rsidTr="00B54697">
        <w:tc>
          <w:tcPr>
            <w:tcW w:w="3168" w:type="dxa"/>
            <w:tcBorders>
              <w:top w:val="single" w:sz="6" w:space="0" w:color="auto"/>
              <w:left w:val="single" w:sz="6" w:space="0" w:color="auto"/>
              <w:bottom w:val="single" w:sz="6" w:space="0" w:color="auto"/>
              <w:right w:val="single" w:sz="6" w:space="0" w:color="auto"/>
            </w:tcBorders>
          </w:tcPr>
          <w:p w:rsidR="00BE30B3" w:rsidRPr="00BE30B3" w:rsidRDefault="00B15EAA" w:rsidP="00A063AF">
            <w:pPr>
              <w:spacing w:before="60"/>
              <w:rPr>
                <w:rFonts w:ascii="Arial" w:hAnsi="Arial" w:cs="Arial"/>
                <w:sz w:val="16"/>
                <w:szCs w:val="16"/>
              </w:rPr>
            </w:pPr>
            <w:r w:rsidRPr="00B15EAA">
              <w:rPr>
                <w:rFonts w:ascii="Arial" w:hAnsi="Arial" w:cs="Arial"/>
                <w:sz w:val="16"/>
                <w:szCs w:val="16"/>
              </w:rPr>
              <w:t>Nhet</w:t>
            </w:r>
            <w:r w:rsidR="00A063AF">
              <w:rPr>
                <w:rFonts w:ascii="Arial" w:hAnsi="Arial" w:cs="Arial"/>
                <w:sz w:val="16"/>
                <w:szCs w:val="16"/>
              </w:rPr>
              <w:t>1</w:t>
            </w:r>
            <w:r w:rsidRPr="00B15EAA">
              <w:rPr>
                <w:rFonts w:ascii="Arial" w:hAnsi="Arial" w:cs="Arial"/>
                <w:sz w:val="16"/>
                <w:szCs w:val="16"/>
              </w:rPr>
              <w:t>_Per</w:t>
            </w:r>
            <w:r>
              <w:rPr>
                <w:rFonts w:ascii="Arial" w:hAnsi="Arial" w:cs="Arial"/>
                <w:sz w:val="16"/>
                <w:szCs w:val="16"/>
              </w:rPr>
              <w:t>1</w:t>
            </w:r>
          </w:p>
        </w:tc>
        <w:tc>
          <w:tcPr>
            <w:tcW w:w="2070" w:type="dxa"/>
            <w:tcBorders>
              <w:top w:val="single" w:sz="6" w:space="0" w:color="auto"/>
              <w:left w:val="single" w:sz="6" w:space="0" w:color="auto"/>
              <w:bottom w:val="single" w:sz="6" w:space="0" w:color="auto"/>
              <w:right w:val="single" w:sz="6" w:space="0" w:color="auto"/>
            </w:tcBorders>
          </w:tcPr>
          <w:p w:rsidR="00BE30B3" w:rsidRPr="00381542" w:rsidRDefault="00B15EAA"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BE30B3" w:rsidRPr="00381542" w:rsidRDefault="00B15EAA" w:rsidP="00A063AF">
            <w:pPr>
              <w:spacing w:before="60"/>
              <w:rPr>
                <w:rFonts w:ascii="Arial" w:hAnsi="Arial" w:cs="Arial"/>
                <w:sz w:val="16"/>
                <w:szCs w:val="16"/>
              </w:rPr>
            </w:pPr>
            <w:del w:id="4" w:author="Windows User" w:date="2015-11-25T13:51:00Z">
              <w:r w:rsidDel="00AF7FD2">
                <w:rPr>
                  <w:rFonts w:ascii="Arial" w:hAnsi="Arial" w:cs="Arial"/>
                  <w:sz w:val="16"/>
                  <w:szCs w:val="16"/>
                </w:rPr>
                <w:delText>Before Nhet</w:delText>
              </w:r>
              <w:r w:rsidR="00A063AF" w:rsidDel="00AF7FD2">
                <w:rPr>
                  <w:rFonts w:ascii="Arial" w:hAnsi="Arial" w:cs="Arial"/>
                  <w:sz w:val="16"/>
                  <w:szCs w:val="16"/>
                </w:rPr>
                <w:delText>1</w:delText>
              </w:r>
              <w:r w:rsidDel="00AF7FD2">
                <w:rPr>
                  <w:rFonts w:ascii="Arial" w:hAnsi="Arial" w:cs="Arial"/>
                  <w:sz w:val="16"/>
                  <w:szCs w:val="16"/>
                </w:rPr>
                <w:delText>_Per2</w:delText>
              </w:r>
            </w:del>
          </w:p>
        </w:tc>
      </w:tr>
      <w:tr w:rsidR="00BE30B3" w:rsidRPr="00381542" w:rsidTr="00B54697">
        <w:tc>
          <w:tcPr>
            <w:tcW w:w="3168" w:type="dxa"/>
            <w:tcBorders>
              <w:top w:val="single" w:sz="6" w:space="0" w:color="auto"/>
              <w:left w:val="single" w:sz="6" w:space="0" w:color="auto"/>
              <w:bottom w:val="single" w:sz="6" w:space="0" w:color="auto"/>
              <w:right w:val="single" w:sz="6" w:space="0" w:color="auto"/>
            </w:tcBorders>
          </w:tcPr>
          <w:p w:rsidR="00BE30B3" w:rsidRPr="00BE30B3" w:rsidRDefault="00B15EAA" w:rsidP="00A063AF">
            <w:pPr>
              <w:spacing w:before="60"/>
              <w:rPr>
                <w:rFonts w:ascii="Arial" w:hAnsi="Arial" w:cs="Arial"/>
                <w:sz w:val="16"/>
                <w:szCs w:val="16"/>
              </w:rPr>
            </w:pPr>
            <w:r w:rsidRPr="00B15EAA">
              <w:rPr>
                <w:rFonts w:ascii="Arial" w:hAnsi="Arial" w:cs="Arial"/>
                <w:sz w:val="16"/>
                <w:szCs w:val="16"/>
              </w:rPr>
              <w:t>Nhet</w:t>
            </w:r>
            <w:r w:rsidR="00A063AF">
              <w:rPr>
                <w:rFonts w:ascii="Arial" w:hAnsi="Arial" w:cs="Arial"/>
                <w:sz w:val="16"/>
                <w:szCs w:val="16"/>
              </w:rPr>
              <w:t>1</w:t>
            </w:r>
            <w:r w:rsidRPr="00B15EAA">
              <w:rPr>
                <w:rFonts w:ascii="Arial" w:hAnsi="Arial" w:cs="Arial"/>
                <w:sz w:val="16"/>
                <w:szCs w:val="16"/>
              </w:rPr>
              <w:t>_Per2</w:t>
            </w:r>
          </w:p>
        </w:tc>
        <w:tc>
          <w:tcPr>
            <w:tcW w:w="2070" w:type="dxa"/>
            <w:tcBorders>
              <w:top w:val="single" w:sz="6" w:space="0" w:color="auto"/>
              <w:left w:val="single" w:sz="6" w:space="0" w:color="auto"/>
              <w:bottom w:val="single" w:sz="6" w:space="0" w:color="auto"/>
              <w:right w:val="single" w:sz="6" w:space="0" w:color="auto"/>
            </w:tcBorders>
          </w:tcPr>
          <w:p w:rsidR="00BE30B3" w:rsidRPr="00381542" w:rsidRDefault="00B15EAA"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BE30B3" w:rsidRPr="00381542" w:rsidRDefault="00B15EAA" w:rsidP="00F957FA">
            <w:pPr>
              <w:spacing w:before="60"/>
              <w:rPr>
                <w:rFonts w:ascii="Arial" w:hAnsi="Arial" w:cs="Arial"/>
                <w:sz w:val="16"/>
                <w:szCs w:val="16"/>
              </w:rPr>
            </w:pPr>
            <w:del w:id="5" w:author="Windows User" w:date="2015-11-25T13:51:00Z">
              <w:r w:rsidDel="00AF7FD2">
                <w:rPr>
                  <w:rFonts w:ascii="Arial" w:hAnsi="Arial" w:cs="Arial"/>
                  <w:sz w:val="16"/>
                  <w:szCs w:val="16"/>
                </w:rPr>
                <w:delText>None</w:delText>
              </w:r>
            </w:del>
          </w:p>
        </w:tc>
      </w:tr>
      <w:tr w:rsidR="00115114" w:rsidRPr="00381542" w:rsidTr="00B54697">
        <w:tc>
          <w:tcPr>
            <w:tcW w:w="3168" w:type="dxa"/>
            <w:tcBorders>
              <w:top w:val="single" w:sz="6" w:space="0" w:color="auto"/>
              <w:left w:val="single" w:sz="6" w:space="0" w:color="auto"/>
              <w:bottom w:val="single" w:sz="6" w:space="0" w:color="auto"/>
              <w:right w:val="single" w:sz="6" w:space="0" w:color="auto"/>
            </w:tcBorders>
          </w:tcPr>
          <w:p w:rsidR="00115114" w:rsidRPr="00BE30B3" w:rsidRDefault="00115114" w:rsidP="00115114">
            <w:pPr>
              <w:spacing w:before="60"/>
              <w:rPr>
                <w:rFonts w:ascii="Arial" w:hAnsi="Arial" w:cs="Arial"/>
                <w:sz w:val="16"/>
                <w:szCs w:val="16"/>
              </w:rPr>
            </w:pPr>
            <w:r w:rsidRPr="00B15EAA">
              <w:rPr>
                <w:rFonts w:ascii="Arial" w:hAnsi="Arial" w:cs="Arial"/>
                <w:sz w:val="16"/>
                <w:szCs w:val="16"/>
              </w:rPr>
              <w:t>Nhet</w:t>
            </w:r>
            <w:r>
              <w:rPr>
                <w:rFonts w:ascii="Arial" w:hAnsi="Arial" w:cs="Arial"/>
                <w:sz w:val="16"/>
                <w:szCs w:val="16"/>
              </w:rPr>
              <w:t>1</w:t>
            </w:r>
            <w:r w:rsidRPr="00B15EAA">
              <w:rPr>
                <w:rFonts w:ascii="Arial" w:hAnsi="Arial" w:cs="Arial"/>
                <w:sz w:val="16"/>
                <w:szCs w:val="16"/>
              </w:rPr>
              <w:t>_Per</w:t>
            </w:r>
            <w:r>
              <w:rPr>
                <w:rFonts w:ascii="Arial" w:hAnsi="Arial" w:cs="Arial"/>
                <w:sz w:val="16"/>
                <w:szCs w:val="16"/>
              </w:rPr>
              <w:t>3</w:t>
            </w:r>
          </w:p>
        </w:tc>
        <w:tc>
          <w:tcPr>
            <w:tcW w:w="2070" w:type="dxa"/>
            <w:tcBorders>
              <w:top w:val="single" w:sz="6" w:space="0" w:color="auto"/>
              <w:left w:val="single" w:sz="6" w:space="0" w:color="auto"/>
              <w:bottom w:val="single" w:sz="6" w:space="0" w:color="auto"/>
              <w:right w:val="single" w:sz="6" w:space="0" w:color="auto"/>
            </w:tcBorders>
          </w:tcPr>
          <w:p w:rsidR="00115114" w:rsidRPr="00381542" w:rsidRDefault="008A4C97" w:rsidP="00166E34">
            <w:pPr>
              <w:spacing w:before="60"/>
              <w:rPr>
                <w:rFonts w:ascii="Arial" w:hAnsi="Arial" w:cs="Arial"/>
                <w:sz w:val="16"/>
                <w:szCs w:val="16"/>
              </w:rPr>
            </w:pPr>
            <w:r>
              <w:rPr>
                <w:rFonts w:ascii="Arial" w:hAnsi="Arial" w:cs="Arial"/>
                <w:sz w:val="16"/>
                <w:szCs w:val="16"/>
              </w:rPr>
              <w:t>Motor control ISR</w:t>
            </w:r>
          </w:p>
        </w:tc>
        <w:tc>
          <w:tcPr>
            <w:tcW w:w="3690" w:type="dxa"/>
            <w:tcBorders>
              <w:top w:val="single" w:sz="6" w:space="0" w:color="auto"/>
              <w:left w:val="single" w:sz="6" w:space="0" w:color="auto"/>
              <w:bottom w:val="single" w:sz="6" w:space="0" w:color="auto"/>
              <w:right w:val="single" w:sz="6" w:space="0" w:color="auto"/>
            </w:tcBorders>
          </w:tcPr>
          <w:p w:rsidR="00115114" w:rsidRPr="00381542" w:rsidRDefault="008A4C97" w:rsidP="00FD10D3">
            <w:pPr>
              <w:spacing w:before="60"/>
              <w:rPr>
                <w:rFonts w:ascii="Arial" w:hAnsi="Arial" w:cs="Arial"/>
                <w:sz w:val="16"/>
                <w:szCs w:val="16"/>
              </w:rPr>
            </w:pPr>
            <w:del w:id="6" w:author="Windows User" w:date="2015-11-25T13:51:00Z">
              <w:r w:rsidDel="0061717C">
                <w:rPr>
                  <w:rFonts w:ascii="Arial" w:hAnsi="Arial" w:cs="Arial"/>
                  <w:sz w:val="16"/>
                  <w:szCs w:val="16"/>
                </w:rPr>
                <w:delText>After ePWM function</w:delText>
              </w:r>
            </w:del>
            <w:del w:id="7" w:author="Windows User" w:date="2015-11-25T12:58:00Z">
              <w:r w:rsidDel="00FD10D3">
                <w:rPr>
                  <w:rFonts w:ascii="Arial" w:hAnsi="Arial" w:cs="Arial"/>
                  <w:sz w:val="16"/>
                  <w:szCs w:val="16"/>
                </w:rPr>
                <w:delText xml:space="preserve"> which populates</w:delText>
              </w:r>
            </w:del>
            <w:del w:id="8" w:author="Windows User" w:date="2015-11-25T13:51:00Z">
              <w:r w:rsidDel="0061717C">
                <w:rPr>
                  <w:rFonts w:ascii="Arial" w:hAnsi="Arial" w:cs="Arial"/>
                  <w:sz w:val="16"/>
                  <w:szCs w:val="16"/>
                </w:rPr>
                <w:delText xml:space="preserve"> </w:delText>
              </w:r>
            </w:del>
            <w:del w:id="9" w:author="Windows User" w:date="2015-11-25T12:58:00Z">
              <w:r w:rsidDel="00FD10D3">
                <w:rPr>
                  <w:rFonts w:ascii="Arial" w:hAnsi="Arial" w:cs="Arial"/>
                  <w:sz w:val="16"/>
                  <w:szCs w:val="16"/>
                </w:rPr>
                <w:delText>ePWM_AdjPWMPeriod_Cnt_G_u16</w:delText>
              </w:r>
            </w:del>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BE30B3"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C14F09" w:rsidRPr="00D4194A" w:rsidTr="00BF364D">
        <w:tc>
          <w:tcPr>
            <w:tcW w:w="4464" w:type="dxa"/>
            <w:tcBorders>
              <w:top w:val="single" w:sz="6" w:space="0" w:color="auto"/>
              <w:left w:val="single" w:sz="6" w:space="0" w:color="auto"/>
              <w:bottom w:val="single" w:sz="6" w:space="0" w:color="auto"/>
              <w:right w:val="single" w:sz="6" w:space="0" w:color="auto"/>
            </w:tcBorders>
          </w:tcPr>
          <w:p w:rsidR="00C14F09" w:rsidRPr="00BE30B3" w:rsidRDefault="00C14F09" w:rsidP="00FA2A02">
            <w:pPr>
              <w:spacing w:before="60"/>
              <w:rPr>
                <w:rFonts w:ascii="Arial" w:hAnsi="Arial" w:cs="Arial"/>
                <w:sz w:val="16"/>
                <w:szCs w:val="16"/>
              </w:rPr>
            </w:pPr>
            <w:r w:rsidRPr="00B15EAA">
              <w:rPr>
                <w:rFonts w:ascii="Arial" w:hAnsi="Arial" w:cs="Arial"/>
                <w:sz w:val="16"/>
                <w:szCs w:val="16"/>
              </w:rPr>
              <w:t>Nhet</w:t>
            </w:r>
            <w:r>
              <w:rPr>
                <w:rFonts w:ascii="Arial" w:hAnsi="Arial" w:cs="Arial"/>
                <w:sz w:val="16"/>
                <w:szCs w:val="16"/>
              </w:rPr>
              <w:t>1</w:t>
            </w:r>
            <w:r w:rsidRPr="00B15EAA">
              <w:rPr>
                <w:rFonts w:ascii="Arial" w:hAnsi="Arial" w:cs="Arial"/>
                <w:sz w:val="16"/>
                <w:szCs w:val="16"/>
              </w:rPr>
              <w:t>_Per</w:t>
            </w:r>
            <w:r>
              <w:rPr>
                <w:rFonts w:ascii="Arial" w:hAnsi="Arial" w:cs="Arial"/>
                <w:sz w:val="16"/>
                <w:szCs w:val="16"/>
              </w:rPr>
              <w:t>1</w:t>
            </w:r>
          </w:p>
        </w:tc>
        <w:tc>
          <w:tcPr>
            <w:tcW w:w="4464" w:type="dxa"/>
            <w:tcBorders>
              <w:top w:val="single" w:sz="6" w:space="0" w:color="auto"/>
              <w:left w:val="single" w:sz="6" w:space="0" w:color="auto"/>
              <w:bottom w:val="single" w:sz="6" w:space="0" w:color="auto"/>
              <w:right w:val="single" w:sz="6" w:space="0" w:color="auto"/>
            </w:tcBorders>
          </w:tcPr>
          <w:p w:rsidR="00C14F09" w:rsidRPr="00C14F09" w:rsidRDefault="00C14F09" w:rsidP="00C14F09">
            <w:pPr>
              <w:rPr>
                <w:lang w:val="fr-FR"/>
              </w:rPr>
            </w:pPr>
            <w:r w:rsidRPr="00C14F09">
              <w:rPr>
                <w:lang w:val="fr-FR"/>
              </w:rPr>
              <w:t>RTE_ST</w:t>
            </w:r>
            <w:r>
              <w:rPr>
                <w:lang w:val="fr-FR"/>
              </w:rPr>
              <w:t>ART</w:t>
            </w:r>
            <w:r w:rsidRPr="00C14F09">
              <w:rPr>
                <w:lang w:val="fr-FR"/>
              </w:rPr>
              <w:t>_SEC_CD_NHET1_APPL_CODE</w:t>
            </w:r>
          </w:p>
        </w:tc>
      </w:tr>
      <w:tr w:rsidR="00C14F09" w:rsidRPr="00D4194A" w:rsidTr="00BF364D">
        <w:tc>
          <w:tcPr>
            <w:tcW w:w="4464" w:type="dxa"/>
            <w:tcBorders>
              <w:top w:val="single" w:sz="6" w:space="0" w:color="auto"/>
              <w:left w:val="single" w:sz="6" w:space="0" w:color="auto"/>
              <w:bottom w:val="single" w:sz="6" w:space="0" w:color="auto"/>
              <w:right w:val="single" w:sz="6" w:space="0" w:color="auto"/>
            </w:tcBorders>
          </w:tcPr>
          <w:p w:rsidR="00C14F09" w:rsidRPr="00BE30B3" w:rsidRDefault="00C14F09" w:rsidP="00FA2A02">
            <w:pPr>
              <w:spacing w:before="60"/>
              <w:rPr>
                <w:rFonts w:ascii="Arial" w:hAnsi="Arial" w:cs="Arial"/>
                <w:sz w:val="16"/>
                <w:szCs w:val="16"/>
              </w:rPr>
            </w:pPr>
            <w:r w:rsidRPr="00B15EAA">
              <w:rPr>
                <w:rFonts w:ascii="Arial" w:hAnsi="Arial" w:cs="Arial"/>
                <w:sz w:val="16"/>
                <w:szCs w:val="16"/>
              </w:rPr>
              <w:t>Nhet</w:t>
            </w:r>
            <w:r>
              <w:rPr>
                <w:rFonts w:ascii="Arial" w:hAnsi="Arial" w:cs="Arial"/>
                <w:sz w:val="16"/>
                <w:szCs w:val="16"/>
              </w:rPr>
              <w:t>1</w:t>
            </w:r>
            <w:r w:rsidRPr="00B15EAA">
              <w:rPr>
                <w:rFonts w:ascii="Arial" w:hAnsi="Arial" w:cs="Arial"/>
                <w:sz w:val="16"/>
                <w:szCs w:val="16"/>
              </w:rPr>
              <w:t>_Per2</w:t>
            </w:r>
          </w:p>
        </w:tc>
        <w:tc>
          <w:tcPr>
            <w:tcW w:w="4464" w:type="dxa"/>
            <w:tcBorders>
              <w:top w:val="single" w:sz="6" w:space="0" w:color="auto"/>
              <w:left w:val="single" w:sz="6" w:space="0" w:color="auto"/>
              <w:bottom w:val="single" w:sz="6" w:space="0" w:color="auto"/>
              <w:right w:val="single" w:sz="6" w:space="0" w:color="auto"/>
            </w:tcBorders>
          </w:tcPr>
          <w:p w:rsidR="00C14F09" w:rsidRPr="00C14F09" w:rsidRDefault="00C14F09">
            <w:pPr>
              <w:rPr>
                <w:lang w:val="fr-FR"/>
              </w:rPr>
            </w:pPr>
            <w:r w:rsidRPr="00C14F09">
              <w:rPr>
                <w:lang w:val="fr-FR"/>
              </w:rPr>
              <w:t>RTE_ST</w:t>
            </w:r>
            <w:r>
              <w:rPr>
                <w:lang w:val="fr-FR"/>
              </w:rPr>
              <w:t>ART</w:t>
            </w:r>
            <w:r w:rsidRPr="00C14F09">
              <w:rPr>
                <w:lang w:val="fr-FR"/>
              </w:rPr>
              <w:t>_SEC_CD_NHET1_APPL_CODE</w:t>
            </w:r>
          </w:p>
        </w:tc>
      </w:tr>
      <w:tr w:rsidR="00115114" w:rsidRPr="00D44FE6" w:rsidTr="00BF364D">
        <w:tc>
          <w:tcPr>
            <w:tcW w:w="4464" w:type="dxa"/>
            <w:tcBorders>
              <w:top w:val="single" w:sz="6" w:space="0" w:color="auto"/>
              <w:left w:val="single" w:sz="6" w:space="0" w:color="auto"/>
              <w:bottom w:val="single" w:sz="6" w:space="0" w:color="auto"/>
              <w:right w:val="single" w:sz="6" w:space="0" w:color="auto"/>
            </w:tcBorders>
          </w:tcPr>
          <w:p w:rsidR="00115114" w:rsidRPr="00B15EAA" w:rsidRDefault="00115114" w:rsidP="00FA2A02">
            <w:pPr>
              <w:spacing w:before="60"/>
              <w:rPr>
                <w:rFonts w:ascii="Arial" w:hAnsi="Arial" w:cs="Arial"/>
                <w:sz w:val="16"/>
                <w:szCs w:val="16"/>
              </w:rPr>
            </w:pPr>
            <w:r w:rsidRPr="00B15EAA">
              <w:rPr>
                <w:rFonts w:ascii="Arial" w:hAnsi="Arial" w:cs="Arial"/>
                <w:sz w:val="16"/>
                <w:szCs w:val="16"/>
              </w:rPr>
              <w:t>Nhet</w:t>
            </w:r>
            <w:r>
              <w:rPr>
                <w:rFonts w:ascii="Arial" w:hAnsi="Arial" w:cs="Arial"/>
                <w:sz w:val="16"/>
                <w:szCs w:val="16"/>
              </w:rPr>
              <w:t>1</w:t>
            </w:r>
            <w:r w:rsidRPr="00B15EAA">
              <w:rPr>
                <w:rFonts w:ascii="Arial" w:hAnsi="Arial" w:cs="Arial"/>
                <w:sz w:val="16"/>
                <w:szCs w:val="16"/>
              </w:rPr>
              <w:t>_Per</w:t>
            </w:r>
            <w:r>
              <w:rPr>
                <w:rFonts w:ascii="Arial" w:hAnsi="Arial" w:cs="Arial"/>
                <w:sz w:val="16"/>
                <w:szCs w:val="16"/>
              </w:rPr>
              <w:t>3</w:t>
            </w:r>
          </w:p>
        </w:tc>
        <w:tc>
          <w:tcPr>
            <w:tcW w:w="4464" w:type="dxa"/>
            <w:tcBorders>
              <w:top w:val="single" w:sz="6" w:space="0" w:color="auto"/>
              <w:left w:val="single" w:sz="6" w:space="0" w:color="auto"/>
              <w:bottom w:val="single" w:sz="6" w:space="0" w:color="auto"/>
              <w:right w:val="single" w:sz="6" w:space="0" w:color="auto"/>
            </w:tcBorders>
          </w:tcPr>
          <w:p w:rsidR="00115114" w:rsidRPr="00C14F09" w:rsidRDefault="00B84864">
            <w:pPr>
              <w:rPr>
                <w:lang w:val="fr-FR"/>
              </w:rPr>
            </w:pPr>
            <w:r w:rsidRPr="00B84864">
              <w:rPr>
                <w:lang w:val="fr-FR"/>
              </w:rPr>
              <w:t>Nhet1_CODE</w:t>
            </w:r>
          </w:p>
        </w:tc>
      </w:tr>
    </w:tbl>
    <w:p w:rsidR="00BF364D" w:rsidRPr="005F1D69"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E30B3">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E75601" w:rsidRDefault="00E75601" w:rsidP="00E75601">
      <w:pPr>
        <w:ind w:left="720"/>
      </w:pPr>
      <w:r>
        <w:t>None</w:t>
      </w:r>
    </w:p>
    <w:p w:rsidR="003162CB" w:rsidRDefault="003162CB" w:rsidP="003162CB">
      <w:pPr>
        <w:ind w:left="720"/>
      </w:pPr>
    </w:p>
    <w:p w:rsidR="00521AD3" w:rsidRDefault="00521AD3" w:rsidP="00521AD3">
      <w:pPr>
        <w:pStyle w:val="Heading1"/>
        <w:numPr>
          <w:ilvl w:val="0"/>
          <w:numId w:val="0"/>
        </w:numPr>
        <w:ind w:left="432"/>
      </w:pPr>
    </w:p>
    <w:p w:rsidR="00521AD3" w:rsidRDefault="00521AD3" w:rsidP="00521AD3">
      <w:pPr>
        <w:pStyle w:val="Heading1"/>
      </w:pPr>
      <w:r>
        <w:t xml:space="preserve"> Reference </w:t>
      </w:r>
    </w:p>
    <w:p w:rsidR="00521AD3" w:rsidRDefault="00521AD3" w:rsidP="00521AD3">
      <w:r>
        <w:t>Register Reference</w:t>
      </w:r>
    </w:p>
    <w:p w:rsidR="00521AD3" w:rsidRDefault="00521AD3" w:rsidP="00521AD3"/>
    <w:p w:rsidR="004A781C" w:rsidRDefault="004A781C" w:rsidP="00747314">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196"/>
        <w:gridCol w:w="1094"/>
        <w:gridCol w:w="1105"/>
      </w:tblGrid>
      <w:tr w:rsidR="00DA240F" w:rsidTr="00DA240F">
        <w:tc>
          <w:tcPr>
            <w:tcW w:w="662" w:type="dxa"/>
          </w:tcPr>
          <w:p w:rsidR="00DA240F" w:rsidRDefault="00DA240F">
            <w:pPr>
              <w:spacing w:before="60"/>
              <w:rPr>
                <w:rFonts w:ascii="Arial" w:hAnsi="Arial" w:cs="Arial"/>
                <w:b/>
                <w:bCs/>
                <w:sz w:val="16"/>
              </w:rPr>
            </w:pPr>
            <w:r>
              <w:rPr>
                <w:rFonts w:ascii="Arial" w:hAnsi="Arial" w:cs="Arial"/>
                <w:b/>
                <w:bCs/>
                <w:sz w:val="16"/>
              </w:rPr>
              <w:t>Rev #</w:t>
            </w:r>
          </w:p>
        </w:tc>
        <w:tc>
          <w:tcPr>
            <w:tcW w:w="6196" w:type="dxa"/>
          </w:tcPr>
          <w:p w:rsidR="00DA240F" w:rsidRDefault="00DA240F">
            <w:pPr>
              <w:spacing w:before="60"/>
              <w:rPr>
                <w:rFonts w:ascii="Arial" w:hAnsi="Arial" w:cs="Arial"/>
                <w:b/>
                <w:bCs/>
                <w:sz w:val="16"/>
              </w:rPr>
            </w:pPr>
            <w:r>
              <w:rPr>
                <w:rFonts w:ascii="Arial" w:hAnsi="Arial" w:cs="Arial"/>
                <w:b/>
                <w:bCs/>
                <w:sz w:val="16"/>
              </w:rPr>
              <w:t>Change Description</w:t>
            </w:r>
          </w:p>
        </w:tc>
        <w:tc>
          <w:tcPr>
            <w:tcW w:w="1094" w:type="dxa"/>
          </w:tcPr>
          <w:p w:rsidR="00DA240F" w:rsidRPr="00DA240F" w:rsidRDefault="00DA240F">
            <w:pPr>
              <w:spacing w:before="60"/>
              <w:rPr>
                <w:rFonts w:ascii="Arial" w:hAnsi="Arial" w:cs="Arial"/>
                <w:b/>
                <w:bCs/>
                <w:sz w:val="16"/>
                <w:szCs w:val="16"/>
              </w:rPr>
            </w:pPr>
            <w:r w:rsidRPr="00DA240F">
              <w:rPr>
                <w:rFonts w:ascii="Arial" w:hAnsi="Arial" w:cs="Arial"/>
                <w:b/>
                <w:bCs/>
                <w:sz w:val="16"/>
                <w:szCs w:val="16"/>
              </w:rPr>
              <w:t xml:space="preserve">Date </w:t>
            </w:r>
          </w:p>
        </w:tc>
        <w:tc>
          <w:tcPr>
            <w:tcW w:w="1105" w:type="dxa"/>
          </w:tcPr>
          <w:p w:rsidR="00DA240F" w:rsidRDefault="00DA240F">
            <w:pPr>
              <w:spacing w:before="60"/>
              <w:rPr>
                <w:rFonts w:ascii="Arial" w:hAnsi="Arial" w:cs="Arial"/>
                <w:b/>
                <w:bCs/>
                <w:sz w:val="16"/>
              </w:rPr>
            </w:pPr>
            <w:r>
              <w:rPr>
                <w:rFonts w:ascii="Arial" w:hAnsi="Arial" w:cs="Arial"/>
                <w:b/>
                <w:bCs/>
                <w:sz w:val="16"/>
              </w:rPr>
              <w:t>Author Initials</w:t>
            </w:r>
          </w:p>
        </w:tc>
      </w:tr>
      <w:tr w:rsidR="00CD3AEF" w:rsidTr="00DA240F">
        <w:tc>
          <w:tcPr>
            <w:tcW w:w="662" w:type="dxa"/>
          </w:tcPr>
          <w:p w:rsidR="00CD3AEF" w:rsidRDefault="00B15EAA">
            <w:pPr>
              <w:spacing w:before="60"/>
              <w:rPr>
                <w:rFonts w:ascii="Arial" w:hAnsi="Arial" w:cs="Arial"/>
                <w:sz w:val="16"/>
              </w:rPr>
            </w:pPr>
            <w:r>
              <w:rPr>
                <w:rFonts w:ascii="Arial" w:hAnsi="Arial" w:cs="Arial"/>
                <w:sz w:val="16"/>
              </w:rPr>
              <w:t>1</w:t>
            </w:r>
          </w:p>
        </w:tc>
        <w:tc>
          <w:tcPr>
            <w:tcW w:w="6196" w:type="dxa"/>
          </w:tcPr>
          <w:p w:rsidR="00CD3AEF" w:rsidRDefault="00CD3AEF" w:rsidP="000A79A3">
            <w:pPr>
              <w:spacing w:before="60"/>
              <w:rPr>
                <w:rFonts w:ascii="Arial" w:hAnsi="Arial" w:cs="Arial"/>
                <w:sz w:val="16"/>
              </w:rPr>
            </w:pPr>
            <w:r>
              <w:rPr>
                <w:rFonts w:ascii="Arial" w:hAnsi="Arial" w:cs="Arial"/>
                <w:sz w:val="16"/>
              </w:rPr>
              <w:t>Updated to FDD 34B v003</w:t>
            </w:r>
          </w:p>
        </w:tc>
        <w:tc>
          <w:tcPr>
            <w:tcW w:w="1094" w:type="dxa"/>
          </w:tcPr>
          <w:p w:rsidR="00CD3AEF" w:rsidRPr="00DA240F" w:rsidRDefault="00B15EAA" w:rsidP="00B15EAA">
            <w:pPr>
              <w:spacing w:before="60"/>
              <w:rPr>
                <w:rFonts w:ascii="Arial" w:hAnsi="Arial" w:cs="Arial"/>
                <w:sz w:val="16"/>
                <w:szCs w:val="16"/>
              </w:rPr>
            </w:pPr>
            <w:r>
              <w:rPr>
                <w:rFonts w:ascii="Arial" w:hAnsi="Arial" w:cs="Arial"/>
                <w:sz w:val="16"/>
                <w:szCs w:val="16"/>
              </w:rPr>
              <w:t>2</w:t>
            </w:r>
            <w:r w:rsidR="00CD3AEF">
              <w:rPr>
                <w:rFonts w:ascii="Arial" w:hAnsi="Arial" w:cs="Arial"/>
                <w:sz w:val="16"/>
                <w:szCs w:val="16"/>
              </w:rPr>
              <w:t>8-J</w:t>
            </w:r>
            <w:r>
              <w:rPr>
                <w:rFonts w:ascii="Arial" w:hAnsi="Arial" w:cs="Arial"/>
                <w:sz w:val="16"/>
                <w:szCs w:val="16"/>
              </w:rPr>
              <w:t>uly</w:t>
            </w:r>
            <w:r w:rsidR="00CD3AEF">
              <w:rPr>
                <w:rFonts w:ascii="Arial" w:hAnsi="Arial" w:cs="Arial"/>
                <w:sz w:val="16"/>
                <w:szCs w:val="16"/>
              </w:rPr>
              <w:t>-13</w:t>
            </w:r>
          </w:p>
        </w:tc>
        <w:tc>
          <w:tcPr>
            <w:tcW w:w="1105" w:type="dxa"/>
          </w:tcPr>
          <w:p w:rsidR="00CD3AEF" w:rsidRDefault="00B15EAA">
            <w:pPr>
              <w:spacing w:before="60"/>
              <w:rPr>
                <w:rFonts w:ascii="Arial" w:hAnsi="Arial" w:cs="Arial"/>
                <w:sz w:val="16"/>
              </w:rPr>
            </w:pPr>
            <w:r>
              <w:rPr>
                <w:rFonts w:ascii="Arial" w:hAnsi="Arial" w:cs="Arial"/>
                <w:sz w:val="16"/>
              </w:rPr>
              <w:t>Selva</w:t>
            </w:r>
          </w:p>
        </w:tc>
      </w:tr>
      <w:tr w:rsidR="004A30F1" w:rsidTr="00DA240F">
        <w:tc>
          <w:tcPr>
            <w:tcW w:w="662" w:type="dxa"/>
          </w:tcPr>
          <w:p w:rsidR="004A30F1" w:rsidRDefault="004A30F1">
            <w:pPr>
              <w:spacing w:before="60"/>
              <w:rPr>
                <w:rFonts w:ascii="Arial" w:hAnsi="Arial" w:cs="Arial"/>
                <w:sz w:val="16"/>
              </w:rPr>
            </w:pPr>
            <w:r>
              <w:rPr>
                <w:rFonts w:ascii="Arial" w:hAnsi="Arial" w:cs="Arial"/>
                <w:sz w:val="16"/>
              </w:rPr>
              <w:t xml:space="preserve">2 </w:t>
            </w:r>
          </w:p>
        </w:tc>
        <w:tc>
          <w:tcPr>
            <w:tcW w:w="6196" w:type="dxa"/>
          </w:tcPr>
          <w:p w:rsidR="004A30F1" w:rsidRDefault="00D4194A" w:rsidP="00D4194A">
            <w:pPr>
              <w:spacing w:before="60"/>
              <w:rPr>
                <w:rFonts w:ascii="Arial" w:hAnsi="Arial" w:cs="Arial"/>
                <w:sz w:val="16"/>
              </w:rPr>
            </w:pPr>
            <w:r w:rsidRPr="00D4194A">
              <w:rPr>
                <w:rFonts w:ascii="Arial" w:hAnsi="Arial" w:cs="Arial"/>
                <w:sz w:val="16"/>
              </w:rPr>
              <w:t xml:space="preserve"> Corrected NumPulses_Cnt_T_u08 check from 8 to 7 </w:t>
            </w:r>
          </w:p>
        </w:tc>
        <w:tc>
          <w:tcPr>
            <w:tcW w:w="1094" w:type="dxa"/>
          </w:tcPr>
          <w:p w:rsidR="004A30F1" w:rsidRDefault="004A30F1" w:rsidP="00B15EAA">
            <w:pPr>
              <w:spacing w:before="60"/>
              <w:rPr>
                <w:rFonts w:ascii="Arial" w:hAnsi="Arial" w:cs="Arial"/>
                <w:sz w:val="16"/>
                <w:szCs w:val="16"/>
              </w:rPr>
            </w:pPr>
            <w:r>
              <w:rPr>
                <w:rFonts w:ascii="Arial" w:hAnsi="Arial" w:cs="Arial"/>
                <w:sz w:val="16"/>
                <w:szCs w:val="16"/>
              </w:rPr>
              <w:t>01-Aug-13</w:t>
            </w:r>
          </w:p>
        </w:tc>
        <w:tc>
          <w:tcPr>
            <w:tcW w:w="1105" w:type="dxa"/>
          </w:tcPr>
          <w:p w:rsidR="004A30F1" w:rsidRDefault="004A30F1">
            <w:pPr>
              <w:spacing w:before="60"/>
              <w:rPr>
                <w:rFonts w:ascii="Arial" w:hAnsi="Arial" w:cs="Arial"/>
                <w:sz w:val="16"/>
              </w:rPr>
            </w:pPr>
            <w:r>
              <w:rPr>
                <w:rFonts w:ascii="Arial" w:hAnsi="Arial" w:cs="Arial"/>
                <w:sz w:val="16"/>
              </w:rPr>
              <w:t>Selva</w:t>
            </w:r>
          </w:p>
        </w:tc>
      </w:tr>
      <w:tr w:rsidR="002D684B" w:rsidTr="00DA240F">
        <w:tc>
          <w:tcPr>
            <w:tcW w:w="662" w:type="dxa"/>
          </w:tcPr>
          <w:p w:rsidR="002D684B" w:rsidRDefault="002D684B">
            <w:pPr>
              <w:spacing w:before="60"/>
              <w:rPr>
                <w:rFonts w:ascii="Arial" w:hAnsi="Arial" w:cs="Arial"/>
                <w:sz w:val="16"/>
              </w:rPr>
            </w:pPr>
            <w:r>
              <w:rPr>
                <w:rFonts w:ascii="Arial" w:hAnsi="Arial" w:cs="Arial"/>
                <w:sz w:val="16"/>
              </w:rPr>
              <w:t>3</w:t>
            </w:r>
          </w:p>
        </w:tc>
        <w:tc>
          <w:tcPr>
            <w:tcW w:w="6196" w:type="dxa"/>
          </w:tcPr>
          <w:p w:rsidR="002D684B" w:rsidRPr="004A30F1" w:rsidRDefault="002D684B" w:rsidP="00D4194A">
            <w:pPr>
              <w:spacing w:before="60"/>
              <w:rPr>
                <w:rFonts w:ascii="Arial" w:hAnsi="Arial" w:cs="Arial"/>
                <w:sz w:val="16"/>
              </w:rPr>
            </w:pPr>
            <w:r>
              <w:rPr>
                <w:rFonts w:ascii="Arial" w:hAnsi="Arial" w:cs="Arial"/>
                <w:sz w:val="16"/>
              </w:rPr>
              <w:t>Updated for v5 of FDD34B</w:t>
            </w:r>
          </w:p>
        </w:tc>
        <w:tc>
          <w:tcPr>
            <w:tcW w:w="1094" w:type="dxa"/>
          </w:tcPr>
          <w:p w:rsidR="002D684B" w:rsidRDefault="002D684B" w:rsidP="00B15EAA">
            <w:pPr>
              <w:spacing w:before="60"/>
              <w:rPr>
                <w:rFonts w:ascii="Arial" w:hAnsi="Arial" w:cs="Arial"/>
                <w:sz w:val="16"/>
                <w:szCs w:val="16"/>
              </w:rPr>
            </w:pPr>
            <w:r>
              <w:rPr>
                <w:rFonts w:ascii="Arial" w:hAnsi="Arial" w:cs="Arial"/>
                <w:sz w:val="16"/>
                <w:szCs w:val="16"/>
              </w:rPr>
              <w:t>7-Apr-14</w:t>
            </w:r>
          </w:p>
        </w:tc>
        <w:tc>
          <w:tcPr>
            <w:tcW w:w="1105" w:type="dxa"/>
          </w:tcPr>
          <w:p w:rsidR="002D684B" w:rsidRDefault="002D684B">
            <w:pPr>
              <w:spacing w:before="60"/>
              <w:rPr>
                <w:rFonts w:ascii="Arial" w:hAnsi="Arial" w:cs="Arial"/>
                <w:sz w:val="16"/>
              </w:rPr>
            </w:pPr>
            <w:proofErr w:type="spellStart"/>
            <w:r>
              <w:rPr>
                <w:rFonts w:ascii="Arial" w:hAnsi="Arial" w:cs="Arial"/>
                <w:sz w:val="16"/>
              </w:rPr>
              <w:t>Selva</w:t>
            </w:r>
            <w:proofErr w:type="spellEnd"/>
          </w:p>
        </w:tc>
      </w:tr>
      <w:tr w:rsidR="00A51EEB" w:rsidTr="00DA240F">
        <w:tc>
          <w:tcPr>
            <w:tcW w:w="662" w:type="dxa"/>
          </w:tcPr>
          <w:p w:rsidR="00A51EEB" w:rsidRDefault="00A51EEB">
            <w:pPr>
              <w:spacing w:before="60"/>
              <w:rPr>
                <w:rFonts w:ascii="Arial" w:hAnsi="Arial" w:cs="Arial"/>
                <w:sz w:val="16"/>
              </w:rPr>
            </w:pPr>
            <w:r>
              <w:rPr>
                <w:rFonts w:ascii="Arial" w:hAnsi="Arial" w:cs="Arial"/>
                <w:sz w:val="16"/>
              </w:rPr>
              <w:t>4</w:t>
            </w:r>
          </w:p>
        </w:tc>
        <w:tc>
          <w:tcPr>
            <w:tcW w:w="6196" w:type="dxa"/>
          </w:tcPr>
          <w:p w:rsidR="00A51EEB" w:rsidRDefault="00A51EEB" w:rsidP="00D4194A">
            <w:pPr>
              <w:spacing w:before="60"/>
              <w:rPr>
                <w:rFonts w:ascii="Arial" w:hAnsi="Arial" w:cs="Arial"/>
                <w:sz w:val="16"/>
              </w:rPr>
            </w:pPr>
            <w:r>
              <w:rPr>
                <w:rFonts w:ascii="Arial" w:hAnsi="Arial" w:cs="Arial"/>
                <w:sz w:val="16"/>
              </w:rPr>
              <w:t>Nhet1_Per3 and related material updated for ES-34B v008</w:t>
            </w:r>
          </w:p>
        </w:tc>
        <w:tc>
          <w:tcPr>
            <w:tcW w:w="1094" w:type="dxa"/>
          </w:tcPr>
          <w:p w:rsidR="00A51EEB" w:rsidRDefault="00A51EEB" w:rsidP="00B15EAA">
            <w:pPr>
              <w:spacing w:before="60"/>
              <w:rPr>
                <w:rFonts w:ascii="Arial" w:hAnsi="Arial" w:cs="Arial"/>
                <w:sz w:val="16"/>
                <w:szCs w:val="16"/>
              </w:rPr>
            </w:pPr>
            <w:r>
              <w:rPr>
                <w:rFonts w:ascii="Arial" w:hAnsi="Arial" w:cs="Arial"/>
                <w:sz w:val="16"/>
                <w:szCs w:val="16"/>
              </w:rPr>
              <w:t>25-Jan-15</w:t>
            </w:r>
          </w:p>
        </w:tc>
        <w:tc>
          <w:tcPr>
            <w:tcW w:w="1105" w:type="dxa"/>
          </w:tcPr>
          <w:p w:rsidR="00A51EEB" w:rsidRDefault="00A51EEB">
            <w:pPr>
              <w:spacing w:before="60"/>
              <w:rPr>
                <w:rFonts w:ascii="Arial" w:hAnsi="Arial" w:cs="Arial"/>
                <w:sz w:val="16"/>
              </w:rPr>
            </w:pPr>
            <w:r>
              <w:rPr>
                <w:rFonts w:ascii="Arial" w:hAnsi="Arial" w:cs="Arial"/>
                <w:sz w:val="16"/>
              </w:rPr>
              <w:t>KMC</w:t>
            </w:r>
          </w:p>
        </w:tc>
      </w:tr>
      <w:tr w:rsidR="002F2A86" w:rsidTr="00DA240F">
        <w:trPr>
          <w:ins w:id="10" w:author="Windows User" w:date="2015-11-25T13:06:00Z"/>
        </w:trPr>
        <w:tc>
          <w:tcPr>
            <w:tcW w:w="662" w:type="dxa"/>
          </w:tcPr>
          <w:p w:rsidR="002F2A86" w:rsidRDefault="002F2A86">
            <w:pPr>
              <w:spacing w:before="60"/>
              <w:rPr>
                <w:ins w:id="11" w:author="Windows User" w:date="2015-11-25T13:06:00Z"/>
                <w:rFonts w:ascii="Arial" w:hAnsi="Arial" w:cs="Arial"/>
                <w:sz w:val="16"/>
              </w:rPr>
            </w:pPr>
            <w:ins w:id="12" w:author="Windows User" w:date="2015-11-25T13:06:00Z">
              <w:r>
                <w:rPr>
                  <w:rFonts w:ascii="Arial" w:hAnsi="Arial" w:cs="Arial"/>
                  <w:sz w:val="16"/>
                </w:rPr>
                <w:t>5</w:t>
              </w:r>
            </w:ins>
          </w:p>
        </w:tc>
        <w:tc>
          <w:tcPr>
            <w:tcW w:w="6196" w:type="dxa"/>
          </w:tcPr>
          <w:p w:rsidR="002F2A86" w:rsidRDefault="002F2A86" w:rsidP="00D4194A">
            <w:pPr>
              <w:spacing w:before="60"/>
              <w:rPr>
                <w:ins w:id="13" w:author="Windows User" w:date="2015-11-25T13:06:00Z"/>
                <w:rFonts w:ascii="Arial" w:hAnsi="Arial" w:cs="Arial"/>
                <w:sz w:val="16"/>
              </w:rPr>
            </w:pPr>
            <w:ins w:id="14" w:author="Windows User" w:date="2015-11-25T13:06:00Z">
              <w:r>
                <w:rPr>
                  <w:rFonts w:ascii="Arial" w:hAnsi="Arial" w:cs="Arial"/>
                  <w:sz w:val="16"/>
                </w:rPr>
                <w:t>Updated to FDD 34B v009</w:t>
              </w:r>
            </w:ins>
          </w:p>
        </w:tc>
        <w:tc>
          <w:tcPr>
            <w:tcW w:w="1094" w:type="dxa"/>
          </w:tcPr>
          <w:p w:rsidR="002F2A86" w:rsidRDefault="001D7ABD" w:rsidP="00B15EAA">
            <w:pPr>
              <w:spacing w:before="60"/>
              <w:rPr>
                <w:ins w:id="15" w:author="Windows User" w:date="2015-11-25T13:06:00Z"/>
                <w:rFonts w:ascii="Arial" w:hAnsi="Arial" w:cs="Arial"/>
                <w:sz w:val="16"/>
                <w:szCs w:val="16"/>
              </w:rPr>
            </w:pPr>
            <w:ins w:id="16" w:author="Windows User" w:date="2015-11-25T13:06:00Z">
              <w:r>
                <w:rPr>
                  <w:rFonts w:ascii="Arial" w:hAnsi="Arial" w:cs="Arial"/>
                  <w:sz w:val="16"/>
                  <w:szCs w:val="16"/>
                </w:rPr>
                <w:t>25-Nov-15</w:t>
              </w:r>
            </w:ins>
          </w:p>
        </w:tc>
        <w:tc>
          <w:tcPr>
            <w:tcW w:w="1105" w:type="dxa"/>
          </w:tcPr>
          <w:p w:rsidR="002F2A86" w:rsidRDefault="001D7ABD">
            <w:pPr>
              <w:spacing w:before="60"/>
              <w:rPr>
                <w:ins w:id="17" w:author="Windows User" w:date="2015-11-25T13:06:00Z"/>
                <w:rFonts w:ascii="Arial" w:hAnsi="Arial" w:cs="Arial"/>
                <w:sz w:val="16"/>
              </w:rPr>
            </w:pPr>
            <w:proofErr w:type="spellStart"/>
            <w:ins w:id="18" w:author="Windows User" w:date="2015-11-25T13:07:00Z">
              <w:r>
                <w:rPr>
                  <w:rFonts w:ascii="Arial" w:hAnsi="Arial" w:cs="Arial"/>
                  <w:sz w:val="16"/>
                </w:rPr>
                <w:t>Rijvi</w:t>
              </w:r>
            </w:ins>
            <w:proofErr w:type="spellEnd"/>
          </w:p>
        </w:tc>
      </w:tr>
    </w:tbl>
    <w:p w:rsidR="00107819" w:rsidRDefault="00107819"/>
    <w:sectPr w:rsidR="00107819" w:rsidSect="00937013">
      <w:headerReference w:type="default" r:id="rId22"/>
      <w:foot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FC8" w:rsidRDefault="00957FC8">
      <w:r>
        <w:separator/>
      </w:r>
    </w:p>
  </w:endnote>
  <w:endnote w:type="continuationSeparator" w:id="0">
    <w:p w:rsidR="00957FC8" w:rsidRDefault="00957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97" w:rsidRDefault="008A4C97">
    <w:pPr>
      <w:pStyle w:val="Footer"/>
    </w:pPr>
    <w:r>
      <w:rPr>
        <w:snapToGrid w:val="0"/>
      </w:rPr>
      <w:tab/>
    </w:r>
    <w:fldSimple w:instr=" DOCPROPERTY &quot;Company&quot;  \* MERGEFORMAT ">
      <w:r w:rsidRPr="004115AE">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FC8" w:rsidRDefault="00957FC8">
      <w:r>
        <w:separator/>
      </w:r>
    </w:p>
  </w:footnote>
  <w:footnote w:type="continuationSeparator" w:id="0">
    <w:p w:rsidR="00957FC8" w:rsidRDefault="00957F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97" w:rsidRDefault="008A4C97">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8A4C97">
      <w:trPr>
        <w:cantSplit/>
      </w:trPr>
      <w:tc>
        <w:tcPr>
          <w:tcW w:w="990" w:type="dxa"/>
        </w:tcPr>
        <w:p w:rsidR="008A4C97" w:rsidRDefault="008A4C97">
          <w:pPr>
            <w:pStyle w:val="Header"/>
          </w:pPr>
          <w:r>
            <w:t>Title:</w:t>
          </w:r>
        </w:p>
      </w:tc>
      <w:tc>
        <w:tcPr>
          <w:tcW w:w="5400" w:type="dxa"/>
          <w:gridSpan w:val="3"/>
          <w:vMerge w:val="restart"/>
        </w:tcPr>
        <w:p w:rsidR="008A4C97" w:rsidRDefault="008A4C97">
          <w:pPr>
            <w:pStyle w:val="Header"/>
          </w:pPr>
          <w:r>
            <w:fldChar w:fldCharType="begin"/>
          </w:r>
          <w:r>
            <w:instrText xml:space="preserve"> DOCPROPERTY "Document Title"  \* MERGEFORMAT </w:instrText>
          </w:r>
          <w:r>
            <w:fldChar w:fldCharType="separate"/>
          </w:r>
          <w:proofErr w:type="spellStart"/>
          <w:r>
            <w:t>Cd_NHET</w:t>
          </w:r>
          <w:proofErr w:type="spellEnd"/>
          <w:r>
            <w:fldChar w:fldCharType="end"/>
          </w:r>
        </w:p>
        <w:p w:rsidR="008A4C97" w:rsidRDefault="00906844" w:rsidP="001A574F">
          <w:pPr>
            <w:pStyle w:val="Header"/>
            <w:tabs>
              <w:tab w:val="clear" w:pos="4320"/>
              <w:tab w:val="clear" w:pos="8640"/>
              <w:tab w:val="center" w:pos="2592"/>
            </w:tabs>
          </w:pPr>
          <w:fldSimple w:instr=" DOCPROPERTY &quot;Product Line&quot;  \* MERGEFORMAT ">
            <w:r w:rsidR="008A4C97">
              <w:t>Gen II+ EPS EA3</w:t>
            </w:r>
          </w:fldSimple>
          <w:r w:rsidR="008A4C97">
            <w:tab/>
          </w:r>
        </w:p>
      </w:tc>
      <w:tc>
        <w:tcPr>
          <w:tcW w:w="1170" w:type="dxa"/>
        </w:tcPr>
        <w:p w:rsidR="008A4C97" w:rsidRDefault="008A4C97">
          <w:pPr>
            <w:pStyle w:val="Header"/>
          </w:pPr>
          <w:r>
            <w:t>Revision:</w:t>
          </w:r>
        </w:p>
      </w:tc>
      <w:tc>
        <w:tcPr>
          <w:tcW w:w="1350" w:type="dxa"/>
        </w:tcPr>
        <w:p w:rsidR="008A4C97" w:rsidRDefault="003A69BF">
          <w:pPr>
            <w:pStyle w:val="Header"/>
          </w:pPr>
          <w:ins w:id="19" w:author="Windows User" w:date="2015-11-25T15:17:00Z">
            <w:r>
              <w:t>5</w:t>
            </w:r>
          </w:ins>
          <w:del w:id="20" w:author="Windows User" w:date="2015-11-25T12:48:00Z">
            <w:r w:rsidR="008A4C97" w:rsidDel="001952F8">
              <w:delText>3</w:delText>
            </w:r>
          </w:del>
        </w:p>
      </w:tc>
    </w:tr>
    <w:tr w:rsidR="008A4C97">
      <w:trPr>
        <w:cantSplit/>
      </w:trPr>
      <w:tc>
        <w:tcPr>
          <w:tcW w:w="990" w:type="dxa"/>
        </w:tcPr>
        <w:p w:rsidR="008A4C97" w:rsidRDefault="008A4C97">
          <w:pPr>
            <w:pStyle w:val="Header"/>
          </w:pPr>
          <w:r>
            <w:t xml:space="preserve">Product:     </w:t>
          </w:r>
        </w:p>
      </w:tc>
      <w:tc>
        <w:tcPr>
          <w:tcW w:w="5400" w:type="dxa"/>
          <w:gridSpan w:val="3"/>
          <w:vMerge/>
        </w:tcPr>
        <w:p w:rsidR="008A4C97" w:rsidRDefault="008A4C97">
          <w:pPr>
            <w:pStyle w:val="Header"/>
            <w:jc w:val="center"/>
          </w:pPr>
        </w:p>
      </w:tc>
      <w:tc>
        <w:tcPr>
          <w:tcW w:w="1170" w:type="dxa"/>
        </w:tcPr>
        <w:p w:rsidR="008A4C97" w:rsidRDefault="008A4C97">
          <w:pPr>
            <w:pStyle w:val="Header"/>
          </w:pPr>
          <w:r>
            <w:t>Rev. Date:</w:t>
          </w:r>
        </w:p>
      </w:tc>
      <w:tc>
        <w:tcPr>
          <w:tcW w:w="1350" w:type="dxa"/>
        </w:tcPr>
        <w:p w:rsidR="008A4C97" w:rsidRDefault="008A4C97" w:rsidP="002D684B">
          <w:pPr>
            <w:pStyle w:val="Header"/>
          </w:pPr>
          <w:del w:id="21" w:author="Windows User" w:date="2015-11-25T12:48:00Z">
            <w:r w:rsidDel="001952F8">
              <w:delText>25-Jan-15</w:delText>
            </w:r>
          </w:del>
          <w:ins w:id="22" w:author="Windows User" w:date="2015-11-25T12:48:00Z">
            <w:r w:rsidR="001952F8">
              <w:t>25-Nov-15</w:t>
            </w:r>
          </w:ins>
        </w:p>
      </w:tc>
    </w:tr>
    <w:tr w:rsidR="008A4C97">
      <w:trPr>
        <w:cantSplit/>
      </w:trPr>
      <w:tc>
        <w:tcPr>
          <w:tcW w:w="990" w:type="dxa"/>
        </w:tcPr>
        <w:p w:rsidR="008A4C97" w:rsidRDefault="008A4C97">
          <w:pPr>
            <w:pStyle w:val="Header"/>
          </w:pPr>
          <w:r>
            <w:t>Group:</w:t>
          </w:r>
        </w:p>
      </w:tc>
      <w:tc>
        <w:tcPr>
          <w:tcW w:w="1530" w:type="dxa"/>
        </w:tcPr>
        <w:p w:rsidR="008A4C97" w:rsidRDefault="008A4C97">
          <w:pPr>
            <w:pStyle w:val="Header"/>
          </w:pPr>
          <w:r>
            <w:t>ESG</w:t>
          </w:r>
        </w:p>
      </w:tc>
      <w:tc>
        <w:tcPr>
          <w:tcW w:w="1260" w:type="dxa"/>
        </w:tcPr>
        <w:p w:rsidR="008A4C97" w:rsidRDefault="008A4C97">
          <w:pPr>
            <w:pStyle w:val="Header"/>
          </w:pPr>
          <w:r>
            <w:t>Originator:</w:t>
          </w:r>
        </w:p>
      </w:tc>
      <w:tc>
        <w:tcPr>
          <w:tcW w:w="2610" w:type="dxa"/>
        </w:tcPr>
        <w:p w:rsidR="008A4C97" w:rsidRDefault="008A4C97" w:rsidP="00627C72">
          <w:pPr>
            <w:pStyle w:val="Header"/>
          </w:pPr>
          <w:r>
            <w:t xml:space="preserve">Kathleen </w:t>
          </w:r>
          <w:proofErr w:type="spellStart"/>
          <w:r>
            <w:t>Creager</w:t>
          </w:r>
          <w:proofErr w:type="spellEnd"/>
          <w:r>
            <w:fldChar w:fldCharType="begin"/>
          </w:r>
          <w:r>
            <w:instrText xml:space="preserve"> USERNAME  \* MERGEFORMAT </w:instrText>
          </w:r>
          <w:r>
            <w:fldChar w:fldCharType="end"/>
          </w:r>
        </w:p>
      </w:tc>
      <w:tc>
        <w:tcPr>
          <w:tcW w:w="1170" w:type="dxa"/>
        </w:tcPr>
        <w:p w:rsidR="008A4C97" w:rsidRDefault="008A4C97">
          <w:pPr>
            <w:pStyle w:val="Header"/>
          </w:pPr>
          <w:r>
            <w:t>Page:</w:t>
          </w:r>
        </w:p>
      </w:tc>
      <w:tc>
        <w:tcPr>
          <w:tcW w:w="1350" w:type="dxa"/>
        </w:tcPr>
        <w:p w:rsidR="008A4C97" w:rsidRDefault="008A4C97">
          <w:pPr>
            <w:pStyle w:val="Header"/>
          </w:pPr>
          <w:r>
            <w:rPr>
              <w:rStyle w:val="PageNumber"/>
            </w:rPr>
            <w:fldChar w:fldCharType="begin"/>
          </w:r>
          <w:r>
            <w:rPr>
              <w:rStyle w:val="PageNumber"/>
            </w:rPr>
            <w:instrText xml:space="preserve"> PAGE </w:instrText>
          </w:r>
          <w:r>
            <w:rPr>
              <w:rStyle w:val="PageNumber"/>
            </w:rPr>
            <w:fldChar w:fldCharType="separate"/>
          </w:r>
          <w:r w:rsidR="003A69B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A69BF">
            <w:rPr>
              <w:rStyle w:val="PageNumber"/>
              <w:noProof/>
            </w:rPr>
            <w:t>22</w:t>
          </w:r>
          <w:r>
            <w:rPr>
              <w:rStyle w:val="PageNumber"/>
            </w:rPr>
            <w:fldChar w:fldCharType="end"/>
          </w:r>
        </w:p>
      </w:tc>
    </w:tr>
  </w:tbl>
  <w:p w:rsidR="008A4C97" w:rsidRDefault="008A4C97">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21"/>
    <w:rsid w:val="00027C3A"/>
    <w:rsid w:val="000663B1"/>
    <w:rsid w:val="0008764E"/>
    <w:rsid w:val="00097D2B"/>
    <w:rsid w:val="000A1691"/>
    <w:rsid w:val="000A79A3"/>
    <w:rsid w:val="000C2F23"/>
    <w:rsid w:val="00107819"/>
    <w:rsid w:val="00115114"/>
    <w:rsid w:val="0013504B"/>
    <w:rsid w:val="00150B24"/>
    <w:rsid w:val="00166E34"/>
    <w:rsid w:val="001847A5"/>
    <w:rsid w:val="001856CB"/>
    <w:rsid w:val="001952F8"/>
    <w:rsid w:val="001A44FB"/>
    <w:rsid w:val="001A574F"/>
    <w:rsid w:val="001B60DF"/>
    <w:rsid w:val="001C66BC"/>
    <w:rsid w:val="001D7ABD"/>
    <w:rsid w:val="001F09B2"/>
    <w:rsid w:val="0020447F"/>
    <w:rsid w:val="0020722A"/>
    <w:rsid w:val="002177FA"/>
    <w:rsid w:val="00224A0D"/>
    <w:rsid w:val="00251AC0"/>
    <w:rsid w:val="00262920"/>
    <w:rsid w:val="002B4FA9"/>
    <w:rsid w:val="002C03D8"/>
    <w:rsid w:val="002D684B"/>
    <w:rsid w:val="002D6A20"/>
    <w:rsid w:val="002F2A86"/>
    <w:rsid w:val="00315335"/>
    <w:rsid w:val="003162CB"/>
    <w:rsid w:val="003209F3"/>
    <w:rsid w:val="0033479A"/>
    <w:rsid w:val="003870C3"/>
    <w:rsid w:val="003A69BF"/>
    <w:rsid w:val="003B7645"/>
    <w:rsid w:val="003C4D3F"/>
    <w:rsid w:val="003D0C1B"/>
    <w:rsid w:val="003D3C29"/>
    <w:rsid w:val="003E319F"/>
    <w:rsid w:val="003E6406"/>
    <w:rsid w:val="003E7377"/>
    <w:rsid w:val="004012C1"/>
    <w:rsid w:val="004115AE"/>
    <w:rsid w:val="00425DDA"/>
    <w:rsid w:val="00436900"/>
    <w:rsid w:val="00490EEB"/>
    <w:rsid w:val="0049779E"/>
    <w:rsid w:val="004A30F1"/>
    <w:rsid w:val="004A3678"/>
    <w:rsid w:val="004A3850"/>
    <w:rsid w:val="004A4E71"/>
    <w:rsid w:val="004A781C"/>
    <w:rsid w:val="004B490B"/>
    <w:rsid w:val="004F0723"/>
    <w:rsid w:val="004F4CD0"/>
    <w:rsid w:val="00521AD3"/>
    <w:rsid w:val="00525D63"/>
    <w:rsid w:val="005330AA"/>
    <w:rsid w:val="00560DE9"/>
    <w:rsid w:val="00577E62"/>
    <w:rsid w:val="00595E21"/>
    <w:rsid w:val="005C4C81"/>
    <w:rsid w:val="005D5B85"/>
    <w:rsid w:val="005D5FE4"/>
    <w:rsid w:val="005D783D"/>
    <w:rsid w:val="005F1D69"/>
    <w:rsid w:val="006022D0"/>
    <w:rsid w:val="00612C41"/>
    <w:rsid w:val="00616853"/>
    <w:rsid w:val="0061717C"/>
    <w:rsid w:val="00627C72"/>
    <w:rsid w:val="00646CCE"/>
    <w:rsid w:val="006676EE"/>
    <w:rsid w:val="00674ADF"/>
    <w:rsid w:val="0069781D"/>
    <w:rsid w:val="006D0BDA"/>
    <w:rsid w:val="006D33CC"/>
    <w:rsid w:val="006F01A3"/>
    <w:rsid w:val="00706174"/>
    <w:rsid w:val="00747314"/>
    <w:rsid w:val="00763EBD"/>
    <w:rsid w:val="007A69AC"/>
    <w:rsid w:val="007B2E4B"/>
    <w:rsid w:val="007D11BA"/>
    <w:rsid w:val="007E20A1"/>
    <w:rsid w:val="007F2935"/>
    <w:rsid w:val="008242F0"/>
    <w:rsid w:val="008306DA"/>
    <w:rsid w:val="00834BC8"/>
    <w:rsid w:val="008535B2"/>
    <w:rsid w:val="008A1786"/>
    <w:rsid w:val="008A4C97"/>
    <w:rsid w:val="008B3E94"/>
    <w:rsid w:val="008C23A2"/>
    <w:rsid w:val="008D27D0"/>
    <w:rsid w:val="008F6DBB"/>
    <w:rsid w:val="009048C5"/>
    <w:rsid w:val="00906844"/>
    <w:rsid w:val="00907CF9"/>
    <w:rsid w:val="00937013"/>
    <w:rsid w:val="0095103F"/>
    <w:rsid w:val="0095254A"/>
    <w:rsid w:val="00955F6A"/>
    <w:rsid w:val="00957470"/>
    <w:rsid w:val="00957FC8"/>
    <w:rsid w:val="00986945"/>
    <w:rsid w:val="00996D42"/>
    <w:rsid w:val="009B20B2"/>
    <w:rsid w:val="009D5D0D"/>
    <w:rsid w:val="009E1468"/>
    <w:rsid w:val="009E6CD1"/>
    <w:rsid w:val="00A04A2D"/>
    <w:rsid w:val="00A063AF"/>
    <w:rsid w:val="00A51EEB"/>
    <w:rsid w:val="00A8420F"/>
    <w:rsid w:val="00A860B8"/>
    <w:rsid w:val="00AD731B"/>
    <w:rsid w:val="00AF192D"/>
    <w:rsid w:val="00AF3693"/>
    <w:rsid w:val="00AF7FD2"/>
    <w:rsid w:val="00B15EAA"/>
    <w:rsid w:val="00B54697"/>
    <w:rsid w:val="00B753D3"/>
    <w:rsid w:val="00B81592"/>
    <w:rsid w:val="00B84864"/>
    <w:rsid w:val="00BC7D95"/>
    <w:rsid w:val="00BD008B"/>
    <w:rsid w:val="00BD15D2"/>
    <w:rsid w:val="00BD3DFF"/>
    <w:rsid w:val="00BE30B3"/>
    <w:rsid w:val="00BF364D"/>
    <w:rsid w:val="00C00D97"/>
    <w:rsid w:val="00C14247"/>
    <w:rsid w:val="00C14F09"/>
    <w:rsid w:val="00C35BD3"/>
    <w:rsid w:val="00C72FFA"/>
    <w:rsid w:val="00C950EF"/>
    <w:rsid w:val="00CB0169"/>
    <w:rsid w:val="00CB6F5E"/>
    <w:rsid w:val="00CD2224"/>
    <w:rsid w:val="00CD3AEF"/>
    <w:rsid w:val="00D02210"/>
    <w:rsid w:val="00D0337D"/>
    <w:rsid w:val="00D16DA7"/>
    <w:rsid w:val="00D4194A"/>
    <w:rsid w:val="00D44FE6"/>
    <w:rsid w:val="00D94BDD"/>
    <w:rsid w:val="00DA240F"/>
    <w:rsid w:val="00DA7581"/>
    <w:rsid w:val="00DC7E08"/>
    <w:rsid w:val="00DE4889"/>
    <w:rsid w:val="00DE6658"/>
    <w:rsid w:val="00E5472B"/>
    <w:rsid w:val="00E54F18"/>
    <w:rsid w:val="00E57C42"/>
    <w:rsid w:val="00E75601"/>
    <w:rsid w:val="00E953E1"/>
    <w:rsid w:val="00ED3612"/>
    <w:rsid w:val="00EF4E9E"/>
    <w:rsid w:val="00F141E2"/>
    <w:rsid w:val="00F27304"/>
    <w:rsid w:val="00F47DCF"/>
    <w:rsid w:val="00F648ED"/>
    <w:rsid w:val="00F64EE7"/>
    <w:rsid w:val="00F82E8E"/>
    <w:rsid w:val="00F957FA"/>
    <w:rsid w:val="00FA2A02"/>
    <w:rsid w:val="00FB2942"/>
    <w:rsid w:val="00FB432D"/>
    <w:rsid w:val="00FC772A"/>
    <w:rsid w:val="00FD10D3"/>
    <w:rsid w:val="00FF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5AE"/>
    <w:rPr>
      <w:rFonts w:ascii="Tahoma" w:hAnsi="Tahoma" w:cs="Tahoma"/>
      <w:sz w:val="16"/>
      <w:szCs w:val="16"/>
    </w:rPr>
  </w:style>
  <w:style w:type="character" w:customStyle="1" w:styleId="Heading3Char">
    <w:name w:val="Heading 3 Char"/>
    <w:basedOn w:val="DefaultParagraphFont"/>
    <w:link w:val="Heading3"/>
    <w:rsid w:val="003E7377"/>
    <w:rPr>
      <w:rFonts w:ascii="Arial" w:hAnsi="Arial"/>
      <w:b/>
      <w:sz w:val="24"/>
    </w:rPr>
  </w:style>
  <w:style w:type="character" w:customStyle="1" w:styleId="Heading4Char">
    <w:name w:val="Heading 4 Char"/>
    <w:basedOn w:val="DefaultParagraphFont"/>
    <w:link w:val="Heading4"/>
    <w:rsid w:val="00747314"/>
    <w:rPr>
      <w:rFonts w:ascii="Arial" w:hAnsi="Arial"/>
      <w:b/>
      <w:sz w:val="24"/>
    </w:rPr>
  </w:style>
  <w:style w:type="character" w:styleId="CommentReference">
    <w:name w:val="annotation reference"/>
    <w:basedOn w:val="DefaultParagraphFont"/>
    <w:uiPriority w:val="99"/>
    <w:semiHidden/>
    <w:unhideWhenUsed/>
    <w:rsid w:val="004A4E71"/>
    <w:rPr>
      <w:sz w:val="16"/>
      <w:szCs w:val="16"/>
    </w:rPr>
  </w:style>
  <w:style w:type="paragraph" w:styleId="CommentText">
    <w:name w:val="annotation text"/>
    <w:basedOn w:val="Normal"/>
    <w:link w:val="CommentTextChar"/>
    <w:uiPriority w:val="99"/>
    <w:semiHidden/>
    <w:unhideWhenUsed/>
    <w:rsid w:val="004A4E71"/>
  </w:style>
  <w:style w:type="character" w:customStyle="1" w:styleId="CommentTextChar">
    <w:name w:val="Comment Text Char"/>
    <w:basedOn w:val="DefaultParagraphFont"/>
    <w:link w:val="CommentText"/>
    <w:uiPriority w:val="99"/>
    <w:semiHidden/>
    <w:rsid w:val="004A4E71"/>
  </w:style>
  <w:style w:type="paragraph" w:styleId="CommentSubject">
    <w:name w:val="annotation subject"/>
    <w:basedOn w:val="CommentText"/>
    <w:next w:val="CommentText"/>
    <w:link w:val="CommentSubjectChar"/>
    <w:uiPriority w:val="99"/>
    <w:semiHidden/>
    <w:unhideWhenUsed/>
    <w:rsid w:val="004A4E71"/>
    <w:rPr>
      <w:b/>
      <w:bCs/>
    </w:rPr>
  </w:style>
  <w:style w:type="character" w:customStyle="1" w:styleId="CommentSubjectChar">
    <w:name w:val="Comment Subject Char"/>
    <w:basedOn w:val="CommentTextChar"/>
    <w:link w:val="CommentSubject"/>
    <w:uiPriority w:val="99"/>
    <w:semiHidden/>
    <w:rsid w:val="004A4E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5AE"/>
    <w:rPr>
      <w:rFonts w:ascii="Tahoma" w:hAnsi="Tahoma" w:cs="Tahoma"/>
      <w:sz w:val="16"/>
      <w:szCs w:val="16"/>
    </w:rPr>
  </w:style>
  <w:style w:type="character" w:customStyle="1" w:styleId="Heading3Char">
    <w:name w:val="Heading 3 Char"/>
    <w:basedOn w:val="DefaultParagraphFont"/>
    <w:link w:val="Heading3"/>
    <w:rsid w:val="003E7377"/>
    <w:rPr>
      <w:rFonts w:ascii="Arial" w:hAnsi="Arial"/>
      <w:b/>
      <w:sz w:val="24"/>
    </w:rPr>
  </w:style>
  <w:style w:type="character" w:customStyle="1" w:styleId="Heading4Char">
    <w:name w:val="Heading 4 Char"/>
    <w:basedOn w:val="DefaultParagraphFont"/>
    <w:link w:val="Heading4"/>
    <w:rsid w:val="00747314"/>
    <w:rPr>
      <w:rFonts w:ascii="Arial" w:hAnsi="Arial"/>
      <w:b/>
      <w:sz w:val="24"/>
    </w:rPr>
  </w:style>
  <w:style w:type="character" w:styleId="CommentReference">
    <w:name w:val="annotation reference"/>
    <w:basedOn w:val="DefaultParagraphFont"/>
    <w:uiPriority w:val="99"/>
    <w:semiHidden/>
    <w:unhideWhenUsed/>
    <w:rsid w:val="004A4E71"/>
    <w:rPr>
      <w:sz w:val="16"/>
      <w:szCs w:val="16"/>
    </w:rPr>
  </w:style>
  <w:style w:type="paragraph" w:styleId="CommentText">
    <w:name w:val="annotation text"/>
    <w:basedOn w:val="Normal"/>
    <w:link w:val="CommentTextChar"/>
    <w:uiPriority w:val="99"/>
    <w:semiHidden/>
    <w:unhideWhenUsed/>
    <w:rsid w:val="004A4E71"/>
  </w:style>
  <w:style w:type="character" w:customStyle="1" w:styleId="CommentTextChar">
    <w:name w:val="Comment Text Char"/>
    <w:basedOn w:val="DefaultParagraphFont"/>
    <w:link w:val="CommentText"/>
    <w:uiPriority w:val="99"/>
    <w:semiHidden/>
    <w:rsid w:val="004A4E71"/>
  </w:style>
  <w:style w:type="paragraph" w:styleId="CommentSubject">
    <w:name w:val="annotation subject"/>
    <w:basedOn w:val="CommentText"/>
    <w:next w:val="CommentText"/>
    <w:link w:val="CommentSubjectChar"/>
    <w:uiPriority w:val="99"/>
    <w:semiHidden/>
    <w:unhideWhenUsed/>
    <w:rsid w:val="004A4E71"/>
    <w:rPr>
      <w:b/>
      <w:bCs/>
    </w:rPr>
  </w:style>
  <w:style w:type="character" w:customStyle="1" w:styleId="CommentSubjectChar">
    <w:name w:val="Comment Subject Char"/>
    <w:basedOn w:val="CommentTextChar"/>
    <w:link w:val="CommentSubject"/>
    <w:uiPriority w:val="99"/>
    <w:semiHidden/>
    <w:rsid w:val="004A4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007B6-EAA9-4799-9B9D-7B68FF35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16</TotalTime>
  <Pages>22</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8249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Windows User</cp:lastModifiedBy>
  <cp:revision>8</cp:revision>
  <cp:lastPrinted>2011-03-21T13:34:00Z</cp:lastPrinted>
  <dcterms:created xsi:type="dcterms:W3CDTF">2015-11-25T18:00:00Z</dcterms:created>
  <dcterms:modified xsi:type="dcterms:W3CDTF">2015-11-25T20:17:00Z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 1</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