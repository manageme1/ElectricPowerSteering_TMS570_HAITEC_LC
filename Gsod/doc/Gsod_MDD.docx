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r>
        <w:t xml:space="preserve">Module  -- </w:t>
      </w:r>
      <w:fldSimple w:instr=" DOCPROPERTY  &quot;Document Title&quot;  \* MERGEFORMAT ">
        <w:r w:rsidR="00427133">
          <w:t>Global Signal Overwrite Detection</w:t>
        </w:r>
      </w:fldSimple>
    </w:p>
    <w:p w:rsidR="004A781C" w:rsidRDefault="004A781C">
      <w:pPr>
        <w:pStyle w:val="Heading1"/>
      </w:pPr>
      <w:r>
        <w:t>High-Level Description</w:t>
      </w:r>
    </w:p>
    <w:p w:rsidR="00B5231E" w:rsidRDefault="00B5231E" w:rsidP="00B5231E">
      <w:pPr>
        <w:rPr>
          <w:rFonts w:ascii="Calibri" w:hAnsi="Calibri"/>
        </w:rPr>
      </w:pPr>
      <w:r>
        <w:rPr>
          <w:rFonts w:ascii="Calibri" w:hAnsi="Calibri"/>
        </w:rPr>
        <w:t>Key system inputs including handwheel torque, motor position, motor and handwheel velocity are widely distributed and used by command path and other safety critical system functions.  The safety strategy for these “global” input signals is a dual channel diverse calculation with cross check to detect a systematic design fault that would propagate to the receiving functions.  However, since the dual channel diversity does not continue along the command path out to the motor command output, this strategy cannot fully cover  a potential systematic overwrite of the global signals after the cross checks are performed and downstream functions are then executed and use the primary path global signals.  Therefore, an additional safety function has been defined to check for software over-write by co-existing software within the software memory partition where the primary global signals are calculated.</w:t>
      </w:r>
    </w:p>
    <w:p w:rsidR="00B5231E" w:rsidRDefault="00B5231E" w:rsidP="00B5231E">
      <w:pPr>
        <w:rPr>
          <w:rFonts w:ascii="Calibri" w:hAnsi="Calibri"/>
        </w:rPr>
      </w:pPr>
    </w:p>
    <w:p w:rsidR="00B5231E" w:rsidRDefault="00B5231E" w:rsidP="00B5231E">
      <w:pPr>
        <w:rPr>
          <w:ins w:id="0" w:author="nzy7l3" w:date="2013-05-22T11:32:00Z"/>
          <w:rFonts w:ascii="Calibri" w:hAnsi="Calibri"/>
        </w:rPr>
      </w:pPr>
      <w:r>
        <w:rPr>
          <w:rFonts w:ascii="Calibri" w:hAnsi="Calibri"/>
        </w:rPr>
        <w:t>Each of the functions that generate a global input signal has been defined to store a copy of the output.   The purpose of this function is to perform a comparison check of the primary signal (that was subsequently used by various system functions) and it’s redundantly stored copy.  Any detected miscompare will generate an overwrite fault flag from this function to be evaluated by the diagnostics manager and result in performing an F1 shutdown response.</w:t>
      </w:r>
    </w:p>
    <w:p w:rsidR="00CA7780" w:rsidRDefault="00CA7780" w:rsidP="00B5231E">
      <w:pPr>
        <w:rPr>
          <w:ins w:id="1" w:author="nzy7l3" w:date="2013-05-22T11:32:00Z"/>
          <w:rFonts w:ascii="Calibri" w:hAnsi="Calibri"/>
        </w:rPr>
      </w:pPr>
    </w:p>
    <w:p w:rsidR="00CA7780" w:rsidRPr="00F61346" w:rsidRDefault="00CA7780" w:rsidP="00B5231E">
      <w:pPr>
        <w:rPr>
          <w:ins w:id="2" w:author="nzy7l3" w:date="2013-05-22T11:32:00Z"/>
          <w:rFonts w:ascii="Calibri" w:hAnsi="Calibri"/>
          <w:b/>
          <w:rPrChange w:id="3" w:author="wz7x3j" w:date="2013-05-22T11:50:00Z">
            <w:rPr>
              <w:ins w:id="4" w:author="nzy7l3" w:date="2013-05-22T11:32:00Z"/>
              <w:rFonts w:ascii="Calibri" w:hAnsi="Calibri"/>
            </w:rPr>
          </w:rPrChange>
        </w:rPr>
      </w:pPr>
      <w:ins w:id="5" w:author="nzy7l3" w:date="2013-05-22T11:32:00Z">
        <w:r w:rsidRPr="00F61346">
          <w:rPr>
            <w:rFonts w:ascii="Calibri" w:hAnsi="Calibri"/>
            <w:b/>
            <w:rPrChange w:id="6" w:author="wz7x3j" w:date="2013-05-22T11:50:00Z">
              <w:rPr>
                <w:rFonts w:ascii="Calibri" w:hAnsi="Calibri"/>
              </w:rPr>
            </w:rPrChange>
          </w:rPr>
          <w:t>Design rationale note:</w:t>
        </w:r>
      </w:ins>
    </w:p>
    <w:p w:rsidR="00CA7780" w:rsidRPr="00F61346" w:rsidRDefault="00CA7780" w:rsidP="004171CC">
      <w:pPr>
        <w:spacing w:after="0"/>
        <w:rPr>
          <w:ins w:id="7" w:author="nzy7l3" w:date="2013-05-22T11:32:00Z"/>
          <w:rFonts w:ascii="Calibri" w:hAnsi="Calibri"/>
          <w:rPrChange w:id="8" w:author="wz7x3j" w:date="2013-05-22T11:50:00Z">
            <w:rPr>
              <w:ins w:id="9" w:author="nzy7l3" w:date="2013-05-22T11:32:00Z"/>
              <w:rFonts w:ascii="Arial" w:hAnsi="Arial" w:cs="Arial"/>
              <w:sz w:val="13"/>
              <w:szCs w:val="13"/>
            </w:rPr>
          </w:rPrChange>
        </w:rPr>
        <w:pPrChange w:id="10" w:author="nzy7l3" w:date="2013-05-22T11:34:00Z">
          <w:pPr>
            <w:spacing w:after="42"/>
          </w:pPr>
        </w:pPrChange>
      </w:pPr>
      <w:bookmarkStart w:id="11" w:name="OLE_LINK16"/>
      <w:bookmarkStart w:id="12" w:name="OLE_LINK17"/>
      <w:ins w:id="13" w:author="nzy7l3" w:date="2013-05-22T11:32:00Z">
        <w:r w:rsidRPr="00F61346">
          <w:rPr>
            <w:rFonts w:ascii="Calibri" w:hAnsi="Calibri"/>
            <w:rPrChange w:id="14" w:author="wz7x3j" w:date="2013-05-22T11:50:00Z">
              <w:rPr>
                <w:rFonts w:ascii="Calibri" w:hAnsi="Calibri"/>
                <w:color w:val="FF0000"/>
              </w:rPr>
            </w:rPrChange>
          </w:rPr>
          <w:t xml:space="preserve">This module uses direct </w:t>
        </w:r>
      </w:ins>
      <w:ins w:id="15" w:author="nzy7l3" w:date="2013-05-22T11:33:00Z">
        <w:r w:rsidRPr="00F61346">
          <w:rPr>
            <w:rFonts w:ascii="Calibri" w:hAnsi="Calibri"/>
            <w:rPrChange w:id="16" w:author="wz7x3j" w:date="2013-05-22T11:50:00Z">
              <w:rPr>
                <w:rFonts w:ascii="Calibri" w:hAnsi="Calibri"/>
                <w:color w:val="FF0000"/>
              </w:rPr>
            </w:rPrChange>
          </w:rPr>
          <w:t xml:space="preserve">input </w:t>
        </w:r>
      </w:ins>
      <w:ins w:id="17" w:author="nzy7l3" w:date="2013-05-22T11:32:00Z">
        <w:r w:rsidRPr="00F61346">
          <w:rPr>
            <w:rFonts w:ascii="Calibri" w:hAnsi="Calibri"/>
            <w:rPrChange w:id="18" w:author="wz7x3j" w:date="2013-05-22T11:50:00Z">
              <w:rPr>
                <w:rFonts w:ascii="Arial" w:hAnsi="Arial" w:cs="Arial"/>
                <w:sz w:val="13"/>
                <w:szCs w:val="13"/>
              </w:rPr>
            </w:rPrChange>
          </w:rPr>
          <w:t xml:space="preserve">reads instead of buffered reads </w:t>
        </w:r>
      </w:ins>
      <w:ins w:id="19" w:author="nzy7l3" w:date="2013-05-22T11:33:00Z">
        <w:r w:rsidR="004171CC" w:rsidRPr="00F61346">
          <w:rPr>
            <w:rFonts w:ascii="Calibri" w:hAnsi="Calibri"/>
            <w:rPrChange w:id="20" w:author="wz7x3j" w:date="2013-05-22T11:50:00Z">
              <w:rPr>
                <w:rFonts w:ascii="Calibri" w:hAnsi="Calibri"/>
                <w:color w:val="FF0000"/>
              </w:rPr>
            </w:rPrChange>
          </w:rPr>
          <w:t xml:space="preserve">to </w:t>
        </w:r>
      </w:ins>
      <w:ins w:id="21" w:author="nzy7l3" w:date="2013-05-22T11:32:00Z">
        <w:r w:rsidRPr="00F61346">
          <w:rPr>
            <w:rFonts w:ascii="Calibri" w:hAnsi="Calibri"/>
            <w:rPrChange w:id="22" w:author="wz7x3j" w:date="2013-05-22T11:50:00Z">
              <w:rPr>
                <w:rFonts w:ascii="Arial" w:hAnsi="Arial" w:cs="Arial"/>
                <w:sz w:val="13"/>
                <w:szCs w:val="13"/>
              </w:rPr>
            </w:rPrChange>
          </w:rPr>
          <w:t xml:space="preserve">disable interrupts around </w:t>
        </w:r>
      </w:ins>
      <w:ins w:id="23" w:author="nzy7l3" w:date="2013-05-22T11:33:00Z">
        <w:r w:rsidR="004171CC" w:rsidRPr="00F61346">
          <w:rPr>
            <w:rFonts w:ascii="Calibri" w:hAnsi="Calibri"/>
            <w:rPrChange w:id="24" w:author="wz7x3j" w:date="2013-05-22T11:50:00Z">
              <w:rPr>
                <w:rFonts w:ascii="Calibri" w:hAnsi="Calibri"/>
                <w:color w:val="FF0000"/>
              </w:rPr>
            </w:rPrChange>
          </w:rPr>
          <w:t xml:space="preserve">data </w:t>
        </w:r>
      </w:ins>
      <w:ins w:id="25" w:author="nzy7l3" w:date="2013-05-22T11:32:00Z">
        <w:r w:rsidRPr="00F61346">
          <w:rPr>
            <w:rFonts w:ascii="Calibri" w:hAnsi="Calibri"/>
            <w:rPrChange w:id="26" w:author="wz7x3j" w:date="2013-05-22T11:50:00Z">
              <w:rPr>
                <w:rFonts w:ascii="Arial" w:hAnsi="Arial" w:cs="Arial"/>
                <w:sz w:val="13"/>
                <w:szCs w:val="13"/>
              </w:rPr>
            </w:rPrChange>
          </w:rPr>
          <w:t>collection of the inputs to ensure that the</w:t>
        </w:r>
      </w:ins>
      <w:ins w:id="27" w:author="nzy7l3" w:date="2013-05-22T11:33:00Z">
        <w:r w:rsidR="004171CC" w:rsidRPr="00F61346">
          <w:rPr>
            <w:rFonts w:ascii="Calibri" w:hAnsi="Calibri"/>
            <w:rPrChange w:id="28" w:author="wz7x3j" w:date="2013-05-22T11:50:00Z">
              <w:rPr>
                <w:rFonts w:ascii="Calibri" w:hAnsi="Calibri"/>
                <w:color w:val="FF0000"/>
              </w:rPr>
            </w:rPrChange>
          </w:rPr>
          <w:t xml:space="preserve"> data set is </w:t>
        </w:r>
      </w:ins>
      <w:ins w:id="29" w:author="nzy7l3" w:date="2013-05-22T11:32:00Z">
        <w:r w:rsidRPr="00F61346">
          <w:rPr>
            <w:rFonts w:ascii="Calibri" w:hAnsi="Calibri"/>
            <w:rPrChange w:id="30" w:author="wz7x3j" w:date="2013-05-22T11:50:00Z">
              <w:rPr>
                <w:rFonts w:ascii="Arial" w:hAnsi="Arial" w:cs="Arial"/>
                <w:sz w:val="13"/>
                <w:szCs w:val="13"/>
              </w:rPr>
            </w:rPrChange>
          </w:rPr>
          <w:t>consist</w:t>
        </w:r>
      </w:ins>
      <w:ins w:id="31" w:author="nzy7l3" w:date="2013-05-22T11:34:00Z">
        <w:r w:rsidR="004171CC" w:rsidRPr="00F61346">
          <w:rPr>
            <w:rFonts w:ascii="Calibri" w:hAnsi="Calibri"/>
            <w:rPrChange w:id="32" w:author="wz7x3j" w:date="2013-05-22T11:50:00Z">
              <w:rPr>
                <w:rFonts w:ascii="Calibri" w:hAnsi="Calibri"/>
                <w:color w:val="FF0000"/>
              </w:rPr>
            </w:rPrChange>
          </w:rPr>
          <w:t>e</w:t>
        </w:r>
      </w:ins>
      <w:ins w:id="33" w:author="nzy7l3" w:date="2013-05-22T11:32:00Z">
        <w:r w:rsidRPr="00F61346">
          <w:rPr>
            <w:rFonts w:ascii="Calibri" w:hAnsi="Calibri"/>
            <w:rPrChange w:id="34" w:author="wz7x3j" w:date="2013-05-22T11:50:00Z">
              <w:rPr>
                <w:rFonts w:ascii="Arial" w:hAnsi="Arial" w:cs="Arial"/>
                <w:sz w:val="13"/>
                <w:szCs w:val="13"/>
              </w:rPr>
            </w:rPrChange>
          </w:rPr>
          <w:t>nt</w:t>
        </w:r>
      </w:ins>
      <w:ins w:id="35" w:author="nzy7l3" w:date="2013-05-22T11:34:00Z">
        <w:r w:rsidR="004171CC" w:rsidRPr="00F61346">
          <w:rPr>
            <w:rFonts w:ascii="Calibri" w:hAnsi="Calibri"/>
            <w:rPrChange w:id="36" w:author="wz7x3j" w:date="2013-05-22T11:50:00Z">
              <w:rPr>
                <w:rFonts w:ascii="Calibri" w:hAnsi="Calibri"/>
                <w:color w:val="FF0000"/>
              </w:rPr>
            </w:rPrChange>
          </w:rPr>
          <w:t xml:space="preserve">. The limitation of this method is </w:t>
        </w:r>
      </w:ins>
      <w:ins w:id="37" w:author="nzy7l3" w:date="2013-05-22T11:32:00Z">
        <w:r w:rsidRPr="00F61346">
          <w:rPr>
            <w:rFonts w:ascii="Calibri" w:hAnsi="Calibri"/>
            <w:rPrChange w:id="38" w:author="wz7x3j" w:date="2013-05-22T11:50:00Z">
              <w:rPr>
                <w:rFonts w:ascii="Arial" w:hAnsi="Arial" w:cs="Arial"/>
                <w:sz w:val="13"/>
                <w:szCs w:val="13"/>
              </w:rPr>
            </w:rPrChange>
          </w:rPr>
          <w:t xml:space="preserve">that </w:t>
        </w:r>
      </w:ins>
      <w:ins w:id="39" w:author="nzy7l3" w:date="2013-05-22T11:35:00Z">
        <w:r w:rsidR="004171CC" w:rsidRPr="00F61346">
          <w:rPr>
            <w:rFonts w:ascii="Calibri" w:hAnsi="Calibri"/>
            <w:rPrChange w:id="40" w:author="wz7x3j" w:date="2013-05-22T11:50:00Z">
              <w:rPr>
                <w:rFonts w:ascii="Calibri" w:hAnsi="Calibri"/>
                <w:color w:val="FF0000"/>
              </w:rPr>
            </w:rPrChange>
          </w:rPr>
          <w:t xml:space="preserve">it is only possible if </w:t>
        </w:r>
      </w:ins>
      <w:ins w:id="41" w:author="nzy7l3" w:date="2013-05-22T11:32:00Z">
        <w:r w:rsidRPr="00F61346">
          <w:rPr>
            <w:rFonts w:ascii="Calibri" w:hAnsi="Calibri"/>
            <w:rPrChange w:id="42" w:author="wz7x3j" w:date="2013-05-22T11:50:00Z">
              <w:rPr>
                <w:rFonts w:ascii="Arial" w:hAnsi="Arial" w:cs="Arial"/>
                <w:sz w:val="13"/>
                <w:szCs w:val="13"/>
              </w:rPr>
            </w:rPrChange>
          </w:rPr>
          <w:t>inputs are being written from a task at the same or higher priority with the same or faster loop execution time</w:t>
        </w:r>
      </w:ins>
      <w:r w:rsidR="00F61346" w:rsidRPr="00F61346">
        <w:rPr>
          <w:rFonts w:ascii="Calibri" w:hAnsi="Calibri"/>
          <w:rPrChange w:id="43" w:author="wz7x3j" w:date="2013-05-22T11:50:00Z">
            <w:rPr>
              <w:rFonts w:ascii="Calibri" w:hAnsi="Calibri"/>
              <w:color w:val="FF0000"/>
            </w:rPr>
          </w:rPrChange>
        </w:rPr>
        <w:t>;</w:t>
      </w:r>
      <w:ins w:id="44" w:author="nzy7l3" w:date="2013-05-22T11:35:00Z">
        <w:r w:rsidR="004171CC" w:rsidRPr="00F61346">
          <w:rPr>
            <w:rFonts w:ascii="Calibri" w:hAnsi="Calibri"/>
            <w:rPrChange w:id="45" w:author="wz7x3j" w:date="2013-05-22T11:50:00Z">
              <w:rPr>
                <w:rFonts w:ascii="Calibri" w:hAnsi="Calibri"/>
                <w:color w:val="FF0000"/>
              </w:rPr>
            </w:rPrChange>
          </w:rPr>
          <w:t xml:space="preserve"> which is the case at the time of this implementation. </w:t>
        </w:r>
      </w:ins>
    </w:p>
    <w:bookmarkEnd w:id="11"/>
    <w:bookmarkEnd w:id="12"/>
    <w:p w:rsidR="00CA7780" w:rsidRDefault="00CA7780" w:rsidP="00B5231E">
      <w:pPr>
        <w:rPr>
          <w:rFonts w:ascii="Calibri" w:hAnsi="Calibri"/>
        </w:rPr>
      </w:pPr>
    </w:p>
    <w:p w:rsidR="00CE7182" w:rsidRPr="00F9457E" w:rsidRDefault="00CE7182" w:rsidP="00CE7182">
      <w:pPr>
        <w:jc w:val="center"/>
        <w:rPr>
          <w:rFonts w:ascii="Calibri" w:hAnsi="Calibri"/>
        </w:rPr>
      </w:pPr>
    </w:p>
    <w:p w:rsidR="004A781C" w:rsidRDefault="004A781C">
      <w:pPr>
        <w:pStyle w:val="Heading1"/>
      </w:pPr>
      <w:r>
        <w:lastRenderedPageBreak/>
        <w:t>Figures</w:t>
      </w:r>
    </w:p>
    <w:p w:rsidR="004A781C" w:rsidRDefault="00C71AA0">
      <w:pPr>
        <w:pStyle w:val="Heading2"/>
      </w:pPr>
      <w:r>
        <w:t>Component Diagram</w:t>
      </w:r>
    </w:p>
    <w:p w:rsidR="00C71AA0" w:rsidRDefault="00BA0AA2" w:rsidP="00C71AA0">
      <w:pPr>
        <w:jc w:val="center"/>
        <w:rPr>
          <w:ins w:id="46" w:author="nzy7l3" w:date="2013-05-21T22:31:00Z"/>
        </w:rPr>
      </w:pPr>
      <w:del w:id="47" w:author="nzy7l3" w:date="2013-05-21T22:31:00Z">
        <w:r>
          <w:rPr>
            <w:noProof/>
          </w:rPr>
          <w:drawing>
            <wp:inline distT="0" distB="0" distL="0" distR="0">
              <wp:extent cx="2790190" cy="356362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90190" cy="3563620"/>
                      </a:xfrm>
                      <a:prstGeom prst="rect">
                        <a:avLst/>
                      </a:prstGeom>
                      <a:noFill/>
                      <a:ln w="9525">
                        <a:noFill/>
                        <a:miter lim="800000"/>
                        <a:headEnd/>
                        <a:tailEnd/>
                      </a:ln>
                    </pic:spPr>
                  </pic:pic>
                </a:graphicData>
              </a:graphic>
            </wp:inline>
          </w:drawing>
        </w:r>
      </w:del>
    </w:p>
    <w:p w:rsidR="00901E19" w:rsidRPr="00C71AA0" w:rsidRDefault="00BA0AA2" w:rsidP="00C71AA0">
      <w:pPr>
        <w:jc w:val="center"/>
      </w:pPr>
      <w:ins w:id="48" w:author="nzy7l3" w:date="2013-05-21T22:31:00Z">
        <w:r>
          <w:rPr>
            <w:noProof/>
          </w:rPr>
          <w:lastRenderedPageBreak/>
          <w:drawing>
            <wp:inline distT="0" distB="0" distL="0" distR="0">
              <wp:extent cx="2763520" cy="365061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63520" cy="3650615"/>
                      </a:xfrm>
                      <a:prstGeom prst="rect">
                        <a:avLst/>
                      </a:prstGeom>
                      <a:noFill/>
                      <a:ln w="9525">
                        <a:noFill/>
                        <a:miter lim="800000"/>
                        <a:headEnd/>
                        <a:tailEnd/>
                      </a:ln>
                    </pic:spPr>
                  </pic:pic>
                </a:graphicData>
              </a:graphic>
            </wp:inline>
          </w:drawing>
        </w:r>
      </w:ins>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BD46D7" w:rsidP="007172A7">
            <w:pPr>
              <w:spacing w:before="100" w:beforeAutospacing="1" w:after="100" w:afterAutospacing="1"/>
              <w:rPr>
                <w:rFonts w:ascii="Arial" w:hAnsi="Arial" w:cs="Arial"/>
                <w:sz w:val="16"/>
                <w:szCs w:val="16"/>
              </w:rPr>
            </w:pPr>
            <w:r w:rsidRPr="00BD46D7">
              <w:rPr>
                <w:rFonts w:ascii="Arial" w:hAnsi="Arial" w:cs="Arial"/>
                <w:sz w:val="16"/>
                <w:szCs w:val="16"/>
              </w:rPr>
              <w:t>Corrected_MtrPos_</w:t>
            </w:r>
            <w:r w:rsidR="007172A7">
              <w:rPr>
                <w:rFonts w:ascii="Arial" w:hAnsi="Arial" w:cs="Arial"/>
                <w:sz w:val="16"/>
                <w:szCs w:val="16"/>
              </w:rPr>
              <w:t>Rev</w:t>
            </w:r>
            <w:r w:rsidRPr="00BD46D7">
              <w:rPr>
                <w:rFonts w:ascii="Arial" w:hAnsi="Arial" w:cs="Arial"/>
                <w:sz w:val="16"/>
                <w:szCs w:val="16"/>
              </w:rPr>
              <w:t>_f32</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D50115"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49" w:author="nzy7l3" w:date="2013-05-22T11:26:00Z"/>
        </w:trPr>
        <w:tc>
          <w:tcPr>
            <w:tcW w:w="4455" w:type="dxa"/>
            <w:gridSpan w:val="2"/>
            <w:vAlign w:val="center"/>
          </w:tcPr>
          <w:p w:rsidR="006D33CC" w:rsidRPr="000A2C24" w:rsidDel="00CA7780" w:rsidRDefault="00AB6677" w:rsidP="00CA7780">
            <w:pPr>
              <w:keepNext/>
              <w:spacing w:before="100" w:beforeAutospacing="1" w:after="100" w:afterAutospacing="1"/>
              <w:jc w:val="both"/>
              <w:outlineLvl w:val="1"/>
              <w:rPr>
                <w:del w:id="50" w:author="nzy7l3" w:date="2013-05-22T11:26:00Z"/>
                <w:rFonts w:ascii="Arial" w:hAnsi="Arial" w:cs="Arial"/>
                <w:sz w:val="16"/>
                <w:szCs w:val="16"/>
                <w:lang w:val="es-ES"/>
                <w:rPrChange w:id="51" w:author="wz7x3j" w:date="2013-03-21T13:37:00Z">
                  <w:rPr>
                    <w:del w:id="52" w:author="nzy7l3" w:date="2013-05-22T11:26:00Z"/>
                    <w:rFonts w:ascii="Arial" w:hAnsi="Arial" w:cs="Arial"/>
                    <w:b/>
                    <w:sz w:val="16"/>
                    <w:szCs w:val="16"/>
                  </w:rPr>
                </w:rPrChange>
              </w:rPr>
            </w:pPr>
            <w:del w:id="53" w:author="nzy7l3" w:date="2013-05-22T11:25:00Z">
              <w:r w:rsidRPr="00CA7780" w:rsidDel="00CA7780">
                <w:rPr>
                  <w:rFonts w:ascii="Arial" w:hAnsi="Arial" w:cs="Arial"/>
                  <w:sz w:val="16"/>
                  <w:szCs w:val="16"/>
                </w:rPr>
                <w:delText>Motor_Vel_MRF_MtrRadpS_f32</w:delText>
              </w:r>
            </w:del>
          </w:p>
        </w:tc>
        <w:tc>
          <w:tcPr>
            <w:tcW w:w="4455" w:type="dxa"/>
            <w:vAlign w:val="center"/>
          </w:tcPr>
          <w:p w:rsidR="006D33CC" w:rsidRPr="000A2C24" w:rsidDel="00CA7780" w:rsidRDefault="006D33CC" w:rsidP="00F957FA">
            <w:pPr>
              <w:spacing w:before="100" w:beforeAutospacing="1" w:after="100" w:afterAutospacing="1"/>
              <w:rPr>
                <w:del w:id="54" w:author="nzy7l3" w:date="2013-05-22T11:26:00Z"/>
                <w:rFonts w:ascii="Arial" w:hAnsi="Arial" w:cs="Arial"/>
                <w:sz w:val="16"/>
                <w:szCs w:val="16"/>
                <w:lang w:val="es-ES"/>
                <w:rPrChange w:id="55" w:author="wz7x3j" w:date="2013-03-21T13:37:00Z">
                  <w:rPr>
                    <w:del w:id="56" w:author="nzy7l3" w:date="2013-05-22T11:26:00Z"/>
                    <w:rFonts w:ascii="Arial" w:hAnsi="Arial" w:cs="Arial"/>
                    <w:sz w:val="16"/>
                    <w:szCs w:val="16"/>
                  </w:rPr>
                </w:rPrChange>
              </w:rPr>
            </w:pPr>
          </w:p>
        </w:tc>
      </w:tr>
      <w:tr w:rsidR="00BD46D7" w:rsidRPr="004B5BE2"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57" w:author="nzy7l3" w:date="2013-05-22T11:26:00Z"/>
        </w:trPr>
        <w:tc>
          <w:tcPr>
            <w:tcW w:w="4455" w:type="dxa"/>
            <w:gridSpan w:val="2"/>
            <w:vAlign w:val="center"/>
          </w:tcPr>
          <w:p w:rsidR="00BD46D7" w:rsidDel="00CA7780" w:rsidRDefault="00BD46D7" w:rsidP="00F957FA">
            <w:pPr>
              <w:spacing w:before="100" w:beforeAutospacing="1" w:after="100" w:afterAutospacing="1"/>
              <w:rPr>
                <w:del w:id="58" w:author="nzy7l3" w:date="2013-05-22T11:26:00Z"/>
                <w:rFonts w:ascii="Arial" w:hAnsi="Arial" w:cs="Arial"/>
                <w:sz w:val="16"/>
                <w:szCs w:val="16"/>
              </w:rPr>
            </w:pPr>
            <w:del w:id="59" w:author="nzy7l3" w:date="2013-05-21T22:32:00Z">
              <w:r w:rsidRPr="00BD46D7" w:rsidDel="00901E19">
                <w:rPr>
                  <w:rFonts w:ascii="Arial" w:hAnsi="Arial" w:cs="Arial"/>
                  <w:sz w:val="16"/>
                  <w:szCs w:val="16"/>
                </w:rPr>
                <w:delText>Handwheel_Vel_HwRadpS_f32</w:delText>
              </w:r>
            </w:del>
          </w:p>
        </w:tc>
        <w:tc>
          <w:tcPr>
            <w:tcW w:w="4455" w:type="dxa"/>
            <w:vAlign w:val="center"/>
          </w:tcPr>
          <w:p w:rsidR="00BD46D7" w:rsidDel="00CA7780" w:rsidRDefault="00BD46D7" w:rsidP="00F957FA">
            <w:pPr>
              <w:spacing w:before="100" w:beforeAutospacing="1" w:after="100" w:afterAutospacing="1"/>
              <w:rPr>
                <w:del w:id="60" w:author="nzy7l3" w:date="2013-05-22T11:26:00Z"/>
                <w:rFonts w:ascii="Arial" w:hAnsi="Arial" w:cs="Arial"/>
                <w:sz w:val="16"/>
                <w:szCs w:val="16"/>
              </w:rPr>
            </w:pPr>
          </w:p>
        </w:tc>
      </w:tr>
      <w:tr w:rsidR="00BD46D7" w:rsidRPr="00D50115"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Pr="000A2C24" w:rsidRDefault="00AB6677" w:rsidP="00F957FA">
            <w:pPr>
              <w:spacing w:before="100" w:beforeAutospacing="1" w:after="100" w:afterAutospacing="1"/>
              <w:rPr>
                <w:rFonts w:ascii="Arial" w:hAnsi="Arial" w:cs="Arial"/>
                <w:sz w:val="16"/>
                <w:szCs w:val="16"/>
                <w:lang w:val="es-ES"/>
                <w:rPrChange w:id="61" w:author="wz7x3j" w:date="2013-03-21T13:37:00Z">
                  <w:rPr>
                    <w:rFonts w:ascii="Arial" w:hAnsi="Arial" w:cs="Arial"/>
                    <w:sz w:val="16"/>
                    <w:szCs w:val="16"/>
                  </w:rPr>
                </w:rPrChange>
              </w:rPr>
            </w:pPr>
            <w:r w:rsidRPr="00AB6677">
              <w:rPr>
                <w:rFonts w:ascii="Arial" w:hAnsi="Arial" w:cs="Arial"/>
                <w:sz w:val="16"/>
                <w:szCs w:val="16"/>
                <w:lang w:val="es-ES"/>
                <w:rPrChange w:id="62" w:author="wz7x3j" w:date="2013-03-21T13:37:00Z">
                  <w:rPr>
                    <w:rFonts w:ascii="Arial" w:hAnsi="Arial" w:cs="Arial"/>
                    <w:sz w:val="16"/>
                    <w:szCs w:val="16"/>
                  </w:rPr>
                </w:rPrChange>
              </w:rPr>
              <w:t>Ana_Hw_Torque_HwNm_f32</w:t>
            </w:r>
          </w:p>
        </w:tc>
        <w:tc>
          <w:tcPr>
            <w:tcW w:w="4455" w:type="dxa"/>
            <w:vAlign w:val="center"/>
          </w:tcPr>
          <w:p w:rsidR="00BD46D7" w:rsidRPr="000A2C24" w:rsidRDefault="00BD46D7" w:rsidP="00F957FA">
            <w:pPr>
              <w:spacing w:before="100" w:beforeAutospacing="1" w:after="100" w:afterAutospacing="1"/>
              <w:rPr>
                <w:rFonts w:ascii="Arial" w:hAnsi="Arial" w:cs="Arial"/>
                <w:sz w:val="16"/>
                <w:szCs w:val="16"/>
                <w:lang w:val="es-ES"/>
                <w:rPrChange w:id="63" w:author="wz7x3j" w:date="2013-03-21T13:37:00Z">
                  <w:rPr>
                    <w:rFonts w:ascii="Arial" w:hAnsi="Arial" w:cs="Arial"/>
                    <w:sz w:val="16"/>
                    <w:szCs w:val="16"/>
                  </w:rPr>
                </w:rPrChange>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Vecu_Volt_f32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Torque_Cmd_CRF_MtrNm_f32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Torque_Cmd_MRF_MtrNm_f32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Cum_Mtr_Pos_CRF_Deg_f32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D50115"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64" w:author="nzy7l3" w:date="2013-05-22T11:27:00Z"/>
        </w:trPr>
        <w:tc>
          <w:tcPr>
            <w:tcW w:w="4455" w:type="dxa"/>
            <w:gridSpan w:val="2"/>
            <w:vAlign w:val="center"/>
          </w:tcPr>
          <w:p w:rsidR="00C04FBE" w:rsidDel="00CA7780" w:rsidRDefault="00AB6677">
            <w:pPr>
              <w:keepNext/>
              <w:spacing w:before="100" w:beforeAutospacing="1" w:after="100" w:afterAutospacing="1"/>
              <w:rPr>
                <w:del w:id="65" w:author="nzy7l3" w:date="2013-05-22T11:27:00Z"/>
                <w:rFonts w:ascii="Arial" w:hAnsi="Arial" w:cs="Arial"/>
                <w:sz w:val="16"/>
                <w:szCs w:val="16"/>
                <w:lang w:val="es-ES"/>
                <w:rPrChange w:id="66" w:author="wz7x3j" w:date="2013-03-21T13:37:00Z">
                  <w:rPr>
                    <w:del w:id="67" w:author="nzy7l3" w:date="2013-05-22T11:27:00Z"/>
                    <w:rFonts w:ascii="Arial" w:hAnsi="Arial" w:cs="Arial"/>
                    <w:b/>
                    <w:sz w:val="16"/>
                    <w:szCs w:val="16"/>
                  </w:rPr>
                </w:rPrChange>
              </w:rPr>
              <w:pPrChange w:id="68" w:author="nzy7l3" w:date="2013-05-21T22:32:00Z">
                <w:pPr>
                  <w:keepNext/>
                  <w:spacing w:before="100" w:beforeAutospacing="1" w:after="100" w:afterAutospacing="1"/>
                  <w:jc w:val="center"/>
                </w:pPr>
              </w:pPrChange>
            </w:pPr>
            <w:del w:id="69" w:author="nzy7l3" w:date="2013-05-21T22:32:00Z">
              <w:r w:rsidRPr="00AB6677">
                <w:rPr>
                  <w:rFonts w:ascii="Arial" w:hAnsi="Arial" w:cs="Arial"/>
                  <w:sz w:val="16"/>
                  <w:szCs w:val="16"/>
                  <w:lang w:val="es-ES"/>
                  <w:rPrChange w:id="70" w:author="wz7x3j" w:date="2013-03-21T13:37:00Z">
                    <w:rPr>
                      <w:rFonts w:ascii="Arial" w:hAnsi="Arial" w:cs="Arial"/>
                      <w:sz w:val="16"/>
                      <w:szCs w:val="16"/>
                    </w:rPr>
                  </w:rPrChange>
                </w:rPr>
                <w:delText>Motor_Vel_CRF_MtrRadpS_f32</w:delText>
              </w:r>
            </w:del>
          </w:p>
        </w:tc>
        <w:tc>
          <w:tcPr>
            <w:tcW w:w="4455" w:type="dxa"/>
            <w:vAlign w:val="center"/>
          </w:tcPr>
          <w:p w:rsidR="00BD46D7" w:rsidRPr="000A2C24" w:rsidDel="00CA7780" w:rsidRDefault="00BD46D7" w:rsidP="00F957FA">
            <w:pPr>
              <w:spacing w:before="100" w:beforeAutospacing="1" w:after="100" w:afterAutospacing="1"/>
              <w:rPr>
                <w:del w:id="71" w:author="nzy7l3" w:date="2013-05-22T11:27:00Z"/>
                <w:rFonts w:ascii="Arial" w:hAnsi="Arial" w:cs="Arial"/>
                <w:sz w:val="16"/>
                <w:szCs w:val="16"/>
                <w:lang w:val="es-ES"/>
                <w:rPrChange w:id="72" w:author="wz7x3j" w:date="2013-03-21T13:37:00Z">
                  <w:rPr>
                    <w:del w:id="73" w:author="nzy7l3" w:date="2013-05-22T11:27:00Z"/>
                    <w:rFonts w:ascii="Arial" w:hAnsi="Arial" w:cs="Arial"/>
                    <w:sz w:val="16"/>
                    <w:szCs w:val="16"/>
                  </w:rPr>
                </w:rPrChange>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MtrElecMech_Polarity_Cnt_s</w:t>
            </w:r>
            <w:r w:rsidR="007172A7">
              <w:rPr>
                <w:rFonts w:ascii="Arial" w:hAnsi="Arial" w:cs="Arial"/>
                <w:sz w:val="16"/>
                <w:szCs w:val="16"/>
              </w:rPr>
              <w:t>0</w:t>
            </w:r>
            <w:r w:rsidRPr="00BD46D7">
              <w:rPr>
                <w:rFonts w:ascii="Arial" w:hAnsi="Arial" w:cs="Arial"/>
                <w:sz w:val="16"/>
                <w:szCs w:val="16"/>
              </w:rPr>
              <w:t>8</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7172A7">
            <w:pPr>
              <w:spacing w:before="100" w:beforeAutospacing="1" w:after="100" w:afterAutospacing="1"/>
              <w:rPr>
                <w:rFonts w:ascii="Arial" w:hAnsi="Arial" w:cs="Arial"/>
                <w:sz w:val="16"/>
                <w:szCs w:val="16"/>
              </w:rPr>
            </w:pPr>
            <w:r w:rsidRPr="00BD46D7">
              <w:rPr>
                <w:rFonts w:ascii="Arial" w:hAnsi="Arial" w:cs="Arial"/>
                <w:sz w:val="16"/>
                <w:szCs w:val="16"/>
              </w:rPr>
              <w:t>SysC_Corrected_MtrPos_</w:t>
            </w:r>
            <w:r w:rsidR="007172A7">
              <w:rPr>
                <w:rFonts w:ascii="Arial" w:hAnsi="Arial" w:cs="Arial"/>
                <w:sz w:val="16"/>
                <w:szCs w:val="16"/>
              </w:rPr>
              <w:t>Rev</w:t>
            </w:r>
            <w:r w:rsidRPr="00BD46D7">
              <w:rPr>
                <w:rFonts w:ascii="Arial" w:hAnsi="Arial" w:cs="Arial"/>
                <w:sz w:val="16"/>
                <w:szCs w:val="16"/>
              </w:rPr>
              <w:t>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74" w:author="nzy7l3" w:date="2013-05-22T11:27:00Z"/>
        </w:trPr>
        <w:tc>
          <w:tcPr>
            <w:tcW w:w="4455" w:type="dxa"/>
            <w:gridSpan w:val="2"/>
            <w:vAlign w:val="center"/>
          </w:tcPr>
          <w:p w:rsidR="00BD46D7" w:rsidDel="00CA7780" w:rsidRDefault="00BD46D7" w:rsidP="00F957FA">
            <w:pPr>
              <w:spacing w:before="100" w:beforeAutospacing="1" w:after="100" w:afterAutospacing="1"/>
              <w:rPr>
                <w:del w:id="75" w:author="nzy7l3" w:date="2013-05-22T11:27:00Z"/>
                <w:rFonts w:ascii="Arial" w:hAnsi="Arial" w:cs="Arial"/>
                <w:sz w:val="16"/>
                <w:szCs w:val="16"/>
              </w:rPr>
            </w:pPr>
            <w:del w:id="76" w:author="nzy7l3" w:date="2013-05-21T22:32:00Z">
              <w:r w:rsidRPr="00BD46D7" w:rsidDel="00901E19">
                <w:rPr>
                  <w:rFonts w:ascii="Arial" w:hAnsi="Arial" w:cs="Arial"/>
                  <w:sz w:val="16"/>
                  <w:szCs w:val="16"/>
                </w:rPr>
                <w:delText>SysC_Motor_Vel_MRF_MtrRadpS_f32</w:delText>
              </w:r>
            </w:del>
          </w:p>
        </w:tc>
        <w:tc>
          <w:tcPr>
            <w:tcW w:w="4455" w:type="dxa"/>
            <w:vAlign w:val="center"/>
          </w:tcPr>
          <w:p w:rsidR="00BD46D7" w:rsidDel="00CA7780" w:rsidRDefault="00BD46D7" w:rsidP="00F957FA">
            <w:pPr>
              <w:spacing w:before="100" w:beforeAutospacing="1" w:after="100" w:afterAutospacing="1"/>
              <w:rPr>
                <w:del w:id="77" w:author="nzy7l3" w:date="2013-05-22T11:27:00Z"/>
                <w:rFonts w:ascii="Arial" w:hAnsi="Arial" w:cs="Arial"/>
                <w:sz w:val="16"/>
                <w:szCs w:val="16"/>
              </w:rPr>
            </w:pPr>
          </w:p>
        </w:tc>
      </w:tr>
      <w:tr w:rsidR="00BD46D7" w:rsidRPr="004B5BE2"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78" w:author="nzy7l3" w:date="2013-05-22T11:27:00Z"/>
        </w:trPr>
        <w:tc>
          <w:tcPr>
            <w:tcW w:w="4455" w:type="dxa"/>
            <w:gridSpan w:val="2"/>
            <w:vAlign w:val="center"/>
          </w:tcPr>
          <w:p w:rsidR="00BD46D7" w:rsidDel="00CA7780" w:rsidRDefault="00BD46D7" w:rsidP="00F957FA">
            <w:pPr>
              <w:spacing w:before="100" w:beforeAutospacing="1" w:after="100" w:afterAutospacing="1"/>
              <w:rPr>
                <w:del w:id="79" w:author="nzy7l3" w:date="2013-05-22T11:27:00Z"/>
                <w:rFonts w:ascii="Arial" w:hAnsi="Arial" w:cs="Arial"/>
                <w:sz w:val="16"/>
                <w:szCs w:val="16"/>
              </w:rPr>
            </w:pPr>
            <w:del w:id="80" w:author="nzy7l3" w:date="2013-05-21T22:32:00Z">
              <w:r w:rsidRPr="00BD46D7" w:rsidDel="00901E19">
                <w:rPr>
                  <w:rFonts w:ascii="Arial" w:hAnsi="Arial" w:cs="Arial"/>
                  <w:sz w:val="16"/>
                  <w:szCs w:val="16"/>
                </w:rPr>
                <w:delText>SysC_Handwheel_Vel_HwRadpS_f32</w:delText>
              </w:r>
            </w:del>
          </w:p>
        </w:tc>
        <w:tc>
          <w:tcPr>
            <w:tcW w:w="4455" w:type="dxa"/>
            <w:vAlign w:val="center"/>
          </w:tcPr>
          <w:p w:rsidR="00BD46D7" w:rsidDel="00CA7780" w:rsidRDefault="00BD46D7" w:rsidP="00F957FA">
            <w:pPr>
              <w:spacing w:before="100" w:beforeAutospacing="1" w:after="100" w:afterAutospacing="1"/>
              <w:rPr>
                <w:del w:id="81" w:author="nzy7l3" w:date="2013-05-22T11:27:00Z"/>
                <w:rFonts w:ascii="Arial" w:hAnsi="Arial" w:cs="Arial"/>
                <w:sz w:val="16"/>
                <w:szCs w:val="16"/>
              </w:rPr>
            </w:pPr>
          </w:p>
        </w:tc>
      </w:tr>
      <w:tr w:rsidR="00BD46D7" w:rsidRPr="00D50115"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Pr="000A2C24" w:rsidRDefault="00AB6677" w:rsidP="00F957FA">
            <w:pPr>
              <w:spacing w:before="100" w:beforeAutospacing="1" w:after="100" w:afterAutospacing="1"/>
              <w:rPr>
                <w:rFonts w:ascii="Arial" w:hAnsi="Arial" w:cs="Arial"/>
                <w:sz w:val="16"/>
                <w:szCs w:val="16"/>
                <w:lang w:val="es-ES"/>
                <w:rPrChange w:id="82" w:author="wz7x3j" w:date="2013-03-21T13:37:00Z">
                  <w:rPr>
                    <w:rFonts w:ascii="Arial" w:hAnsi="Arial" w:cs="Arial"/>
                    <w:sz w:val="16"/>
                    <w:szCs w:val="16"/>
                  </w:rPr>
                </w:rPrChange>
              </w:rPr>
            </w:pPr>
            <w:r w:rsidRPr="00AB6677">
              <w:rPr>
                <w:rFonts w:ascii="Arial" w:hAnsi="Arial" w:cs="Arial"/>
                <w:sz w:val="16"/>
                <w:szCs w:val="16"/>
                <w:lang w:val="es-ES"/>
                <w:rPrChange w:id="83" w:author="wz7x3j" w:date="2013-03-21T13:37:00Z">
                  <w:rPr>
                    <w:rFonts w:ascii="Arial" w:hAnsi="Arial" w:cs="Arial"/>
                    <w:sz w:val="16"/>
                    <w:szCs w:val="16"/>
                  </w:rPr>
                </w:rPrChange>
              </w:rPr>
              <w:t>SysC_Ana_Hw_Torque_HwNm_f32</w:t>
            </w:r>
          </w:p>
        </w:tc>
        <w:tc>
          <w:tcPr>
            <w:tcW w:w="4455" w:type="dxa"/>
            <w:vAlign w:val="center"/>
          </w:tcPr>
          <w:p w:rsidR="00BD46D7" w:rsidRPr="000A2C24" w:rsidRDefault="00BD46D7" w:rsidP="00F957FA">
            <w:pPr>
              <w:spacing w:before="100" w:beforeAutospacing="1" w:after="100" w:afterAutospacing="1"/>
              <w:rPr>
                <w:rFonts w:ascii="Arial" w:hAnsi="Arial" w:cs="Arial"/>
                <w:sz w:val="16"/>
                <w:szCs w:val="16"/>
                <w:lang w:val="es-ES"/>
                <w:rPrChange w:id="84" w:author="wz7x3j" w:date="2013-03-21T13:37:00Z">
                  <w:rPr>
                    <w:rFonts w:ascii="Arial" w:hAnsi="Arial" w:cs="Arial"/>
                    <w:sz w:val="16"/>
                    <w:szCs w:val="16"/>
                  </w:rPr>
                </w:rPrChange>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SysC_Vecu_Volt_f32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SysC_Torque_Cmd_CRF_MtrNm_f32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SysC_Torque_Cmd_MRF_MtrNm_f32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SysC_Cum_Mtr_Pos_CRF_Deg_f32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r w:rsidR="00BD46D7" w:rsidRPr="004B5BE2" w:rsidDel="00CA7780"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del w:id="85" w:author="nzy7l3" w:date="2013-05-22T11:27:00Z"/>
        </w:trPr>
        <w:tc>
          <w:tcPr>
            <w:tcW w:w="4455" w:type="dxa"/>
            <w:gridSpan w:val="2"/>
            <w:vAlign w:val="center"/>
          </w:tcPr>
          <w:p w:rsidR="00BD46D7" w:rsidDel="00CA7780" w:rsidRDefault="00BD46D7" w:rsidP="00F957FA">
            <w:pPr>
              <w:spacing w:before="100" w:beforeAutospacing="1" w:after="100" w:afterAutospacing="1"/>
              <w:rPr>
                <w:del w:id="86" w:author="nzy7l3" w:date="2013-05-22T11:27:00Z"/>
                <w:rFonts w:ascii="Arial" w:hAnsi="Arial" w:cs="Arial"/>
                <w:sz w:val="16"/>
                <w:szCs w:val="16"/>
              </w:rPr>
            </w:pPr>
            <w:del w:id="87" w:author="nzy7l3" w:date="2013-05-21T22:32:00Z">
              <w:r w:rsidRPr="00BD46D7" w:rsidDel="00901E19">
                <w:rPr>
                  <w:rFonts w:ascii="Arial" w:hAnsi="Arial" w:cs="Arial"/>
                  <w:sz w:val="16"/>
                  <w:szCs w:val="16"/>
                </w:rPr>
                <w:delText>SysC_Motor_Vel_CRF_MtrRadpS_f32</w:delText>
              </w:r>
            </w:del>
          </w:p>
        </w:tc>
        <w:tc>
          <w:tcPr>
            <w:tcW w:w="4455" w:type="dxa"/>
            <w:vAlign w:val="center"/>
          </w:tcPr>
          <w:p w:rsidR="00BD46D7" w:rsidDel="00CA7780" w:rsidRDefault="00BD46D7" w:rsidP="00F957FA">
            <w:pPr>
              <w:spacing w:before="100" w:beforeAutospacing="1" w:after="100" w:afterAutospacing="1"/>
              <w:rPr>
                <w:del w:id="88" w:author="nzy7l3" w:date="2013-05-22T11:27:00Z"/>
                <w:rFonts w:ascii="Arial" w:hAnsi="Arial" w:cs="Arial"/>
                <w:sz w:val="16"/>
                <w:szCs w:val="16"/>
              </w:rPr>
            </w:pPr>
          </w:p>
        </w:tc>
      </w:tr>
      <w:tr w:rsidR="00BD46D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D46D7" w:rsidRDefault="00BD46D7" w:rsidP="00F957FA">
            <w:pPr>
              <w:spacing w:before="100" w:beforeAutospacing="1" w:after="100" w:afterAutospacing="1"/>
              <w:rPr>
                <w:rFonts w:ascii="Arial" w:hAnsi="Arial" w:cs="Arial"/>
                <w:sz w:val="16"/>
                <w:szCs w:val="16"/>
              </w:rPr>
            </w:pPr>
            <w:r w:rsidRPr="00BD46D7">
              <w:rPr>
                <w:rFonts w:ascii="Arial" w:hAnsi="Arial" w:cs="Arial"/>
                <w:sz w:val="16"/>
                <w:szCs w:val="16"/>
              </w:rPr>
              <w:t>SysC_MtrElecMech_Polarity_Cnt_</w:t>
            </w:r>
            <w:r w:rsidR="00236917">
              <w:rPr>
                <w:rFonts w:ascii="Arial" w:hAnsi="Arial" w:cs="Arial"/>
                <w:sz w:val="16"/>
                <w:szCs w:val="16"/>
              </w:rPr>
              <w:t>s32</w:t>
            </w:r>
          </w:p>
        </w:tc>
        <w:tc>
          <w:tcPr>
            <w:tcW w:w="4455" w:type="dxa"/>
            <w:vAlign w:val="center"/>
          </w:tcPr>
          <w:p w:rsidR="00BD46D7" w:rsidRDefault="00BD46D7"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990"/>
        <w:gridCol w:w="810"/>
        <w:gridCol w:w="720"/>
        <w:gridCol w:w="3240"/>
      </w:tblGrid>
      <w:tr w:rsidR="00BD008B" w:rsidTr="0001490A">
        <w:tc>
          <w:tcPr>
            <w:tcW w:w="316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8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32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01490A">
        <w:tc>
          <w:tcPr>
            <w:tcW w:w="3168" w:type="dxa"/>
            <w:tcBorders>
              <w:top w:val="single" w:sz="6" w:space="0" w:color="auto"/>
              <w:left w:val="single" w:sz="6" w:space="0" w:color="auto"/>
              <w:bottom w:val="single" w:sz="6" w:space="0" w:color="auto"/>
              <w:right w:val="single" w:sz="6" w:space="0" w:color="auto"/>
            </w:tcBorders>
          </w:tcPr>
          <w:p w:rsidR="00BD008B" w:rsidRDefault="00BD46D7" w:rsidP="00F957FA">
            <w:pPr>
              <w:spacing w:before="60"/>
              <w:rPr>
                <w:rFonts w:ascii="Arial" w:hAnsi="Arial" w:cs="Arial"/>
                <w:sz w:val="16"/>
              </w:rPr>
            </w:pPr>
            <w:r w:rsidRPr="00BD46D7">
              <w:rPr>
                <w:rFonts w:ascii="Arial" w:hAnsi="Arial" w:cs="Arial"/>
                <w:sz w:val="16"/>
              </w:rPr>
              <w:t>MtrPos_OverwriteFlt_Cnt_D_lgc</w:t>
            </w:r>
          </w:p>
        </w:tc>
        <w:tc>
          <w:tcPr>
            <w:tcW w:w="990" w:type="dxa"/>
            <w:tcBorders>
              <w:top w:val="single" w:sz="6" w:space="0" w:color="auto"/>
              <w:left w:val="single" w:sz="6" w:space="0" w:color="auto"/>
              <w:bottom w:val="single" w:sz="6" w:space="0" w:color="auto"/>
              <w:right w:val="single" w:sz="6" w:space="0" w:color="auto"/>
            </w:tcBorders>
          </w:tcPr>
          <w:p w:rsidR="00BD008B"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008B"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008B"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008B" w:rsidRDefault="0001490A" w:rsidP="00F957FA">
            <w:pPr>
              <w:spacing w:before="60"/>
              <w:rPr>
                <w:rFonts w:ascii="Arial" w:hAnsi="Arial" w:cs="Arial"/>
                <w:sz w:val="16"/>
              </w:rPr>
            </w:pPr>
            <w:r w:rsidRPr="0001490A">
              <w:rPr>
                <w:rFonts w:ascii="Arial" w:hAnsi="Arial" w:cs="Arial"/>
                <w:sz w:val="16"/>
              </w:rPr>
              <w:t>GSOD_START_SEC_VAR_CLEARED_BOOLEAN</w:t>
            </w:r>
          </w:p>
        </w:tc>
      </w:tr>
      <w:tr w:rsidR="00BD008B" w:rsidDel="00CA7780" w:rsidTr="0001490A">
        <w:trPr>
          <w:del w:id="89" w:author="nzy7l3" w:date="2013-05-22T11:27:00Z"/>
        </w:trPr>
        <w:tc>
          <w:tcPr>
            <w:tcW w:w="3168" w:type="dxa"/>
            <w:tcBorders>
              <w:top w:val="single" w:sz="6" w:space="0" w:color="auto"/>
              <w:left w:val="single" w:sz="6" w:space="0" w:color="auto"/>
              <w:bottom w:val="single" w:sz="6" w:space="0" w:color="auto"/>
              <w:right w:val="single" w:sz="6" w:space="0" w:color="auto"/>
            </w:tcBorders>
          </w:tcPr>
          <w:p w:rsidR="00BD008B" w:rsidDel="00CA7780" w:rsidRDefault="00BD46D7" w:rsidP="00BD46D7">
            <w:pPr>
              <w:spacing w:before="60"/>
              <w:rPr>
                <w:del w:id="90" w:author="nzy7l3" w:date="2013-05-22T11:27:00Z"/>
                <w:rFonts w:ascii="Arial" w:hAnsi="Arial" w:cs="Arial"/>
                <w:sz w:val="16"/>
              </w:rPr>
            </w:pPr>
            <w:del w:id="91" w:author="nzy7l3" w:date="2013-05-21T22:34:00Z">
              <w:r w:rsidRPr="00BD46D7" w:rsidDel="00901E19">
                <w:rPr>
                  <w:rFonts w:ascii="Arial" w:hAnsi="Arial" w:cs="Arial"/>
                  <w:sz w:val="16"/>
                </w:rPr>
                <w:lastRenderedPageBreak/>
                <w:delText>HwVel_OverwriteFlt_Cnt_D_lgc</w:delText>
              </w:r>
            </w:del>
          </w:p>
        </w:tc>
        <w:tc>
          <w:tcPr>
            <w:tcW w:w="990" w:type="dxa"/>
            <w:tcBorders>
              <w:top w:val="single" w:sz="6" w:space="0" w:color="auto"/>
              <w:left w:val="single" w:sz="6" w:space="0" w:color="auto"/>
              <w:bottom w:val="single" w:sz="6" w:space="0" w:color="auto"/>
              <w:right w:val="single" w:sz="6" w:space="0" w:color="auto"/>
            </w:tcBorders>
          </w:tcPr>
          <w:p w:rsidR="00BD008B" w:rsidDel="00CA7780" w:rsidRDefault="00BD46D7" w:rsidP="00F957FA">
            <w:pPr>
              <w:spacing w:before="60"/>
              <w:rPr>
                <w:del w:id="92" w:author="nzy7l3" w:date="2013-05-22T11:27:00Z"/>
                <w:rFonts w:ascii="Arial" w:hAnsi="Arial" w:cs="Arial"/>
                <w:sz w:val="16"/>
              </w:rPr>
            </w:pPr>
            <w:del w:id="93" w:author="nzy7l3" w:date="2013-05-21T22:34:00Z">
              <w:r w:rsidDel="00901E19">
                <w:rPr>
                  <w:rFonts w:ascii="Arial" w:hAnsi="Arial" w:cs="Arial"/>
                  <w:sz w:val="16"/>
                </w:rPr>
                <w:delText>Boolean</w:delText>
              </w:r>
            </w:del>
          </w:p>
        </w:tc>
        <w:tc>
          <w:tcPr>
            <w:tcW w:w="810" w:type="dxa"/>
            <w:tcBorders>
              <w:top w:val="single" w:sz="6" w:space="0" w:color="auto"/>
              <w:left w:val="single" w:sz="6" w:space="0" w:color="auto"/>
              <w:bottom w:val="single" w:sz="6" w:space="0" w:color="auto"/>
              <w:right w:val="single" w:sz="6" w:space="0" w:color="auto"/>
            </w:tcBorders>
          </w:tcPr>
          <w:p w:rsidR="00BD008B" w:rsidDel="00CA7780" w:rsidRDefault="00BD46D7" w:rsidP="00F957FA">
            <w:pPr>
              <w:spacing w:before="60"/>
              <w:rPr>
                <w:del w:id="94" w:author="nzy7l3" w:date="2013-05-22T11:27:00Z"/>
                <w:rFonts w:ascii="Arial" w:hAnsi="Arial" w:cs="Arial"/>
                <w:sz w:val="16"/>
              </w:rPr>
            </w:pPr>
            <w:del w:id="95" w:author="nzy7l3" w:date="2013-05-21T22:34:00Z">
              <w:r w:rsidDel="00901E19">
                <w:rPr>
                  <w:rFonts w:ascii="Arial" w:hAnsi="Arial" w:cs="Arial"/>
                  <w:sz w:val="16"/>
                </w:rPr>
                <w:delText>FALSE</w:delText>
              </w:r>
            </w:del>
          </w:p>
        </w:tc>
        <w:tc>
          <w:tcPr>
            <w:tcW w:w="720" w:type="dxa"/>
            <w:tcBorders>
              <w:top w:val="single" w:sz="6" w:space="0" w:color="auto"/>
              <w:left w:val="single" w:sz="6" w:space="0" w:color="auto"/>
              <w:bottom w:val="single" w:sz="6" w:space="0" w:color="auto"/>
              <w:right w:val="single" w:sz="6" w:space="0" w:color="auto"/>
            </w:tcBorders>
          </w:tcPr>
          <w:p w:rsidR="00BD008B" w:rsidDel="00CA7780" w:rsidRDefault="00BD46D7" w:rsidP="00F957FA">
            <w:pPr>
              <w:spacing w:before="60"/>
              <w:rPr>
                <w:del w:id="96" w:author="nzy7l3" w:date="2013-05-22T11:27:00Z"/>
                <w:rFonts w:ascii="Arial" w:hAnsi="Arial" w:cs="Arial"/>
                <w:sz w:val="16"/>
              </w:rPr>
            </w:pPr>
            <w:del w:id="97" w:author="nzy7l3" w:date="2013-05-21T22:34:00Z">
              <w:r w:rsidDel="00901E19">
                <w:rPr>
                  <w:rFonts w:ascii="Arial" w:hAnsi="Arial" w:cs="Arial"/>
                  <w:sz w:val="16"/>
                </w:rPr>
                <w:delText>TRUE</w:delText>
              </w:r>
            </w:del>
          </w:p>
        </w:tc>
        <w:tc>
          <w:tcPr>
            <w:tcW w:w="3240" w:type="dxa"/>
            <w:tcBorders>
              <w:top w:val="single" w:sz="6" w:space="0" w:color="auto"/>
              <w:left w:val="single" w:sz="6" w:space="0" w:color="auto"/>
              <w:bottom w:val="single" w:sz="6" w:space="0" w:color="auto"/>
              <w:right w:val="single" w:sz="6" w:space="0" w:color="auto"/>
            </w:tcBorders>
          </w:tcPr>
          <w:p w:rsidR="00BD008B" w:rsidDel="00CA7780" w:rsidRDefault="0001490A" w:rsidP="00F957FA">
            <w:pPr>
              <w:spacing w:before="60"/>
              <w:rPr>
                <w:del w:id="98" w:author="nzy7l3" w:date="2013-05-22T11:27:00Z"/>
                <w:rFonts w:ascii="Arial" w:hAnsi="Arial" w:cs="Arial"/>
                <w:sz w:val="16"/>
              </w:rPr>
            </w:pPr>
            <w:del w:id="99" w:author="nzy7l3" w:date="2013-05-21T22:34:00Z">
              <w:r w:rsidRPr="0001490A" w:rsidDel="00901E19">
                <w:rPr>
                  <w:rFonts w:ascii="Arial" w:hAnsi="Arial" w:cs="Arial"/>
                  <w:sz w:val="16"/>
                </w:rPr>
                <w:delText>GSOD_START_SEC_VAR_CLEARED_BOOLEAN</w:delText>
              </w:r>
            </w:del>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sidRPr="00BD46D7">
              <w:rPr>
                <w:rFonts w:ascii="Arial" w:hAnsi="Arial" w:cs="Arial"/>
                <w:sz w:val="16"/>
              </w:rPr>
              <w:t>TorqCmd_CRF_OverwriteFlt_Cnt_D_lgc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F957FA">
            <w:pPr>
              <w:spacing w:before="60"/>
              <w:rPr>
                <w:rFonts w:ascii="Arial" w:hAnsi="Arial" w:cs="Arial"/>
                <w:sz w:val="16"/>
              </w:rPr>
            </w:pPr>
            <w:r w:rsidRPr="0001490A">
              <w:rPr>
                <w:rFonts w:ascii="Arial" w:hAnsi="Arial" w:cs="Arial"/>
                <w:sz w:val="16"/>
              </w:rPr>
              <w:t>GSOD_START_SEC_VAR_CLEARED_BOOLEAN</w:t>
            </w:r>
          </w:p>
        </w:tc>
      </w:tr>
      <w:tr w:rsidR="00BD46D7" w:rsidDel="00CA7780" w:rsidTr="0001490A">
        <w:trPr>
          <w:del w:id="100" w:author="nzy7l3" w:date="2013-05-22T11:27:00Z"/>
        </w:trPr>
        <w:tc>
          <w:tcPr>
            <w:tcW w:w="3168"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01" w:author="nzy7l3" w:date="2013-05-22T11:27:00Z"/>
                <w:rFonts w:ascii="Arial" w:hAnsi="Arial" w:cs="Arial"/>
                <w:sz w:val="16"/>
              </w:rPr>
            </w:pPr>
            <w:del w:id="102" w:author="nzy7l3" w:date="2013-05-21T22:34:00Z">
              <w:r w:rsidRPr="00BD46D7" w:rsidDel="00901E19">
                <w:rPr>
                  <w:rFonts w:ascii="Arial" w:hAnsi="Arial" w:cs="Arial"/>
                  <w:sz w:val="16"/>
                </w:rPr>
                <w:delText>MtrVel_MRF_OverwriteFlt_Cnt_D_lgc</w:delText>
              </w:r>
            </w:del>
          </w:p>
        </w:tc>
        <w:tc>
          <w:tcPr>
            <w:tcW w:w="99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03" w:author="nzy7l3" w:date="2013-05-22T11:27:00Z"/>
                <w:rFonts w:ascii="Arial" w:hAnsi="Arial" w:cs="Arial"/>
                <w:sz w:val="16"/>
              </w:rPr>
            </w:pPr>
            <w:del w:id="104" w:author="nzy7l3" w:date="2013-05-21T22:34:00Z">
              <w:r w:rsidDel="00901E19">
                <w:rPr>
                  <w:rFonts w:ascii="Arial" w:hAnsi="Arial" w:cs="Arial"/>
                  <w:sz w:val="16"/>
                </w:rPr>
                <w:delText>Boolean</w:delText>
              </w:r>
            </w:del>
          </w:p>
        </w:tc>
        <w:tc>
          <w:tcPr>
            <w:tcW w:w="81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05" w:author="nzy7l3" w:date="2013-05-22T11:27:00Z"/>
                <w:rFonts w:ascii="Arial" w:hAnsi="Arial" w:cs="Arial"/>
                <w:sz w:val="16"/>
              </w:rPr>
            </w:pPr>
            <w:del w:id="106" w:author="nzy7l3" w:date="2013-05-21T22:34:00Z">
              <w:r w:rsidDel="00901E19">
                <w:rPr>
                  <w:rFonts w:ascii="Arial" w:hAnsi="Arial" w:cs="Arial"/>
                  <w:sz w:val="16"/>
                </w:rPr>
                <w:delText>FALSE</w:delText>
              </w:r>
            </w:del>
          </w:p>
        </w:tc>
        <w:tc>
          <w:tcPr>
            <w:tcW w:w="72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07" w:author="nzy7l3" w:date="2013-05-22T11:27:00Z"/>
                <w:rFonts w:ascii="Arial" w:hAnsi="Arial" w:cs="Arial"/>
                <w:sz w:val="16"/>
              </w:rPr>
            </w:pPr>
            <w:del w:id="108" w:author="nzy7l3" w:date="2013-05-21T22:34:00Z">
              <w:r w:rsidDel="00901E19">
                <w:rPr>
                  <w:rFonts w:ascii="Arial" w:hAnsi="Arial" w:cs="Arial"/>
                  <w:sz w:val="16"/>
                </w:rPr>
                <w:delText>TRUE</w:delText>
              </w:r>
            </w:del>
          </w:p>
        </w:tc>
        <w:tc>
          <w:tcPr>
            <w:tcW w:w="3240" w:type="dxa"/>
            <w:tcBorders>
              <w:top w:val="single" w:sz="6" w:space="0" w:color="auto"/>
              <w:left w:val="single" w:sz="6" w:space="0" w:color="auto"/>
              <w:bottom w:val="single" w:sz="6" w:space="0" w:color="auto"/>
              <w:right w:val="single" w:sz="6" w:space="0" w:color="auto"/>
            </w:tcBorders>
          </w:tcPr>
          <w:p w:rsidR="00BD46D7" w:rsidRPr="00BD46D7" w:rsidDel="00CA7780" w:rsidRDefault="0001490A" w:rsidP="00F957FA">
            <w:pPr>
              <w:spacing w:before="60"/>
              <w:rPr>
                <w:del w:id="109" w:author="nzy7l3" w:date="2013-05-22T11:27:00Z"/>
                <w:rFonts w:ascii="Arial" w:hAnsi="Arial" w:cs="Arial"/>
                <w:sz w:val="16"/>
              </w:rPr>
            </w:pPr>
            <w:del w:id="110" w:author="nzy7l3" w:date="2013-05-21T22:34:00Z">
              <w:r w:rsidRPr="0001490A" w:rsidDel="00901E19">
                <w:rPr>
                  <w:rFonts w:ascii="Arial" w:hAnsi="Arial" w:cs="Arial"/>
                  <w:sz w:val="16"/>
                </w:rPr>
                <w:delText>GSOD_START_SEC_VAR_CLEARED_BOOLEAN</w:delText>
              </w:r>
            </w:del>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sidRPr="00BD46D7">
              <w:rPr>
                <w:rFonts w:ascii="Arial" w:hAnsi="Arial" w:cs="Arial"/>
                <w:sz w:val="16"/>
              </w:rPr>
              <w:t>HwTorque_OverwriteFlt_Cnt_D_lgc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F957FA">
            <w:pPr>
              <w:spacing w:before="60"/>
              <w:rPr>
                <w:rFonts w:ascii="Arial" w:hAnsi="Arial" w:cs="Arial"/>
                <w:sz w:val="16"/>
              </w:rPr>
            </w:pPr>
            <w:r w:rsidRPr="0001490A">
              <w:rPr>
                <w:rFonts w:ascii="Arial" w:hAnsi="Arial" w:cs="Arial"/>
                <w:sz w:val="16"/>
              </w:rPr>
              <w:t>GSOD_START_SEC_VAR_CLEARED_BOOLEAN</w:t>
            </w:r>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sidRPr="00BD46D7">
              <w:rPr>
                <w:rFonts w:ascii="Arial" w:hAnsi="Arial" w:cs="Arial"/>
                <w:sz w:val="16"/>
              </w:rPr>
              <w:t>TorqCmd_MRF_OverwriteFlt_Cnt_D_lgc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F957FA">
            <w:pPr>
              <w:spacing w:before="60"/>
              <w:rPr>
                <w:rFonts w:ascii="Arial" w:hAnsi="Arial" w:cs="Arial"/>
                <w:sz w:val="16"/>
              </w:rPr>
            </w:pPr>
            <w:r w:rsidRPr="0001490A">
              <w:rPr>
                <w:rFonts w:ascii="Arial" w:hAnsi="Arial" w:cs="Arial"/>
                <w:sz w:val="16"/>
              </w:rPr>
              <w:t>GSOD_START_SEC_VAR_CLEARED_BOOLEAN</w:t>
            </w:r>
          </w:p>
        </w:tc>
      </w:tr>
      <w:tr w:rsidR="00BD46D7" w:rsidDel="00CA7780" w:rsidTr="0001490A">
        <w:trPr>
          <w:del w:id="111" w:author="nzy7l3" w:date="2013-05-22T11:27:00Z"/>
        </w:trPr>
        <w:tc>
          <w:tcPr>
            <w:tcW w:w="3168"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12" w:author="nzy7l3" w:date="2013-05-22T11:27:00Z"/>
                <w:rFonts w:ascii="Arial" w:hAnsi="Arial" w:cs="Arial"/>
                <w:sz w:val="16"/>
              </w:rPr>
            </w:pPr>
            <w:del w:id="113" w:author="nzy7l3" w:date="2013-05-21T22:34:00Z">
              <w:r w:rsidRPr="00BD46D7" w:rsidDel="00901E19">
                <w:rPr>
                  <w:rFonts w:ascii="Arial" w:hAnsi="Arial" w:cs="Arial"/>
                  <w:sz w:val="16"/>
                </w:rPr>
                <w:delText>MtrVel_CRF_OverwriteFlt_Cnt_D_lgc</w:delText>
              </w:r>
            </w:del>
          </w:p>
        </w:tc>
        <w:tc>
          <w:tcPr>
            <w:tcW w:w="99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14" w:author="nzy7l3" w:date="2013-05-22T11:27:00Z"/>
                <w:rFonts w:ascii="Arial" w:hAnsi="Arial" w:cs="Arial"/>
                <w:sz w:val="16"/>
              </w:rPr>
            </w:pPr>
            <w:del w:id="115" w:author="nzy7l3" w:date="2013-05-21T22:34:00Z">
              <w:r w:rsidDel="00901E19">
                <w:rPr>
                  <w:rFonts w:ascii="Arial" w:hAnsi="Arial" w:cs="Arial"/>
                  <w:sz w:val="16"/>
                </w:rPr>
                <w:delText>Boolean</w:delText>
              </w:r>
            </w:del>
          </w:p>
        </w:tc>
        <w:tc>
          <w:tcPr>
            <w:tcW w:w="81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16" w:author="nzy7l3" w:date="2013-05-22T11:27:00Z"/>
                <w:rFonts w:ascii="Arial" w:hAnsi="Arial" w:cs="Arial"/>
                <w:sz w:val="16"/>
              </w:rPr>
            </w:pPr>
            <w:del w:id="117" w:author="nzy7l3" w:date="2013-05-21T22:34:00Z">
              <w:r w:rsidDel="00901E19">
                <w:rPr>
                  <w:rFonts w:ascii="Arial" w:hAnsi="Arial" w:cs="Arial"/>
                  <w:sz w:val="16"/>
                </w:rPr>
                <w:delText>FALSE</w:delText>
              </w:r>
            </w:del>
          </w:p>
        </w:tc>
        <w:tc>
          <w:tcPr>
            <w:tcW w:w="720" w:type="dxa"/>
            <w:tcBorders>
              <w:top w:val="single" w:sz="6" w:space="0" w:color="auto"/>
              <w:left w:val="single" w:sz="6" w:space="0" w:color="auto"/>
              <w:bottom w:val="single" w:sz="6" w:space="0" w:color="auto"/>
              <w:right w:val="single" w:sz="6" w:space="0" w:color="auto"/>
            </w:tcBorders>
          </w:tcPr>
          <w:p w:rsidR="00BD46D7" w:rsidDel="00CA7780" w:rsidRDefault="00BD46D7" w:rsidP="00F957FA">
            <w:pPr>
              <w:spacing w:before="60"/>
              <w:rPr>
                <w:del w:id="118" w:author="nzy7l3" w:date="2013-05-22T11:27:00Z"/>
                <w:rFonts w:ascii="Arial" w:hAnsi="Arial" w:cs="Arial"/>
                <w:sz w:val="16"/>
              </w:rPr>
            </w:pPr>
            <w:del w:id="119" w:author="nzy7l3" w:date="2013-05-21T22:34:00Z">
              <w:r w:rsidDel="00901E19">
                <w:rPr>
                  <w:rFonts w:ascii="Arial" w:hAnsi="Arial" w:cs="Arial"/>
                  <w:sz w:val="16"/>
                </w:rPr>
                <w:delText>TRUE</w:delText>
              </w:r>
            </w:del>
          </w:p>
        </w:tc>
        <w:tc>
          <w:tcPr>
            <w:tcW w:w="3240" w:type="dxa"/>
            <w:tcBorders>
              <w:top w:val="single" w:sz="6" w:space="0" w:color="auto"/>
              <w:left w:val="single" w:sz="6" w:space="0" w:color="auto"/>
              <w:bottom w:val="single" w:sz="6" w:space="0" w:color="auto"/>
              <w:right w:val="single" w:sz="6" w:space="0" w:color="auto"/>
            </w:tcBorders>
          </w:tcPr>
          <w:p w:rsidR="00BD46D7" w:rsidRPr="00BD46D7" w:rsidDel="00CA7780" w:rsidRDefault="0001490A" w:rsidP="00F957FA">
            <w:pPr>
              <w:spacing w:before="60"/>
              <w:rPr>
                <w:del w:id="120" w:author="nzy7l3" w:date="2013-05-22T11:27:00Z"/>
                <w:rFonts w:ascii="Arial" w:hAnsi="Arial" w:cs="Arial"/>
                <w:sz w:val="16"/>
              </w:rPr>
            </w:pPr>
            <w:del w:id="121" w:author="nzy7l3" w:date="2013-05-21T22:34:00Z">
              <w:r w:rsidRPr="0001490A" w:rsidDel="00901E19">
                <w:rPr>
                  <w:rFonts w:ascii="Arial" w:hAnsi="Arial" w:cs="Arial"/>
                  <w:sz w:val="16"/>
                </w:rPr>
                <w:delText>GSOD_START_SEC_VAR_CLEARED_BOOLEAN</w:delText>
              </w:r>
            </w:del>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Default="00BD46D7" w:rsidP="00BD46D7">
            <w:pPr>
              <w:spacing w:before="60"/>
              <w:rPr>
                <w:rFonts w:ascii="Arial" w:hAnsi="Arial" w:cs="Arial"/>
                <w:sz w:val="16"/>
              </w:rPr>
            </w:pPr>
            <w:r w:rsidRPr="00BD46D7">
              <w:rPr>
                <w:rFonts w:ascii="Arial" w:hAnsi="Arial" w:cs="Arial"/>
                <w:sz w:val="16"/>
              </w:rPr>
              <w:t>Vecu_OverwriteFlt_Cnt_D_lgc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F957FA">
            <w:pPr>
              <w:spacing w:before="60"/>
              <w:rPr>
                <w:rFonts w:ascii="Arial" w:hAnsi="Arial" w:cs="Arial"/>
                <w:sz w:val="16"/>
              </w:rPr>
            </w:pPr>
            <w:r w:rsidRPr="0001490A">
              <w:rPr>
                <w:rFonts w:ascii="Arial" w:hAnsi="Arial" w:cs="Arial"/>
                <w:sz w:val="16"/>
              </w:rPr>
              <w:t>GSOD_START_SEC_VAR_CLEARED_BOOLEAN</w:t>
            </w:r>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Pr="00BD46D7" w:rsidRDefault="00BD46D7" w:rsidP="00BD46D7">
            <w:pPr>
              <w:spacing w:before="60"/>
              <w:rPr>
                <w:rFonts w:ascii="Arial" w:hAnsi="Arial" w:cs="Arial"/>
                <w:sz w:val="16"/>
              </w:rPr>
            </w:pPr>
            <w:r w:rsidRPr="00BD46D7">
              <w:rPr>
                <w:rFonts w:ascii="Arial" w:hAnsi="Arial" w:cs="Arial"/>
                <w:sz w:val="16"/>
              </w:rPr>
              <w:t>CumMtrPos_CRF_OverwriteFlt_Cnt_D_lgc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850A66">
            <w:pPr>
              <w:spacing w:before="60"/>
              <w:rPr>
                <w:rFonts w:ascii="Arial" w:hAnsi="Arial" w:cs="Arial"/>
                <w:sz w:val="16"/>
              </w:rPr>
            </w:pPr>
            <w:r w:rsidRPr="0001490A">
              <w:rPr>
                <w:rFonts w:ascii="Arial" w:hAnsi="Arial" w:cs="Arial"/>
                <w:sz w:val="16"/>
              </w:rPr>
              <w:t>GSOD_START_SEC_VAR_CLEARED_BOOLEAN</w:t>
            </w:r>
          </w:p>
        </w:tc>
      </w:tr>
      <w:tr w:rsidR="00BD46D7" w:rsidTr="0001490A">
        <w:tc>
          <w:tcPr>
            <w:tcW w:w="3168" w:type="dxa"/>
            <w:tcBorders>
              <w:top w:val="single" w:sz="6" w:space="0" w:color="auto"/>
              <w:left w:val="single" w:sz="6" w:space="0" w:color="auto"/>
              <w:bottom w:val="single" w:sz="6" w:space="0" w:color="auto"/>
              <w:right w:val="single" w:sz="6" w:space="0" w:color="auto"/>
            </w:tcBorders>
          </w:tcPr>
          <w:p w:rsidR="00BD46D7" w:rsidRPr="00BD46D7" w:rsidRDefault="00BD46D7" w:rsidP="00BD46D7">
            <w:pPr>
              <w:spacing w:before="60"/>
              <w:rPr>
                <w:rFonts w:ascii="Arial" w:hAnsi="Arial" w:cs="Arial"/>
                <w:sz w:val="16"/>
              </w:rPr>
            </w:pPr>
            <w:r w:rsidRPr="00BD46D7">
              <w:rPr>
                <w:rFonts w:ascii="Arial" w:hAnsi="Arial" w:cs="Arial"/>
                <w:sz w:val="16"/>
              </w:rPr>
              <w:t>MtrElecMech_Polarity_OverwriteFlt_Cnt_D_lgc</w:t>
            </w:r>
          </w:p>
        </w:tc>
        <w:tc>
          <w:tcPr>
            <w:tcW w:w="99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Boolean</w:t>
            </w:r>
          </w:p>
        </w:tc>
        <w:tc>
          <w:tcPr>
            <w:tcW w:w="81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FALSE</w:t>
            </w:r>
          </w:p>
        </w:tc>
        <w:tc>
          <w:tcPr>
            <w:tcW w:w="720" w:type="dxa"/>
            <w:tcBorders>
              <w:top w:val="single" w:sz="6" w:space="0" w:color="auto"/>
              <w:left w:val="single" w:sz="6" w:space="0" w:color="auto"/>
              <w:bottom w:val="single" w:sz="6" w:space="0" w:color="auto"/>
              <w:right w:val="single" w:sz="6" w:space="0" w:color="auto"/>
            </w:tcBorders>
          </w:tcPr>
          <w:p w:rsidR="00BD46D7" w:rsidRDefault="00BD46D7" w:rsidP="00F957FA">
            <w:pPr>
              <w:spacing w:before="60"/>
              <w:rPr>
                <w:rFonts w:ascii="Arial" w:hAnsi="Arial" w:cs="Arial"/>
                <w:sz w:val="16"/>
              </w:rPr>
            </w:pPr>
            <w:r>
              <w:rPr>
                <w:rFonts w:ascii="Arial" w:hAnsi="Arial" w:cs="Arial"/>
                <w:sz w:val="16"/>
              </w:rPr>
              <w:t>TRUE</w:t>
            </w:r>
          </w:p>
        </w:tc>
        <w:tc>
          <w:tcPr>
            <w:tcW w:w="3240" w:type="dxa"/>
            <w:tcBorders>
              <w:top w:val="single" w:sz="6" w:space="0" w:color="auto"/>
              <w:left w:val="single" w:sz="6" w:space="0" w:color="auto"/>
              <w:bottom w:val="single" w:sz="6" w:space="0" w:color="auto"/>
              <w:right w:val="single" w:sz="6" w:space="0" w:color="auto"/>
            </w:tcBorders>
          </w:tcPr>
          <w:p w:rsidR="00BD46D7" w:rsidRPr="00BD46D7" w:rsidRDefault="0001490A" w:rsidP="00850A66">
            <w:pPr>
              <w:spacing w:before="60"/>
              <w:rPr>
                <w:rFonts w:ascii="Arial" w:hAnsi="Arial" w:cs="Arial"/>
                <w:sz w:val="16"/>
              </w:rPr>
            </w:pPr>
            <w:r w:rsidRPr="0001490A">
              <w:rPr>
                <w:rFonts w:ascii="Arial" w:hAnsi="Arial" w:cs="Arial"/>
                <w:sz w:val="16"/>
              </w:rPr>
              <w:t>GSOD_START_SEC_VAR_CLEARED_BOOLEAN</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507978"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07B8E">
            <w:pPr>
              <w:spacing w:before="60"/>
              <w:rPr>
                <w:rFonts w:ascii="Arial" w:hAnsi="Arial" w:cs="Arial"/>
                <w:sz w:val="16"/>
              </w:rPr>
            </w:pPr>
            <w:r w:rsidRPr="00B07B8E">
              <w:rPr>
                <w:rFonts w:ascii="Arial" w:hAnsi="Arial" w:cs="Arial"/>
                <w:sz w:val="16"/>
              </w:rPr>
              <w:t>D_TRUE_CNT_LGC</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09D9">
            <w:pPr>
              <w:spacing w:before="60"/>
              <w:rPr>
                <w:rFonts w:ascii="Arial" w:hAnsi="Arial" w:cs="Arial"/>
                <w:sz w:val="16"/>
              </w:rPr>
            </w:pPr>
            <w:r>
              <w:rPr>
                <w:rFonts w:ascii="Arial" w:hAnsi="Arial" w:cs="Arial"/>
                <w:sz w:val="16"/>
              </w:rPr>
              <w:t>D_FALSE_CNT_LGC</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427133" w:rsidP="00427133">
      <w:p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427133" w:rsidP="00427133">
      <w:p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427133"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427133" w:rsidP="008B3E94">
      <w:r>
        <w:t>None</w:t>
      </w:r>
    </w:p>
    <w:p w:rsidR="008B3E94" w:rsidRDefault="008B3E94">
      <w:pPr>
        <w:spacing w:after="0"/>
        <w:rPr>
          <w:rFonts w:ascii="Arial" w:hAnsi="Arial"/>
          <w:b/>
          <w:kern w:val="28"/>
          <w:sz w:val="28"/>
        </w:rPr>
      </w:pPr>
      <w:r>
        <w:br w:type="page"/>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27133" w:rsidP="00427133">
      <w:pPr>
        <w:pStyle w:val="Heading2"/>
        <w:numPr>
          <w:ilvl w:val="0"/>
          <w:numId w:val="0"/>
        </w:numPr>
      </w:pPr>
      <w:r w:rsidRPr="00427133">
        <w:rPr>
          <w:rFonts w:ascii="Times New Roman" w:hAnsi="Times New Roman"/>
          <w:b w:val="0"/>
          <w:sz w:val="20"/>
        </w:rPr>
        <w:t>None</w:t>
      </w:r>
      <w:r w:rsidR="004A781C">
        <w:br w:type="page"/>
      </w:r>
      <w:r w:rsidR="004A781C">
        <w:lastRenderedPageBreak/>
        <w:t>Periodic Functions</w:t>
      </w:r>
    </w:p>
    <w:p w:rsidR="004A781C" w:rsidRDefault="004A781C">
      <w:pPr>
        <w:pStyle w:val="Heading3"/>
      </w:pPr>
      <w:r>
        <w:t xml:space="preserve">Per: </w:t>
      </w:r>
      <w:r w:rsidR="00427133">
        <w:t>Gsod</w:t>
      </w:r>
      <w:r w:rsidR="000D3FE3">
        <w:t>_Per1</w:t>
      </w:r>
    </w:p>
    <w:p w:rsidR="004A781C" w:rsidRDefault="004A781C">
      <w:pPr>
        <w:pStyle w:val="Heading4"/>
      </w:pPr>
      <w:r>
        <w:t>Design Rationale</w:t>
      </w:r>
    </w:p>
    <w:p w:rsidR="004171CC" w:rsidRPr="00F61346" w:rsidRDefault="004171CC" w:rsidP="004171CC">
      <w:pPr>
        <w:spacing w:after="0"/>
        <w:rPr>
          <w:ins w:id="122" w:author="nzy7l3" w:date="2013-05-22T11:36:00Z"/>
          <w:rFonts w:ascii="Calibri" w:hAnsi="Calibri"/>
          <w:rPrChange w:id="123" w:author="wz7x3j" w:date="2013-05-22T11:51:00Z">
            <w:rPr>
              <w:ins w:id="124" w:author="nzy7l3" w:date="2013-05-22T11:36:00Z"/>
              <w:rFonts w:ascii="Calibri" w:hAnsi="Calibri"/>
              <w:color w:val="FF0000"/>
            </w:rPr>
          </w:rPrChange>
        </w:rPr>
      </w:pPr>
      <w:ins w:id="125" w:author="nzy7l3" w:date="2013-05-22T11:36:00Z">
        <w:r w:rsidRPr="00F61346">
          <w:rPr>
            <w:rFonts w:ascii="Calibri" w:hAnsi="Calibri"/>
            <w:rPrChange w:id="126" w:author="wz7x3j" w:date="2013-05-22T11:51:00Z">
              <w:rPr>
                <w:rFonts w:ascii="Calibri" w:hAnsi="Calibri"/>
                <w:color w:val="FF0000"/>
              </w:rPr>
            </w:rPrChange>
          </w:rPr>
          <w:t>This module uses direct input reads instead of buffered reads to disable interrupts around data collection of the inputs to ensure that the data set is consistent. The limitation of this method is that it is only possible if inputs are being written from a task at the same or higher priority with the same or faster loop execution time</w:t>
        </w:r>
      </w:ins>
      <w:r w:rsidR="00F61346" w:rsidRPr="00F61346">
        <w:rPr>
          <w:rFonts w:ascii="Calibri" w:hAnsi="Calibri"/>
          <w:rPrChange w:id="127" w:author="wz7x3j" w:date="2013-05-22T11:51:00Z">
            <w:rPr>
              <w:rFonts w:ascii="Calibri" w:hAnsi="Calibri"/>
              <w:color w:val="FF0000"/>
            </w:rPr>
          </w:rPrChange>
        </w:rPr>
        <w:t>;</w:t>
      </w:r>
      <w:ins w:id="128" w:author="nzy7l3" w:date="2013-05-22T11:36:00Z">
        <w:r w:rsidRPr="00F61346">
          <w:rPr>
            <w:rFonts w:ascii="Calibri" w:hAnsi="Calibri"/>
            <w:rPrChange w:id="129" w:author="wz7x3j" w:date="2013-05-22T11:51:00Z">
              <w:rPr>
                <w:rFonts w:ascii="Calibri" w:hAnsi="Calibri"/>
                <w:color w:val="FF0000"/>
              </w:rPr>
            </w:rPrChange>
          </w:rPr>
          <w:t xml:space="preserve"> which is the case at the time of this implementation. </w:t>
        </w:r>
      </w:ins>
    </w:p>
    <w:p w:rsidR="004A781C" w:rsidDel="004171CC" w:rsidRDefault="007F1C3C">
      <w:pPr>
        <w:rPr>
          <w:del w:id="130" w:author="nzy7l3" w:date="2013-05-22T11:36:00Z"/>
        </w:rPr>
      </w:pPr>
      <w:del w:id="131" w:author="nzy7l3" w:date="2013-05-22T11:36:00Z">
        <w:r w:rsidDel="004171CC">
          <w:delText>None</w:delText>
        </w:r>
      </w:del>
    </w:p>
    <w:p w:rsidR="00663628" w:rsidRDefault="00663628" w:rsidP="00663628">
      <w:pPr>
        <w:pStyle w:val="Heading4"/>
      </w:pPr>
      <w:r>
        <w:t>Program Flow Start</w:t>
      </w:r>
    </w:p>
    <w:p w:rsidR="00663628" w:rsidRPr="00663628" w:rsidRDefault="00663628" w:rsidP="00663628">
      <w:r>
        <w:t>Rte_Call_Gsod_Per1_CP0_CheckpointReached()</w:t>
      </w:r>
    </w:p>
    <w:p w:rsidR="00901E19" w:rsidRPr="00901E19" w:rsidRDefault="004A781C" w:rsidP="00901E19">
      <w:pPr>
        <w:pStyle w:val="Heading4"/>
      </w:pPr>
      <w:r>
        <w:t>Store Module Inputs to Local copies</w:t>
      </w:r>
    </w:p>
    <w:p w:rsidR="00901E19" w:rsidRDefault="00901E19" w:rsidP="007F1C3C">
      <w:pPr>
        <w:spacing w:after="0"/>
        <w:rPr>
          <w:ins w:id="132" w:author="nzy7l3" w:date="2013-05-21T22:35:00Z"/>
          <w:rFonts w:ascii="Lucida Console" w:hAnsi="Lucida Console"/>
          <w:sz w:val="15"/>
          <w:szCs w:val="15"/>
        </w:rPr>
      </w:pPr>
    </w:p>
    <w:p w:rsidR="00901E19" w:rsidRPr="00901E19" w:rsidRDefault="00247743" w:rsidP="007F1C3C">
      <w:pPr>
        <w:spacing w:after="0"/>
        <w:rPr>
          <w:ins w:id="133" w:author="nzy7l3" w:date="2013-05-21T22:35:00Z"/>
          <w:rFonts w:ascii="Lucida Console" w:hAnsi="Lucida Console"/>
          <w:sz w:val="16"/>
          <w:szCs w:val="16"/>
          <w:rPrChange w:id="134" w:author="nzy7l3" w:date="2013-05-21T22:40:00Z">
            <w:rPr>
              <w:ins w:id="135" w:author="nzy7l3" w:date="2013-05-21T22:35:00Z"/>
              <w:rFonts w:ascii="Courier New" w:hAnsi="Courier New" w:cs="Courier New"/>
              <w:color w:val="000000"/>
            </w:rPr>
          </w:rPrChange>
        </w:rPr>
      </w:pPr>
      <w:ins w:id="136" w:author="nzy7l3" w:date="2013-05-21T22:35:00Z">
        <w:r w:rsidRPr="00247743">
          <w:rPr>
            <w:rFonts w:ascii="Lucida Console" w:hAnsi="Lucida Console"/>
            <w:sz w:val="16"/>
            <w:szCs w:val="16"/>
          </w:rPr>
          <w:t>SuspendAllInterrupts()</w:t>
        </w:r>
      </w:ins>
    </w:p>
    <w:p w:rsidR="00901E19" w:rsidRDefault="00901E19" w:rsidP="007F1C3C">
      <w:pPr>
        <w:spacing w:after="0"/>
        <w:rPr>
          <w:ins w:id="137" w:author="nzy7l3" w:date="2013-05-21T22:35:00Z"/>
          <w:rFonts w:ascii="Lucida Console" w:hAnsi="Lucida Console"/>
          <w:sz w:val="15"/>
          <w:szCs w:val="15"/>
        </w:rPr>
      </w:pPr>
    </w:p>
    <w:p w:rsidR="00B62A17" w:rsidRPr="00B62A17" w:rsidRDefault="00AB6677" w:rsidP="00B62A17">
      <w:pPr>
        <w:autoSpaceDE w:val="0"/>
        <w:autoSpaceDN w:val="0"/>
        <w:adjustRightInd w:val="0"/>
        <w:spacing w:after="0"/>
        <w:rPr>
          <w:ins w:id="138" w:author="nzy7l3" w:date="2013-05-22T10:01:00Z"/>
          <w:rFonts w:ascii="Lucida Console" w:hAnsi="Lucida Console"/>
          <w:sz w:val="15"/>
          <w:szCs w:val="15"/>
          <w:rPrChange w:id="139" w:author="nzy7l3" w:date="2013-05-22T10:01:00Z">
            <w:rPr>
              <w:ins w:id="140" w:author="nzy7l3" w:date="2013-05-22T10:01:00Z"/>
              <w:rFonts w:ascii="Courier New" w:hAnsi="Courier New" w:cs="Courier New"/>
            </w:rPr>
          </w:rPrChange>
        </w:rPr>
      </w:pPr>
      <w:ins w:id="141" w:author="nzy7l3" w:date="2013-05-22T10:01:00Z">
        <w:r w:rsidRPr="00AB6677">
          <w:rPr>
            <w:rFonts w:ascii="Lucida Console" w:hAnsi="Lucida Console"/>
            <w:sz w:val="15"/>
            <w:szCs w:val="15"/>
            <w:rPrChange w:id="142" w:author="nzy7l3" w:date="2013-05-22T10:01:00Z">
              <w:rPr>
                <w:rFonts w:ascii="Courier New" w:hAnsi="Courier New" w:cs="Courier New"/>
                <w:color w:val="000000"/>
              </w:rPr>
            </w:rPrChange>
          </w:rPr>
          <w:t>Rte_Read_Corrected_MtrPos_Rev_f32(&amp;Corrected_MtrPos_Rev_T_f32)</w:t>
        </w:r>
      </w:ins>
    </w:p>
    <w:p w:rsidR="00B62A17" w:rsidRPr="00B62A17" w:rsidRDefault="00AB6677" w:rsidP="00B62A17">
      <w:pPr>
        <w:autoSpaceDE w:val="0"/>
        <w:autoSpaceDN w:val="0"/>
        <w:adjustRightInd w:val="0"/>
        <w:spacing w:after="0"/>
        <w:rPr>
          <w:ins w:id="143" w:author="nzy7l3" w:date="2013-05-22T10:01:00Z"/>
          <w:rFonts w:ascii="Lucida Console" w:hAnsi="Lucida Console"/>
          <w:sz w:val="15"/>
          <w:szCs w:val="15"/>
          <w:rPrChange w:id="144" w:author="nzy7l3" w:date="2013-05-22T10:01:00Z">
            <w:rPr>
              <w:ins w:id="145" w:author="nzy7l3" w:date="2013-05-22T10:01:00Z"/>
              <w:rFonts w:ascii="Courier New" w:hAnsi="Courier New" w:cs="Courier New"/>
            </w:rPr>
          </w:rPrChange>
        </w:rPr>
      </w:pPr>
      <w:ins w:id="146" w:author="nzy7l3" w:date="2013-05-22T10:01:00Z">
        <w:r w:rsidRPr="00AB6677">
          <w:rPr>
            <w:rFonts w:ascii="Lucida Console" w:hAnsi="Lucida Console"/>
            <w:sz w:val="15"/>
            <w:szCs w:val="15"/>
            <w:rPrChange w:id="147" w:author="nzy7l3" w:date="2013-05-22T10:01:00Z">
              <w:rPr>
                <w:rFonts w:ascii="Courier New" w:hAnsi="Courier New" w:cs="Courier New"/>
                <w:color w:val="000000"/>
              </w:rPr>
            </w:rPrChange>
          </w:rPr>
          <w:t>Rte_Read_SysC_Corrected_MtrPos_Rev_f32(&amp;SysC_Corrected_MtrPos_Rev_T_f32)</w:t>
        </w:r>
      </w:ins>
    </w:p>
    <w:p w:rsidR="00B62A17" w:rsidRPr="00B62A17" w:rsidRDefault="00B62A17" w:rsidP="00B62A17">
      <w:pPr>
        <w:autoSpaceDE w:val="0"/>
        <w:autoSpaceDN w:val="0"/>
        <w:adjustRightInd w:val="0"/>
        <w:spacing w:after="0"/>
        <w:rPr>
          <w:ins w:id="148" w:author="nzy7l3" w:date="2013-05-22T10:01:00Z"/>
          <w:rFonts w:ascii="Lucida Console" w:hAnsi="Lucida Console"/>
          <w:sz w:val="15"/>
          <w:szCs w:val="15"/>
          <w:rPrChange w:id="149" w:author="nzy7l3" w:date="2013-05-22T10:01:00Z">
            <w:rPr>
              <w:ins w:id="150" w:author="nzy7l3" w:date="2013-05-22T10:01:00Z"/>
              <w:rFonts w:ascii="Courier New" w:hAnsi="Courier New" w:cs="Courier New"/>
            </w:rPr>
          </w:rPrChange>
        </w:rPr>
      </w:pPr>
    </w:p>
    <w:p w:rsidR="00B62A17" w:rsidRPr="00B62A17" w:rsidRDefault="00AB6677" w:rsidP="00B62A17">
      <w:pPr>
        <w:autoSpaceDE w:val="0"/>
        <w:autoSpaceDN w:val="0"/>
        <w:adjustRightInd w:val="0"/>
        <w:spacing w:after="0"/>
        <w:rPr>
          <w:ins w:id="151" w:author="nzy7l3" w:date="2013-05-22T10:01:00Z"/>
          <w:rFonts w:ascii="Lucida Console" w:hAnsi="Lucida Console"/>
          <w:sz w:val="15"/>
          <w:szCs w:val="15"/>
          <w:rPrChange w:id="152" w:author="nzy7l3" w:date="2013-05-22T10:01:00Z">
            <w:rPr>
              <w:ins w:id="153" w:author="nzy7l3" w:date="2013-05-22T10:01:00Z"/>
              <w:rFonts w:ascii="Courier New" w:hAnsi="Courier New" w:cs="Courier New"/>
            </w:rPr>
          </w:rPrChange>
        </w:rPr>
      </w:pPr>
      <w:ins w:id="154" w:author="nzy7l3" w:date="2013-05-22T10:01:00Z">
        <w:r w:rsidRPr="00AB6677">
          <w:rPr>
            <w:rFonts w:ascii="Lucida Console" w:hAnsi="Lucida Console"/>
            <w:sz w:val="15"/>
            <w:szCs w:val="15"/>
            <w:rPrChange w:id="155" w:author="nzy7l3" w:date="2013-05-22T10:01:00Z">
              <w:rPr>
                <w:rFonts w:ascii="Courier New" w:hAnsi="Courier New" w:cs="Courier New"/>
                <w:color w:val="000000"/>
              </w:rPr>
            </w:rPrChange>
          </w:rPr>
          <w:t>Rte_Read_Ana_Hw_Torque_HwNm_f32(&amp;Ana_Hw_Torque_HwNm_T_f32)</w:t>
        </w:r>
      </w:ins>
    </w:p>
    <w:p w:rsidR="00B62A17" w:rsidRPr="00B62A17" w:rsidRDefault="00AB6677" w:rsidP="00B62A17">
      <w:pPr>
        <w:autoSpaceDE w:val="0"/>
        <w:autoSpaceDN w:val="0"/>
        <w:adjustRightInd w:val="0"/>
        <w:spacing w:after="0"/>
        <w:rPr>
          <w:ins w:id="156" w:author="nzy7l3" w:date="2013-05-22T10:01:00Z"/>
          <w:rFonts w:ascii="Lucida Console" w:hAnsi="Lucida Console"/>
          <w:sz w:val="15"/>
          <w:szCs w:val="15"/>
          <w:rPrChange w:id="157" w:author="nzy7l3" w:date="2013-05-22T10:01:00Z">
            <w:rPr>
              <w:ins w:id="158" w:author="nzy7l3" w:date="2013-05-22T10:01:00Z"/>
              <w:rFonts w:ascii="Courier New" w:hAnsi="Courier New" w:cs="Courier New"/>
            </w:rPr>
          </w:rPrChange>
        </w:rPr>
      </w:pPr>
      <w:ins w:id="159" w:author="nzy7l3" w:date="2013-05-22T10:01:00Z">
        <w:r w:rsidRPr="00AB6677">
          <w:rPr>
            <w:rFonts w:ascii="Lucida Console" w:hAnsi="Lucida Console"/>
            <w:sz w:val="15"/>
            <w:szCs w:val="15"/>
            <w:rPrChange w:id="160" w:author="nzy7l3" w:date="2013-05-22T10:01:00Z">
              <w:rPr>
                <w:rFonts w:ascii="Courier New" w:hAnsi="Courier New" w:cs="Courier New"/>
                <w:color w:val="000000"/>
              </w:rPr>
            </w:rPrChange>
          </w:rPr>
          <w:t>Rte_Read_SysC_Ana_Hw_Torque_HwNm_f32(&amp;SysC_Ana_Hw_Torque_HwNm_T_f32)</w:t>
        </w:r>
      </w:ins>
    </w:p>
    <w:p w:rsidR="00B62A17" w:rsidRDefault="00B62A17" w:rsidP="00B62A17">
      <w:pPr>
        <w:autoSpaceDE w:val="0"/>
        <w:autoSpaceDN w:val="0"/>
        <w:adjustRightInd w:val="0"/>
        <w:spacing w:after="0"/>
        <w:rPr>
          <w:ins w:id="161" w:author="nzy7l3" w:date="2013-05-22T10:01:00Z"/>
          <w:rFonts w:ascii="Lucida Console" w:hAnsi="Lucida Console"/>
          <w:sz w:val="15"/>
          <w:szCs w:val="15"/>
        </w:rPr>
      </w:pPr>
    </w:p>
    <w:p w:rsidR="00B62A17" w:rsidRPr="00B62A17" w:rsidRDefault="00AB6677" w:rsidP="00B62A17">
      <w:pPr>
        <w:autoSpaceDE w:val="0"/>
        <w:autoSpaceDN w:val="0"/>
        <w:adjustRightInd w:val="0"/>
        <w:spacing w:after="0"/>
        <w:rPr>
          <w:ins w:id="162" w:author="nzy7l3" w:date="2013-05-22T10:01:00Z"/>
          <w:rFonts w:ascii="Lucida Console" w:hAnsi="Lucida Console"/>
          <w:sz w:val="15"/>
          <w:szCs w:val="15"/>
          <w:rPrChange w:id="163" w:author="nzy7l3" w:date="2013-05-22T10:01:00Z">
            <w:rPr>
              <w:ins w:id="164" w:author="nzy7l3" w:date="2013-05-22T10:01:00Z"/>
              <w:rFonts w:ascii="Courier New" w:hAnsi="Courier New" w:cs="Courier New"/>
            </w:rPr>
          </w:rPrChange>
        </w:rPr>
      </w:pPr>
      <w:ins w:id="165" w:author="nzy7l3" w:date="2013-05-22T10:01:00Z">
        <w:r w:rsidRPr="00AB6677">
          <w:rPr>
            <w:rFonts w:ascii="Lucida Console" w:hAnsi="Lucida Console"/>
            <w:sz w:val="15"/>
            <w:szCs w:val="15"/>
            <w:rPrChange w:id="166" w:author="nzy7l3" w:date="2013-05-22T10:01:00Z">
              <w:rPr>
                <w:rFonts w:ascii="Courier New" w:hAnsi="Courier New" w:cs="Courier New"/>
                <w:color w:val="000000"/>
              </w:rPr>
            </w:rPrChange>
          </w:rPr>
          <w:t>Rte_Read_Vecu_Volt_f32(&amp;Vecu_Volt_T_f32)</w:t>
        </w:r>
      </w:ins>
    </w:p>
    <w:p w:rsidR="00B62A17" w:rsidRPr="00B62A17" w:rsidRDefault="00AB6677" w:rsidP="00B62A17">
      <w:pPr>
        <w:autoSpaceDE w:val="0"/>
        <w:autoSpaceDN w:val="0"/>
        <w:adjustRightInd w:val="0"/>
        <w:spacing w:after="0"/>
        <w:rPr>
          <w:ins w:id="167" w:author="nzy7l3" w:date="2013-05-22T10:01:00Z"/>
          <w:rFonts w:ascii="Lucida Console" w:hAnsi="Lucida Console"/>
          <w:sz w:val="15"/>
          <w:szCs w:val="15"/>
          <w:rPrChange w:id="168" w:author="nzy7l3" w:date="2013-05-22T10:01:00Z">
            <w:rPr>
              <w:ins w:id="169" w:author="nzy7l3" w:date="2013-05-22T10:01:00Z"/>
              <w:rFonts w:ascii="Courier New" w:hAnsi="Courier New" w:cs="Courier New"/>
            </w:rPr>
          </w:rPrChange>
        </w:rPr>
      </w:pPr>
      <w:ins w:id="170" w:author="nzy7l3" w:date="2013-05-22T10:01:00Z">
        <w:r w:rsidRPr="00AB6677">
          <w:rPr>
            <w:rFonts w:ascii="Lucida Console" w:hAnsi="Lucida Console"/>
            <w:sz w:val="15"/>
            <w:szCs w:val="15"/>
            <w:rPrChange w:id="171" w:author="nzy7l3" w:date="2013-05-22T10:01:00Z">
              <w:rPr>
                <w:rFonts w:ascii="Courier New" w:hAnsi="Courier New" w:cs="Courier New"/>
                <w:color w:val="000000"/>
              </w:rPr>
            </w:rPrChange>
          </w:rPr>
          <w:t>Rte_Read_SysC_Vecu_Volt_f32(&amp;SysC_Vecu_Volt_T_f32)</w:t>
        </w:r>
      </w:ins>
    </w:p>
    <w:p w:rsidR="00B62A17" w:rsidRPr="00B62A17" w:rsidRDefault="00B62A17" w:rsidP="00B62A17">
      <w:pPr>
        <w:autoSpaceDE w:val="0"/>
        <w:autoSpaceDN w:val="0"/>
        <w:adjustRightInd w:val="0"/>
        <w:spacing w:after="0"/>
        <w:rPr>
          <w:ins w:id="172" w:author="nzy7l3" w:date="2013-05-22T10:01:00Z"/>
          <w:rFonts w:ascii="Lucida Console" w:hAnsi="Lucida Console"/>
          <w:sz w:val="15"/>
          <w:szCs w:val="15"/>
          <w:rPrChange w:id="173" w:author="nzy7l3" w:date="2013-05-22T10:01:00Z">
            <w:rPr>
              <w:ins w:id="174" w:author="nzy7l3" w:date="2013-05-22T10:01:00Z"/>
              <w:rFonts w:ascii="Courier New" w:hAnsi="Courier New" w:cs="Courier New"/>
            </w:rPr>
          </w:rPrChange>
        </w:rPr>
      </w:pPr>
    </w:p>
    <w:p w:rsidR="00B62A17" w:rsidRPr="00B62A17" w:rsidRDefault="00AB6677" w:rsidP="00B62A17">
      <w:pPr>
        <w:autoSpaceDE w:val="0"/>
        <w:autoSpaceDN w:val="0"/>
        <w:adjustRightInd w:val="0"/>
        <w:spacing w:after="0"/>
        <w:rPr>
          <w:ins w:id="175" w:author="nzy7l3" w:date="2013-05-22T10:01:00Z"/>
          <w:rFonts w:ascii="Lucida Console" w:hAnsi="Lucida Console"/>
          <w:sz w:val="15"/>
          <w:szCs w:val="15"/>
          <w:rPrChange w:id="176" w:author="nzy7l3" w:date="2013-05-22T10:01:00Z">
            <w:rPr>
              <w:ins w:id="177" w:author="nzy7l3" w:date="2013-05-22T10:01:00Z"/>
              <w:rFonts w:ascii="Courier New" w:hAnsi="Courier New" w:cs="Courier New"/>
            </w:rPr>
          </w:rPrChange>
        </w:rPr>
      </w:pPr>
      <w:ins w:id="178" w:author="nzy7l3" w:date="2013-05-22T10:01:00Z">
        <w:r w:rsidRPr="00AB6677">
          <w:rPr>
            <w:rFonts w:ascii="Lucida Console" w:hAnsi="Lucida Console"/>
            <w:sz w:val="15"/>
            <w:szCs w:val="15"/>
            <w:rPrChange w:id="179" w:author="nzy7l3" w:date="2013-05-22T10:01:00Z">
              <w:rPr>
                <w:rFonts w:ascii="Courier New" w:hAnsi="Courier New" w:cs="Courier New"/>
                <w:color w:val="000000"/>
              </w:rPr>
            </w:rPrChange>
          </w:rPr>
          <w:t>Rte_Read_Torque_Cmd_CRF_MtrNm_f32(&amp;Torque_Cmd_CRF_MtrNm_T_f32)</w:t>
        </w:r>
      </w:ins>
    </w:p>
    <w:p w:rsidR="00B62A17" w:rsidRPr="00B62A17" w:rsidRDefault="00AB6677" w:rsidP="00B62A17">
      <w:pPr>
        <w:autoSpaceDE w:val="0"/>
        <w:autoSpaceDN w:val="0"/>
        <w:adjustRightInd w:val="0"/>
        <w:spacing w:after="0"/>
        <w:rPr>
          <w:ins w:id="180" w:author="nzy7l3" w:date="2013-05-22T10:01:00Z"/>
          <w:rFonts w:ascii="Lucida Console" w:hAnsi="Lucida Console"/>
          <w:sz w:val="15"/>
          <w:szCs w:val="15"/>
          <w:rPrChange w:id="181" w:author="nzy7l3" w:date="2013-05-22T10:01:00Z">
            <w:rPr>
              <w:ins w:id="182" w:author="nzy7l3" w:date="2013-05-22T10:01:00Z"/>
              <w:rFonts w:ascii="Courier New" w:hAnsi="Courier New" w:cs="Courier New"/>
            </w:rPr>
          </w:rPrChange>
        </w:rPr>
      </w:pPr>
      <w:ins w:id="183" w:author="nzy7l3" w:date="2013-05-22T10:01:00Z">
        <w:r w:rsidRPr="00AB6677">
          <w:rPr>
            <w:rFonts w:ascii="Lucida Console" w:hAnsi="Lucida Console"/>
            <w:sz w:val="15"/>
            <w:szCs w:val="15"/>
            <w:rPrChange w:id="184" w:author="nzy7l3" w:date="2013-05-22T10:01:00Z">
              <w:rPr>
                <w:rFonts w:ascii="Courier New" w:hAnsi="Courier New" w:cs="Courier New"/>
                <w:color w:val="000000"/>
              </w:rPr>
            </w:rPrChange>
          </w:rPr>
          <w:t>Rte_Read_SysC_Torque_Cmd_CRF_MtrNm_f32(&amp;SysC_Torque_Cmd_CRF_MtrNm_T_f32)</w:t>
        </w:r>
      </w:ins>
    </w:p>
    <w:p w:rsidR="00B62A17" w:rsidRPr="00B62A17" w:rsidRDefault="00B62A17" w:rsidP="00B62A17">
      <w:pPr>
        <w:autoSpaceDE w:val="0"/>
        <w:autoSpaceDN w:val="0"/>
        <w:adjustRightInd w:val="0"/>
        <w:spacing w:after="0"/>
        <w:rPr>
          <w:ins w:id="185" w:author="nzy7l3" w:date="2013-05-22T10:01:00Z"/>
          <w:rFonts w:ascii="Lucida Console" w:hAnsi="Lucida Console"/>
          <w:sz w:val="15"/>
          <w:szCs w:val="15"/>
          <w:rPrChange w:id="186" w:author="nzy7l3" w:date="2013-05-22T10:01:00Z">
            <w:rPr>
              <w:ins w:id="187" w:author="nzy7l3" w:date="2013-05-22T10:01:00Z"/>
              <w:rFonts w:ascii="Courier New" w:hAnsi="Courier New" w:cs="Courier New"/>
            </w:rPr>
          </w:rPrChange>
        </w:rPr>
      </w:pPr>
    </w:p>
    <w:p w:rsidR="00B62A17" w:rsidRPr="00B62A17" w:rsidRDefault="00AB6677" w:rsidP="00B62A17">
      <w:pPr>
        <w:autoSpaceDE w:val="0"/>
        <w:autoSpaceDN w:val="0"/>
        <w:adjustRightInd w:val="0"/>
        <w:spacing w:after="0"/>
        <w:rPr>
          <w:ins w:id="188" w:author="nzy7l3" w:date="2013-05-22T10:01:00Z"/>
          <w:rFonts w:ascii="Lucida Console" w:hAnsi="Lucida Console"/>
          <w:sz w:val="15"/>
          <w:szCs w:val="15"/>
          <w:rPrChange w:id="189" w:author="nzy7l3" w:date="2013-05-22T10:01:00Z">
            <w:rPr>
              <w:ins w:id="190" w:author="nzy7l3" w:date="2013-05-22T10:01:00Z"/>
              <w:rFonts w:ascii="Courier New" w:hAnsi="Courier New" w:cs="Courier New"/>
            </w:rPr>
          </w:rPrChange>
        </w:rPr>
      </w:pPr>
      <w:ins w:id="191" w:author="nzy7l3" w:date="2013-05-22T10:01:00Z">
        <w:r w:rsidRPr="00AB6677">
          <w:rPr>
            <w:rFonts w:ascii="Lucida Console" w:hAnsi="Lucida Console"/>
            <w:sz w:val="15"/>
            <w:szCs w:val="15"/>
            <w:rPrChange w:id="192" w:author="nzy7l3" w:date="2013-05-22T10:01:00Z">
              <w:rPr>
                <w:rFonts w:ascii="Courier New" w:hAnsi="Courier New" w:cs="Courier New"/>
                <w:color w:val="000000"/>
              </w:rPr>
            </w:rPrChange>
          </w:rPr>
          <w:t>Rte_Read_Torque_Cmd_MRF_MtrNm_f32(&amp;Torque_Cmd_MRF_MtrNm_T_f32)</w:t>
        </w:r>
      </w:ins>
    </w:p>
    <w:p w:rsidR="00B62A17" w:rsidRPr="00B62A17" w:rsidRDefault="00AB6677" w:rsidP="00B62A17">
      <w:pPr>
        <w:autoSpaceDE w:val="0"/>
        <w:autoSpaceDN w:val="0"/>
        <w:adjustRightInd w:val="0"/>
        <w:spacing w:after="0"/>
        <w:rPr>
          <w:ins w:id="193" w:author="nzy7l3" w:date="2013-05-22T10:01:00Z"/>
          <w:rFonts w:ascii="Lucida Console" w:hAnsi="Lucida Console"/>
          <w:sz w:val="15"/>
          <w:szCs w:val="15"/>
          <w:rPrChange w:id="194" w:author="nzy7l3" w:date="2013-05-22T10:01:00Z">
            <w:rPr>
              <w:ins w:id="195" w:author="nzy7l3" w:date="2013-05-22T10:01:00Z"/>
              <w:rFonts w:ascii="Courier New" w:hAnsi="Courier New" w:cs="Courier New"/>
            </w:rPr>
          </w:rPrChange>
        </w:rPr>
      </w:pPr>
      <w:ins w:id="196" w:author="nzy7l3" w:date="2013-05-22T10:01:00Z">
        <w:r w:rsidRPr="00AB6677">
          <w:rPr>
            <w:rFonts w:ascii="Lucida Console" w:hAnsi="Lucida Console"/>
            <w:sz w:val="15"/>
            <w:szCs w:val="15"/>
            <w:rPrChange w:id="197" w:author="nzy7l3" w:date="2013-05-22T10:01:00Z">
              <w:rPr>
                <w:rFonts w:ascii="Courier New" w:hAnsi="Courier New" w:cs="Courier New"/>
                <w:color w:val="000000"/>
              </w:rPr>
            </w:rPrChange>
          </w:rPr>
          <w:t>Rte_Read_SysC_Torque_Cmd_MRF_MtrNm_f32(&amp;SysC_Torque_Cmd_MRF_MtrNm_T_f32)</w:t>
        </w:r>
      </w:ins>
    </w:p>
    <w:p w:rsidR="00B62A17" w:rsidRPr="00B62A17" w:rsidRDefault="00B62A17" w:rsidP="00B62A17">
      <w:pPr>
        <w:autoSpaceDE w:val="0"/>
        <w:autoSpaceDN w:val="0"/>
        <w:adjustRightInd w:val="0"/>
        <w:spacing w:after="0"/>
        <w:rPr>
          <w:ins w:id="198" w:author="nzy7l3" w:date="2013-05-22T10:01:00Z"/>
          <w:rFonts w:ascii="Lucida Console" w:hAnsi="Lucida Console"/>
          <w:sz w:val="15"/>
          <w:szCs w:val="15"/>
          <w:rPrChange w:id="199" w:author="nzy7l3" w:date="2013-05-22T10:01:00Z">
            <w:rPr>
              <w:ins w:id="200" w:author="nzy7l3" w:date="2013-05-22T10:01:00Z"/>
              <w:rFonts w:ascii="Courier New" w:hAnsi="Courier New" w:cs="Courier New"/>
            </w:rPr>
          </w:rPrChange>
        </w:rPr>
      </w:pPr>
    </w:p>
    <w:p w:rsidR="00B62A17" w:rsidRPr="00B62A17" w:rsidRDefault="00AB6677" w:rsidP="00B62A17">
      <w:pPr>
        <w:autoSpaceDE w:val="0"/>
        <w:autoSpaceDN w:val="0"/>
        <w:adjustRightInd w:val="0"/>
        <w:spacing w:after="0"/>
        <w:rPr>
          <w:ins w:id="201" w:author="nzy7l3" w:date="2013-05-22T10:01:00Z"/>
          <w:rFonts w:ascii="Lucida Console" w:hAnsi="Lucida Console"/>
          <w:sz w:val="15"/>
          <w:szCs w:val="15"/>
          <w:rPrChange w:id="202" w:author="nzy7l3" w:date="2013-05-22T10:01:00Z">
            <w:rPr>
              <w:ins w:id="203" w:author="nzy7l3" w:date="2013-05-22T10:01:00Z"/>
              <w:rFonts w:ascii="Courier New" w:hAnsi="Courier New" w:cs="Courier New"/>
            </w:rPr>
          </w:rPrChange>
        </w:rPr>
      </w:pPr>
      <w:ins w:id="204" w:author="nzy7l3" w:date="2013-05-22T10:01:00Z">
        <w:r w:rsidRPr="00AB6677">
          <w:rPr>
            <w:rFonts w:ascii="Lucida Console" w:hAnsi="Lucida Console"/>
            <w:sz w:val="15"/>
            <w:szCs w:val="15"/>
            <w:rPrChange w:id="205" w:author="nzy7l3" w:date="2013-05-22T10:01:00Z">
              <w:rPr>
                <w:rFonts w:ascii="Courier New" w:hAnsi="Courier New" w:cs="Courier New"/>
                <w:color w:val="000000"/>
              </w:rPr>
            </w:rPrChange>
          </w:rPr>
          <w:t>Rte_Read_Cum_Mtr_Pos_CRF_Deg_f32(&amp;Cum_Mtr_Pos_CRF_Deg_T_f32)</w:t>
        </w:r>
      </w:ins>
    </w:p>
    <w:p w:rsidR="00B62A17" w:rsidRPr="00B62A17" w:rsidRDefault="00AB6677" w:rsidP="00B62A17">
      <w:pPr>
        <w:autoSpaceDE w:val="0"/>
        <w:autoSpaceDN w:val="0"/>
        <w:adjustRightInd w:val="0"/>
        <w:spacing w:after="0"/>
        <w:rPr>
          <w:ins w:id="206" w:author="nzy7l3" w:date="2013-05-22T10:01:00Z"/>
          <w:rFonts w:ascii="Lucida Console" w:hAnsi="Lucida Console"/>
          <w:sz w:val="15"/>
          <w:szCs w:val="15"/>
          <w:rPrChange w:id="207" w:author="nzy7l3" w:date="2013-05-22T10:01:00Z">
            <w:rPr>
              <w:ins w:id="208" w:author="nzy7l3" w:date="2013-05-22T10:01:00Z"/>
              <w:rFonts w:ascii="Courier New" w:hAnsi="Courier New" w:cs="Courier New"/>
            </w:rPr>
          </w:rPrChange>
        </w:rPr>
      </w:pPr>
      <w:ins w:id="209" w:author="nzy7l3" w:date="2013-05-22T10:01:00Z">
        <w:r w:rsidRPr="00AB6677">
          <w:rPr>
            <w:rFonts w:ascii="Lucida Console" w:hAnsi="Lucida Console"/>
            <w:sz w:val="15"/>
            <w:szCs w:val="15"/>
            <w:rPrChange w:id="210" w:author="nzy7l3" w:date="2013-05-22T10:01:00Z">
              <w:rPr>
                <w:rFonts w:ascii="Courier New" w:hAnsi="Courier New" w:cs="Courier New"/>
                <w:color w:val="000000"/>
              </w:rPr>
            </w:rPrChange>
          </w:rPr>
          <w:t>Rte_Read_SysC_Cum_Mtr_Pos_CRF_Deg_f32(&amp;SysC_Cum_Mtr_Pos_CRF_Deg_T_f32)</w:t>
        </w:r>
      </w:ins>
    </w:p>
    <w:p w:rsidR="00B62A17" w:rsidRPr="00B62A17" w:rsidRDefault="00B62A17" w:rsidP="00B62A17">
      <w:pPr>
        <w:autoSpaceDE w:val="0"/>
        <w:autoSpaceDN w:val="0"/>
        <w:adjustRightInd w:val="0"/>
        <w:spacing w:after="0"/>
        <w:rPr>
          <w:ins w:id="211" w:author="nzy7l3" w:date="2013-05-22T10:01:00Z"/>
          <w:rFonts w:ascii="Lucida Console" w:hAnsi="Lucida Console"/>
          <w:sz w:val="15"/>
          <w:szCs w:val="15"/>
          <w:rPrChange w:id="212" w:author="nzy7l3" w:date="2013-05-22T10:01:00Z">
            <w:rPr>
              <w:ins w:id="213" w:author="nzy7l3" w:date="2013-05-22T10:01:00Z"/>
              <w:rFonts w:ascii="Courier New" w:hAnsi="Courier New" w:cs="Courier New"/>
            </w:rPr>
          </w:rPrChange>
        </w:rPr>
      </w:pPr>
    </w:p>
    <w:p w:rsidR="00B62A17" w:rsidRPr="00B62A17" w:rsidRDefault="00AB6677" w:rsidP="00B62A17">
      <w:pPr>
        <w:autoSpaceDE w:val="0"/>
        <w:autoSpaceDN w:val="0"/>
        <w:adjustRightInd w:val="0"/>
        <w:spacing w:after="0"/>
        <w:rPr>
          <w:ins w:id="214" w:author="nzy7l3" w:date="2013-05-22T10:01:00Z"/>
          <w:rFonts w:ascii="Lucida Console" w:hAnsi="Lucida Console"/>
          <w:sz w:val="15"/>
          <w:szCs w:val="15"/>
          <w:rPrChange w:id="215" w:author="nzy7l3" w:date="2013-05-22T10:01:00Z">
            <w:rPr>
              <w:ins w:id="216" w:author="nzy7l3" w:date="2013-05-22T10:01:00Z"/>
              <w:rFonts w:ascii="Courier New" w:hAnsi="Courier New" w:cs="Courier New"/>
            </w:rPr>
          </w:rPrChange>
        </w:rPr>
      </w:pPr>
      <w:ins w:id="217" w:author="nzy7l3" w:date="2013-05-22T10:01:00Z">
        <w:r w:rsidRPr="00AB6677">
          <w:rPr>
            <w:rFonts w:ascii="Lucida Console" w:hAnsi="Lucida Console"/>
            <w:sz w:val="15"/>
            <w:szCs w:val="15"/>
            <w:rPrChange w:id="218" w:author="nzy7l3" w:date="2013-05-22T10:01:00Z">
              <w:rPr>
                <w:rFonts w:ascii="Courier New" w:hAnsi="Courier New" w:cs="Courier New"/>
                <w:color w:val="000000"/>
              </w:rPr>
            </w:rPrChange>
          </w:rPr>
          <w:t>Rte_Read_MtrElecMech_Polarity_Cnt_s08(&amp;MtrElecMech_Polarity_Cnt_T_s08)</w:t>
        </w:r>
      </w:ins>
    </w:p>
    <w:p w:rsidR="00B62A17" w:rsidRDefault="00AB6677" w:rsidP="00B62A17">
      <w:pPr>
        <w:spacing w:after="0"/>
        <w:rPr>
          <w:ins w:id="219" w:author="nzy7l3" w:date="2013-05-22T10:02:00Z"/>
          <w:rFonts w:ascii="Lucida Console" w:hAnsi="Lucida Console"/>
          <w:sz w:val="15"/>
          <w:szCs w:val="15"/>
        </w:rPr>
      </w:pPr>
      <w:ins w:id="220" w:author="nzy7l3" w:date="2013-05-22T10:01:00Z">
        <w:r w:rsidRPr="00AB6677">
          <w:rPr>
            <w:rFonts w:ascii="Lucida Console" w:hAnsi="Lucida Console"/>
            <w:sz w:val="15"/>
            <w:szCs w:val="15"/>
            <w:rPrChange w:id="221" w:author="nzy7l3" w:date="2013-05-22T10:01:00Z">
              <w:rPr>
                <w:rFonts w:ascii="Courier New" w:hAnsi="Courier New" w:cs="Courier New"/>
                <w:color w:val="000000"/>
              </w:rPr>
            </w:rPrChange>
          </w:rPr>
          <w:t>Rte_Read_SysC_MtrElecMech_Polarity_Cnt_s32(&amp;SysC_MtrElecMech_Polarity_Cnt_T_s32)</w:t>
        </w:r>
      </w:ins>
    </w:p>
    <w:p w:rsidR="00B62A17" w:rsidRDefault="00B62A17" w:rsidP="00B62A17">
      <w:pPr>
        <w:spacing w:after="0"/>
        <w:rPr>
          <w:ins w:id="222" w:author="nzy7l3" w:date="2013-05-22T10:02:00Z"/>
          <w:rFonts w:ascii="Lucida Console" w:hAnsi="Lucida Console"/>
          <w:sz w:val="15"/>
          <w:szCs w:val="15"/>
        </w:rPr>
      </w:pPr>
    </w:p>
    <w:p w:rsidR="007F1C3C" w:rsidRPr="005C3B7F" w:rsidDel="00B62A17" w:rsidRDefault="007F1C3C" w:rsidP="00B62A17">
      <w:pPr>
        <w:spacing w:after="0"/>
        <w:rPr>
          <w:del w:id="223" w:author="nzy7l3" w:date="2013-05-22T10:01:00Z"/>
          <w:rFonts w:ascii="Lucida Console" w:hAnsi="Lucida Console"/>
          <w:sz w:val="15"/>
          <w:szCs w:val="15"/>
        </w:rPr>
      </w:pPr>
      <w:del w:id="224" w:author="nzy7l3" w:date="2013-05-22T10:01:00Z">
        <w:r w:rsidRPr="005C3B7F" w:rsidDel="00B62A17">
          <w:rPr>
            <w:rFonts w:ascii="Lucida Console" w:hAnsi="Lucida Console"/>
            <w:sz w:val="15"/>
            <w:szCs w:val="15"/>
          </w:rPr>
          <w:delText>Corrected_MtrPos_</w:delText>
        </w:r>
        <w:r w:rsidR="007172A7" w:rsidDel="00B62A17">
          <w:rPr>
            <w:rFonts w:ascii="Lucida Console" w:hAnsi="Lucida Console"/>
            <w:sz w:val="15"/>
            <w:szCs w:val="15"/>
          </w:rPr>
          <w:delText>Rev</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 xml:space="preserve">_f32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Rte_IRead_Gsod_Per1_Corrected_MtrPos_</w:delText>
        </w:r>
        <w:r w:rsidR="007172A7" w:rsidDel="00B62A17">
          <w:rPr>
            <w:rFonts w:ascii="Lucida Console" w:hAnsi="Lucida Console"/>
            <w:sz w:val="15"/>
            <w:szCs w:val="15"/>
          </w:rPr>
          <w:delText>Rev</w:delText>
        </w:r>
        <w:r w:rsidRPr="005C3B7F" w:rsidDel="00B62A17">
          <w:rPr>
            <w:rFonts w:ascii="Lucida Console" w:hAnsi="Lucida Console"/>
            <w:sz w:val="15"/>
            <w:szCs w:val="15"/>
          </w:rPr>
          <w:delText>_f32()</w:delText>
        </w:r>
      </w:del>
    </w:p>
    <w:p w:rsidR="007F1C3C" w:rsidRPr="005C3B7F" w:rsidDel="00B62A17" w:rsidRDefault="007F1C3C" w:rsidP="007F1C3C">
      <w:pPr>
        <w:spacing w:after="0"/>
        <w:rPr>
          <w:del w:id="225" w:author="nzy7l3" w:date="2013-05-22T10:01:00Z"/>
          <w:rFonts w:ascii="Lucida Console" w:hAnsi="Lucida Console"/>
          <w:sz w:val="15"/>
          <w:szCs w:val="15"/>
        </w:rPr>
      </w:pPr>
      <w:del w:id="226" w:author="nzy7l3" w:date="2013-05-22T10:01:00Z">
        <w:r w:rsidRPr="005C3B7F" w:rsidDel="00B62A17">
          <w:rPr>
            <w:rFonts w:ascii="Lucida Console" w:hAnsi="Lucida Console"/>
            <w:sz w:val="15"/>
            <w:szCs w:val="15"/>
          </w:rPr>
          <w:delText>SysC_Corrected_MtrPos_</w:delText>
        </w:r>
        <w:r w:rsidR="007172A7" w:rsidDel="00B62A17">
          <w:rPr>
            <w:rFonts w:ascii="Lucida Console" w:hAnsi="Lucida Console"/>
            <w:sz w:val="15"/>
            <w:szCs w:val="15"/>
          </w:rPr>
          <w:delText>Rev</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 xml:space="preserve">_f32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Rte_IRead_Gsod_Per1_SysC_Corrected_MtrPos_</w:delText>
        </w:r>
        <w:r w:rsidR="007172A7" w:rsidDel="00B62A17">
          <w:rPr>
            <w:rFonts w:ascii="Lucida Console" w:hAnsi="Lucida Console"/>
            <w:sz w:val="15"/>
            <w:szCs w:val="15"/>
          </w:rPr>
          <w:delText>Rev</w:delText>
        </w:r>
        <w:r w:rsidRPr="005C3B7F" w:rsidDel="00B62A17">
          <w:rPr>
            <w:rFonts w:ascii="Lucida Console" w:hAnsi="Lucida Console"/>
            <w:sz w:val="15"/>
            <w:szCs w:val="15"/>
          </w:rPr>
          <w:delText>_f32()</w:delText>
        </w:r>
      </w:del>
    </w:p>
    <w:p w:rsidR="007F1C3C" w:rsidRPr="005C3B7F" w:rsidDel="00901E19" w:rsidRDefault="007F1C3C" w:rsidP="007F1C3C">
      <w:pPr>
        <w:spacing w:after="0"/>
        <w:rPr>
          <w:del w:id="227" w:author="nzy7l3" w:date="2013-05-21T22:36:00Z"/>
          <w:rFonts w:ascii="Lucida Console" w:hAnsi="Lucida Console"/>
          <w:sz w:val="15"/>
          <w:szCs w:val="15"/>
        </w:rPr>
      </w:pPr>
      <w:del w:id="228" w:author="nzy7l3" w:date="2013-05-21T22:36:00Z">
        <w:r w:rsidRPr="005C3B7F" w:rsidDel="00901E19">
          <w:rPr>
            <w:rFonts w:ascii="Lucida Console" w:hAnsi="Lucida Console"/>
            <w:sz w:val="15"/>
            <w:szCs w:val="15"/>
          </w:rPr>
          <w:delText>Motor_Vel_MRF_MtrRadpS_</w:delText>
        </w:r>
        <w:r w:rsidR="00FB5854" w:rsidDel="00901E19">
          <w:rPr>
            <w:rFonts w:ascii="Lucida Console" w:hAnsi="Lucida Console"/>
            <w:sz w:val="15"/>
            <w:szCs w:val="15"/>
          </w:rPr>
          <w:delText>T_</w:delText>
        </w:r>
        <w:r w:rsidRPr="005C3B7F" w:rsidDel="00901E19">
          <w:rPr>
            <w:rFonts w:ascii="Lucida Console" w:hAnsi="Lucida Console"/>
            <w:sz w:val="15"/>
            <w:szCs w:val="15"/>
          </w:rPr>
          <w:delText xml:space="preserve">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Rte_IRead_Gsod_Per1_Motor_Vel_MRF_MtrRadpS_f32()</w:delText>
        </w:r>
      </w:del>
    </w:p>
    <w:p w:rsidR="007F1C3C" w:rsidRPr="005C3B7F" w:rsidDel="00901E19" w:rsidRDefault="007F1C3C" w:rsidP="007F1C3C">
      <w:pPr>
        <w:spacing w:after="0"/>
        <w:rPr>
          <w:del w:id="229" w:author="nzy7l3" w:date="2013-05-21T22:36:00Z"/>
          <w:rFonts w:ascii="Lucida Console" w:hAnsi="Lucida Console"/>
          <w:sz w:val="15"/>
          <w:szCs w:val="15"/>
        </w:rPr>
      </w:pPr>
      <w:del w:id="230" w:author="nzy7l3" w:date="2013-05-21T22:36:00Z">
        <w:r w:rsidRPr="005C3B7F" w:rsidDel="00901E19">
          <w:rPr>
            <w:rFonts w:ascii="Lucida Console" w:hAnsi="Lucida Console"/>
            <w:sz w:val="15"/>
            <w:szCs w:val="15"/>
          </w:rPr>
          <w:delText>SysC_Motor_Vel_MRF_MtrRadpS</w:delText>
        </w:r>
        <w:r w:rsidR="00FB5854" w:rsidDel="00901E19">
          <w:rPr>
            <w:rFonts w:ascii="Lucida Console" w:hAnsi="Lucida Console"/>
            <w:sz w:val="15"/>
            <w:szCs w:val="15"/>
          </w:rPr>
          <w:delText>_T</w:delText>
        </w:r>
        <w:r w:rsidRPr="005C3B7F" w:rsidDel="00901E19">
          <w:rPr>
            <w:rFonts w:ascii="Lucida Console" w:hAnsi="Lucida Console"/>
            <w:sz w:val="15"/>
            <w:szCs w:val="15"/>
          </w:rPr>
          <w:delText xml:space="preserve">_f32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Rte_IRead_Gsod_Per1_SysC_Motor_Vel_MRF_MtrRadpS_f32()</w:delText>
        </w:r>
      </w:del>
    </w:p>
    <w:p w:rsidR="007F1C3C" w:rsidRPr="005C3B7F" w:rsidDel="00901E19" w:rsidRDefault="007F1C3C" w:rsidP="007F1C3C">
      <w:pPr>
        <w:spacing w:after="0"/>
        <w:rPr>
          <w:del w:id="231" w:author="nzy7l3" w:date="2013-05-21T22:36:00Z"/>
          <w:rFonts w:ascii="Lucida Console" w:hAnsi="Lucida Console"/>
          <w:sz w:val="15"/>
          <w:szCs w:val="15"/>
        </w:rPr>
      </w:pPr>
      <w:del w:id="232" w:author="nzy7l3" w:date="2013-05-21T22:36:00Z">
        <w:r w:rsidRPr="005C3B7F" w:rsidDel="00901E19">
          <w:rPr>
            <w:rFonts w:ascii="Lucida Console" w:hAnsi="Lucida Console"/>
            <w:sz w:val="15"/>
            <w:szCs w:val="15"/>
          </w:rPr>
          <w:delText>Handwheel_Vel_HwRadpS</w:delText>
        </w:r>
        <w:r w:rsidR="00FB5854" w:rsidDel="00901E19">
          <w:rPr>
            <w:rFonts w:ascii="Lucida Console" w:hAnsi="Lucida Console"/>
            <w:sz w:val="15"/>
            <w:szCs w:val="15"/>
          </w:rPr>
          <w:delText>_T</w:delText>
        </w:r>
        <w:r w:rsidRPr="005C3B7F" w:rsidDel="00901E19">
          <w:rPr>
            <w:rFonts w:ascii="Lucida Console" w:hAnsi="Lucida Console"/>
            <w:sz w:val="15"/>
            <w:szCs w:val="15"/>
          </w:rPr>
          <w:delText xml:space="preserve">_f32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Rte_IRead_Gsod_Per1_Handwheel_Vel_HwRadpS_f32()</w:delText>
        </w:r>
      </w:del>
    </w:p>
    <w:p w:rsidR="007F1C3C" w:rsidRPr="005C3B7F" w:rsidDel="00901E19" w:rsidRDefault="007F1C3C" w:rsidP="007F1C3C">
      <w:pPr>
        <w:spacing w:after="0"/>
        <w:rPr>
          <w:del w:id="233" w:author="nzy7l3" w:date="2013-05-21T22:36:00Z"/>
          <w:rFonts w:ascii="Lucida Console" w:hAnsi="Lucida Console"/>
          <w:sz w:val="15"/>
          <w:szCs w:val="15"/>
        </w:rPr>
      </w:pPr>
      <w:del w:id="234" w:author="nzy7l3" w:date="2013-05-21T22:36:00Z">
        <w:r w:rsidRPr="005C3B7F" w:rsidDel="00901E19">
          <w:rPr>
            <w:rFonts w:ascii="Lucida Console" w:hAnsi="Lucida Console"/>
            <w:sz w:val="15"/>
            <w:szCs w:val="15"/>
          </w:rPr>
          <w:delText>SysC_Handwheel_Vel_HwRadpS</w:delText>
        </w:r>
        <w:r w:rsidR="00FB5854" w:rsidDel="00901E19">
          <w:rPr>
            <w:rFonts w:ascii="Lucida Console" w:hAnsi="Lucida Console"/>
            <w:sz w:val="15"/>
            <w:szCs w:val="15"/>
          </w:rPr>
          <w:delText>_T</w:delText>
        </w:r>
        <w:r w:rsidRPr="005C3B7F" w:rsidDel="00901E19">
          <w:rPr>
            <w:rFonts w:ascii="Lucida Console" w:hAnsi="Lucida Console"/>
            <w:sz w:val="15"/>
            <w:szCs w:val="15"/>
          </w:rPr>
          <w:delText xml:space="preserve">_f32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Rte_IRead_Gsod_Per1_SysC_Handwheel_Vel_HwRadpS_f32()</w:delText>
        </w:r>
      </w:del>
    </w:p>
    <w:p w:rsidR="007F1C3C" w:rsidRPr="000A2C24" w:rsidDel="00B62A17" w:rsidRDefault="00AB6677" w:rsidP="007F1C3C">
      <w:pPr>
        <w:spacing w:after="0"/>
        <w:rPr>
          <w:del w:id="235" w:author="nzy7l3" w:date="2013-05-22T10:01:00Z"/>
          <w:rFonts w:ascii="Lucida Console" w:hAnsi="Lucida Console"/>
          <w:sz w:val="15"/>
          <w:szCs w:val="15"/>
          <w:lang w:val="es-ES"/>
          <w:rPrChange w:id="236" w:author="wz7x3j" w:date="2013-03-21T13:37:00Z">
            <w:rPr>
              <w:del w:id="237" w:author="nzy7l3" w:date="2013-05-22T10:01:00Z"/>
              <w:rFonts w:ascii="Lucida Console" w:hAnsi="Lucida Console"/>
              <w:sz w:val="15"/>
              <w:szCs w:val="15"/>
            </w:rPr>
          </w:rPrChange>
        </w:rPr>
      </w:pPr>
      <w:del w:id="238" w:author="nzy7l3" w:date="2013-05-22T10:01:00Z">
        <w:r w:rsidRPr="00AB6677">
          <w:rPr>
            <w:rFonts w:ascii="Lucida Console" w:hAnsi="Lucida Console"/>
            <w:sz w:val="15"/>
            <w:szCs w:val="15"/>
            <w:lang w:val="es-ES"/>
            <w:rPrChange w:id="239" w:author="wz7x3j" w:date="2013-03-21T13:37:00Z">
              <w:rPr>
                <w:rFonts w:ascii="Lucida Console" w:hAnsi="Lucida Console"/>
                <w:sz w:val="15"/>
                <w:szCs w:val="15"/>
              </w:rPr>
            </w:rPrChange>
          </w:rPr>
          <w:delText>Ana_Hw_Torque_HwNm_T_f32            = Rte_IRead_Gsod_Per1_Ana_Hw_Torque_HwNm_f32()</w:delText>
        </w:r>
      </w:del>
    </w:p>
    <w:p w:rsidR="007F1C3C" w:rsidRPr="000A2C24" w:rsidDel="00B62A17" w:rsidRDefault="00AB6677" w:rsidP="007F1C3C">
      <w:pPr>
        <w:spacing w:after="0"/>
        <w:rPr>
          <w:del w:id="240" w:author="nzy7l3" w:date="2013-05-22T10:01:00Z"/>
          <w:rFonts w:ascii="Lucida Console" w:hAnsi="Lucida Console"/>
          <w:sz w:val="15"/>
          <w:szCs w:val="15"/>
          <w:lang w:val="es-ES"/>
          <w:rPrChange w:id="241" w:author="wz7x3j" w:date="2013-03-21T13:37:00Z">
            <w:rPr>
              <w:del w:id="242" w:author="nzy7l3" w:date="2013-05-22T10:01:00Z"/>
              <w:rFonts w:ascii="Lucida Console" w:hAnsi="Lucida Console"/>
              <w:sz w:val="15"/>
              <w:szCs w:val="15"/>
            </w:rPr>
          </w:rPrChange>
        </w:rPr>
      </w:pPr>
      <w:del w:id="243" w:author="nzy7l3" w:date="2013-05-22T10:01:00Z">
        <w:r w:rsidRPr="00AB6677">
          <w:rPr>
            <w:rFonts w:ascii="Lucida Console" w:hAnsi="Lucida Console"/>
            <w:sz w:val="15"/>
            <w:szCs w:val="15"/>
            <w:lang w:val="es-ES"/>
            <w:rPrChange w:id="244" w:author="wz7x3j" w:date="2013-03-21T13:37:00Z">
              <w:rPr>
                <w:rFonts w:ascii="Lucida Console" w:hAnsi="Lucida Console"/>
                <w:sz w:val="15"/>
                <w:szCs w:val="15"/>
              </w:rPr>
            </w:rPrChange>
          </w:rPr>
          <w:delText>SysC_Ana_Hw_Torque_HwNm_T_f32       = Rte_IRead_Gsod_Per1_SysC_Ana_Hw_Torque_HwNm_f32()</w:delText>
        </w:r>
      </w:del>
    </w:p>
    <w:p w:rsidR="007F1C3C" w:rsidRPr="005C3B7F" w:rsidDel="00B62A17" w:rsidRDefault="007F1C3C" w:rsidP="007F1C3C">
      <w:pPr>
        <w:spacing w:after="0"/>
        <w:rPr>
          <w:del w:id="245" w:author="nzy7l3" w:date="2013-05-22T10:01:00Z"/>
          <w:rFonts w:ascii="Lucida Console" w:hAnsi="Lucida Console"/>
          <w:sz w:val="15"/>
          <w:szCs w:val="15"/>
        </w:rPr>
      </w:pPr>
      <w:del w:id="246" w:author="nzy7l3" w:date="2013-05-22T10:01:00Z">
        <w:r w:rsidRPr="005C3B7F" w:rsidDel="00B62A17">
          <w:rPr>
            <w:rFonts w:ascii="Lucida Console" w:hAnsi="Lucida Console"/>
            <w:sz w:val="15"/>
            <w:szCs w:val="15"/>
          </w:rPr>
          <w:delText>Vecu_Volt_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Rte_IRead_Gsod_Per1_Vecu_Volt_f32()</w:delText>
        </w:r>
      </w:del>
    </w:p>
    <w:p w:rsidR="007F1C3C" w:rsidRPr="005C3B7F" w:rsidDel="00B62A17" w:rsidRDefault="007F1C3C" w:rsidP="007F1C3C">
      <w:pPr>
        <w:spacing w:after="0"/>
        <w:rPr>
          <w:del w:id="247" w:author="nzy7l3" w:date="2013-05-22T10:01:00Z"/>
          <w:rFonts w:ascii="Lucida Console" w:hAnsi="Lucida Console"/>
          <w:sz w:val="15"/>
          <w:szCs w:val="15"/>
        </w:rPr>
      </w:pPr>
      <w:del w:id="248" w:author="nzy7l3" w:date="2013-05-22T10:01:00Z">
        <w:r w:rsidRPr="005C3B7F" w:rsidDel="00B62A17">
          <w:rPr>
            <w:rFonts w:ascii="Lucida Console" w:hAnsi="Lucida Console"/>
            <w:sz w:val="15"/>
            <w:szCs w:val="15"/>
          </w:rPr>
          <w:delText>SysC_Vecu_Volt_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Rte_IRead_Gsod_Per1_SysC_Vecu_Volt_f32()</w:delText>
        </w:r>
      </w:del>
    </w:p>
    <w:p w:rsidR="007F1C3C" w:rsidRPr="005C3B7F" w:rsidDel="00B62A17" w:rsidRDefault="007F1C3C" w:rsidP="007F1C3C">
      <w:pPr>
        <w:spacing w:after="0"/>
        <w:rPr>
          <w:del w:id="249" w:author="nzy7l3" w:date="2013-05-22T10:01:00Z"/>
          <w:rFonts w:ascii="Lucida Console" w:hAnsi="Lucida Console"/>
          <w:sz w:val="15"/>
          <w:szCs w:val="15"/>
        </w:rPr>
      </w:pPr>
      <w:del w:id="250" w:author="nzy7l3" w:date="2013-05-22T10:01:00Z">
        <w:r w:rsidRPr="005C3B7F" w:rsidDel="00B62A17">
          <w:rPr>
            <w:rFonts w:ascii="Lucida Console" w:hAnsi="Lucida Console"/>
            <w:sz w:val="15"/>
            <w:szCs w:val="15"/>
          </w:rPr>
          <w:delText>Torque_Cmd_CRF_MtrNm_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Rte_IRead_Gsod_Per1_Torque_Cmd_CRF_MtrNm_f32()</w:delText>
        </w:r>
      </w:del>
    </w:p>
    <w:p w:rsidR="007F1C3C" w:rsidRPr="005C3B7F" w:rsidDel="00B62A17" w:rsidRDefault="007F1C3C" w:rsidP="007F1C3C">
      <w:pPr>
        <w:spacing w:after="0"/>
        <w:rPr>
          <w:del w:id="251" w:author="nzy7l3" w:date="2013-05-22T10:01:00Z"/>
          <w:rFonts w:ascii="Lucida Console" w:hAnsi="Lucida Console"/>
          <w:sz w:val="15"/>
          <w:szCs w:val="15"/>
        </w:rPr>
      </w:pPr>
      <w:del w:id="252" w:author="nzy7l3" w:date="2013-05-22T10:01:00Z">
        <w:r w:rsidRPr="005C3B7F" w:rsidDel="00B62A17">
          <w:rPr>
            <w:rFonts w:ascii="Lucida Console" w:hAnsi="Lucida Console"/>
            <w:sz w:val="15"/>
            <w:szCs w:val="15"/>
          </w:rPr>
          <w:delText>SysC_Torque_Cmd_CRF_MtrNm_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Rte_IRead_Gsod_Per1_SysC_Torque_Cmd_CRF_MtrNm_f32()</w:delText>
        </w:r>
      </w:del>
    </w:p>
    <w:p w:rsidR="007F1C3C" w:rsidRPr="005C3B7F" w:rsidDel="00B62A17" w:rsidRDefault="007F1C3C" w:rsidP="007F1C3C">
      <w:pPr>
        <w:spacing w:after="0"/>
        <w:rPr>
          <w:del w:id="253" w:author="nzy7l3" w:date="2013-05-22T10:01:00Z"/>
          <w:rFonts w:ascii="Lucida Console" w:hAnsi="Lucida Console"/>
          <w:sz w:val="15"/>
          <w:szCs w:val="15"/>
        </w:rPr>
      </w:pPr>
      <w:del w:id="254" w:author="nzy7l3" w:date="2013-05-22T10:01:00Z">
        <w:r w:rsidRPr="005C3B7F" w:rsidDel="00B62A17">
          <w:rPr>
            <w:rFonts w:ascii="Lucida Console" w:hAnsi="Lucida Console"/>
            <w:sz w:val="15"/>
            <w:szCs w:val="15"/>
          </w:rPr>
          <w:delText>Torque_Cmd_MRF_MtrNm_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Rte_IRead_Gsod_Per1_Torque_Cmd_MRF_MtrNm_f32()</w:delText>
        </w:r>
      </w:del>
    </w:p>
    <w:p w:rsidR="007F1C3C" w:rsidRPr="005C3B7F" w:rsidDel="00B62A17" w:rsidRDefault="007F1C3C" w:rsidP="007F1C3C">
      <w:pPr>
        <w:spacing w:after="0"/>
        <w:rPr>
          <w:del w:id="255" w:author="nzy7l3" w:date="2013-05-22T10:01:00Z"/>
          <w:rFonts w:ascii="Lucida Console" w:hAnsi="Lucida Console"/>
          <w:sz w:val="15"/>
          <w:szCs w:val="15"/>
        </w:rPr>
      </w:pPr>
      <w:del w:id="256" w:author="nzy7l3" w:date="2013-05-22T10:01:00Z">
        <w:r w:rsidRPr="005C3B7F" w:rsidDel="00B62A17">
          <w:rPr>
            <w:rFonts w:ascii="Lucida Console" w:hAnsi="Lucida Console"/>
            <w:sz w:val="15"/>
            <w:szCs w:val="15"/>
          </w:rPr>
          <w:delText>SysC_Torque_Cmd_MRF_MtrNm_</w:delText>
        </w:r>
        <w:r w:rsidR="00FB5854" w:rsidDel="00B62A17">
          <w:rPr>
            <w:rFonts w:ascii="Lucida Console" w:hAnsi="Lucida Console"/>
            <w:sz w:val="15"/>
            <w:szCs w:val="15"/>
          </w:rPr>
          <w:delText>T_</w:delText>
        </w:r>
        <w:r w:rsidRPr="005C3B7F" w:rsidDel="00B62A17">
          <w:rPr>
            <w:rFonts w:ascii="Lucida Console" w:hAnsi="Lucida Console"/>
            <w:sz w:val="15"/>
            <w:szCs w:val="15"/>
          </w:rPr>
          <w:delText xml:space="preserve">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Rte_IRead_Gsod_Per1_SysC_Torque_Cmd_MRF_MtrNm_f32()</w:delText>
        </w:r>
      </w:del>
    </w:p>
    <w:p w:rsidR="007F1C3C" w:rsidRPr="005C3B7F" w:rsidDel="00B62A17" w:rsidRDefault="007F1C3C" w:rsidP="007F1C3C">
      <w:pPr>
        <w:spacing w:after="0"/>
        <w:rPr>
          <w:del w:id="257" w:author="nzy7l3" w:date="2013-05-22T10:01:00Z"/>
          <w:rFonts w:ascii="Lucida Console" w:hAnsi="Lucida Console"/>
          <w:sz w:val="15"/>
          <w:szCs w:val="15"/>
        </w:rPr>
      </w:pPr>
      <w:del w:id="258" w:author="nzy7l3" w:date="2013-05-22T10:01:00Z">
        <w:r w:rsidRPr="005C3B7F" w:rsidDel="00B62A17">
          <w:rPr>
            <w:rFonts w:ascii="Lucida Console" w:hAnsi="Lucida Console"/>
            <w:sz w:val="15"/>
            <w:szCs w:val="15"/>
          </w:rPr>
          <w:delText>Cum_Mtr_Pos_CRF_Deg</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 xml:space="preserve">_f32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Rte_IRead_Gsod_Per1_Cum_Mtr_Pos_CRF_Deg_f32()</w:delText>
        </w:r>
      </w:del>
    </w:p>
    <w:p w:rsidR="007F1C3C" w:rsidRPr="005C3B7F" w:rsidDel="00B62A17" w:rsidRDefault="007F1C3C" w:rsidP="007F1C3C">
      <w:pPr>
        <w:spacing w:after="0"/>
        <w:rPr>
          <w:del w:id="259" w:author="nzy7l3" w:date="2013-05-22T10:01:00Z"/>
          <w:rFonts w:ascii="Lucida Console" w:hAnsi="Lucida Console"/>
          <w:sz w:val="15"/>
          <w:szCs w:val="15"/>
        </w:rPr>
      </w:pPr>
      <w:del w:id="260" w:author="nzy7l3" w:date="2013-05-22T10:01:00Z">
        <w:r w:rsidRPr="005C3B7F" w:rsidDel="00B62A17">
          <w:rPr>
            <w:rFonts w:ascii="Lucida Console" w:hAnsi="Lucida Console"/>
            <w:sz w:val="15"/>
            <w:szCs w:val="15"/>
          </w:rPr>
          <w:delText>SysC_Cum_Mtr_Pos_CRF_Deg</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 xml:space="preserve">_f32     </w:delText>
        </w:r>
        <w:r w:rsidR="005C3B7F" w:rsidDel="00B62A17">
          <w:rPr>
            <w:rFonts w:ascii="Lucida Console" w:hAnsi="Lucida Console"/>
            <w:sz w:val="15"/>
            <w:szCs w:val="15"/>
          </w:rPr>
          <w:delText xml:space="preserve"> </w:delText>
        </w:r>
        <w:r w:rsidRPr="005C3B7F" w:rsidDel="00B62A17">
          <w:rPr>
            <w:rFonts w:ascii="Lucida Console" w:hAnsi="Lucida Console"/>
            <w:sz w:val="15"/>
            <w:szCs w:val="15"/>
          </w:rPr>
          <w:delText>= Rte_IRead_Gsod_Per1_SysC_Cum_Mtr_Pos_CRF_Deg_f32()</w:delText>
        </w:r>
      </w:del>
    </w:p>
    <w:p w:rsidR="007F1C3C" w:rsidRPr="005C3B7F" w:rsidDel="00901E19" w:rsidRDefault="007F1C3C" w:rsidP="007F1C3C">
      <w:pPr>
        <w:spacing w:after="0"/>
        <w:rPr>
          <w:del w:id="261" w:author="nzy7l3" w:date="2013-05-21T22:36:00Z"/>
          <w:rFonts w:ascii="Lucida Console" w:hAnsi="Lucida Console"/>
          <w:sz w:val="15"/>
          <w:szCs w:val="15"/>
        </w:rPr>
      </w:pPr>
      <w:del w:id="262" w:author="nzy7l3" w:date="2013-05-21T22:36:00Z">
        <w:r w:rsidRPr="005C3B7F" w:rsidDel="00901E19">
          <w:rPr>
            <w:rFonts w:ascii="Lucida Console" w:hAnsi="Lucida Console"/>
            <w:sz w:val="15"/>
            <w:szCs w:val="15"/>
          </w:rPr>
          <w:delText>Motor_Vel_CRF_MtrRadpS_</w:delText>
        </w:r>
        <w:r w:rsidR="00FB5854" w:rsidDel="00901E19">
          <w:rPr>
            <w:rFonts w:ascii="Lucida Console" w:hAnsi="Lucida Console"/>
            <w:sz w:val="15"/>
            <w:szCs w:val="15"/>
          </w:rPr>
          <w:delText>T_</w:delText>
        </w:r>
        <w:r w:rsidRPr="005C3B7F" w:rsidDel="00901E19">
          <w:rPr>
            <w:rFonts w:ascii="Lucida Console" w:hAnsi="Lucida Console"/>
            <w:sz w:val="15"/>
            <w:szCs w:val="15"/>
          </w:rPr>
          <w:delText xml:space="preserve">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Rte_IRead_Gsod_Per1_Motor_Vel_CRF_MtrRadpS_f32()</w:delText>
        </w:r>
      </w:del>
    </w:p>
    <w:p w:rsidR="007F1C3C" w:rsidRPr="005C3B7F" w:rsidDel="00901E19" w:rsidRDefault="007F1C3C" w:rsidP="007F1C3C">
      <w:pPr>
        <w:spacing w:after="0"/>
        <w:rPr>
          <w:del w:id="263" w:author="nzy7l3" w:date="2013-05-21T22:36:00Z"/>
          <w:rFonts w:ascii="Lucida Console" w:hAnsi="Lucida Console"/>
          <w:sz w:val="15"/>
          <w:szCs w:val="15"/>
        </w:rPr>
      </w:pPr>
      <w:del w:id="264" w:author="nzy7l3" w:date="2013-05-21T22:36:00Z">
        <w:r w:rsidRPr="005C3B7F" w:rsidDel="00901E19">
          <w:rPr>
            <w:rFonts w:ascii="Lucida Console" w:hAnsi="Lucida Console"/>
            <w:sz w:val="15"/>
            <w:szCs w:val="15"/>
          </w:rPr>
          <w:delText>SysC_Motor_Vel_CRF_MtrRadpS</w:delText>
        </w:r>
        <w:r w:rsidR="00FB5854" w:rsidDel="00901E19">
          <w:rPr>
            <w:rFonts w:ascii="Lucida Console" w:hAnsi="Lucida Console"/>
            <w:sz w:val="15"/>
            <w:szCs w:val="15"/>
          </w:rPr>
          <w:delText>_T</w:delText>
        </w:r>
        <w:r w:rsidRPr="005C3B7F" w:rsidDel="00901E19">
          <w:rPr>
            <w:rFonts w:ascii="Lucida Console" w:hAnsi="Lucida Console"/>
            <w:sz w:val="15"/>
            <w:szCs w:val="15"/>
          </w:rPr>
          <w:delText xml:space="preserve">_f32  </w:delText>
        </w:r>
        <w:r w:rsidR="005C3B7F" w:rsidDel="00901E19">
          <w:rPr>
            <w:rFonts w:ascii="Lucida Console" w:hAnsi="Lucida Console"/>
            <w:sz w:val="15"/>
            <w:szCs w:val="15"/>
          </w:rPr>
          <w:delText xml:space="preserve"> </w:delText>
        </w:r>
        <w:r w:rsidRPr="005C3B7F" w:rsidDel="00901E19">
          <w:rPr>
            <w:rFonts w:ascii="Lucida Console" w:hAnsi="Lucida Console"/>
            <w:sz w:val="15"/>
            <w:szCs w:val="15"/>
          </w:rPr>
          <w:delText>= Rte_IRead_Gsod_Per1_SysC_Motor_Vel_CRF_MtrRadpS_f32()</w:delText>
        </w:r>
      </w:del>
    </w:p>
    <w:p w:rsidR="007F1C3C" w:rsidRPr="005C3B7F" w:rsidDel="00B62A17" w:rsidRDefault="007F1C3C" w:rsidP="007F1C3C">
      <w:pPr>
        <w:spacing w:after="0"/>
        <w:rPr>
          <w:del w:id="265" w:author="nzy7l3" w:date="2013-05-22T10:01:00Z"/>
          <w:rFonts w:ascii="Lucida Console" w:hAnsi="Lucida Console"/>
          <w:sz w:val="15"/>
          <w:szCs w:val="15"/>
        </w:rPr>
      </w:pPr>
      <w:del w:id="266" w:author="nzy7l3" w:date="2013-05-22T10:01:00Z">
        <w:r w:rsidRPr="005C3B7F" w:rsidDel="00B62A17">
          <w:rPr>
            <w:rFonts w:ascii="Lucida Console" w:hAnsi="Lucida Console"/>
            <w:sz w:val="15"/>
            <w:szCs w:val="15"/>
          </w:rPr>
          <w:delText>MtrElecMech_Polarity_Cnt</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_s</w:delText>
        </w:r>
        <w:r w:rsidR="007172A7" w:rsidDel="00B62A17">
          <w:rPr>
            <w:rFonts w:ascii="Lucida Console" w:hAnsi="Lucida Console"/>
            <w:sz w:val="15"/>
            <w:szCs w:val="15"/>
          </w:rPr>
          <w:delText>0</w:delText>
        </w:r>
        <w:r w:rsidRPr="005C3B7F" w:rsidDel="00B62A17">
          <w:rPr>
            <w:rFonts w:ascii="Lucida Console" w:hAnsi="Lucida Console"/>
            <w:sz w:val="15"/>
            <w:szCs w:val="15"/>
          </w:rPr>
          <w:delText>8      = Rte_IRead_Gsod_Per1_MtrElecMech_Polarity_Cnt_s</w:delText>
        </w:r>
        <w:r w:rsidR="007172A7" w:rsidDel="00B62A17">
          <w:rPr>
            <w:rFonts w:ascii="Lucida Console" w:hAnsi="Lucida Console"/>
            <w:sz w:val="15"/>
            <w:szCs w:val="15"/>
          </w:rPr>
          <w:delText>0</w:delText>
        </w:r>
        <w:r w:rsidRPr="005C3B7F" w:rsidDel="00B62A17">
          <w:rPr>
            <w:rFonts w:ascii="Lucida Console" w:hAnsi="Lucida Console"/>
            <w:sz w:val="15"/>
            <w:szCs w:val="15"/>
          </w:rPr>
          <w:delText>8()</w:delText>
        </w:r>
      </w:del>
    </w:p>
    <w:p w:rsidR="00901E19" w:rsidRDefault="005C3B7F" w:rsidP="007F1C3C">
      <w:pPr>
        <w:spacing w:after="0"/>
        <w:rPr>
          <w:ins w:id="267" w:author="nzy7l3" w:date="2013-05-21T22:35:00Z"/>
          <w:rFonts w:ascii="Lucida Console" w:hAnsi="Lucida Console"/>
          <w:sz w:val="15"/>
          <w:szCs w:val="15"/>
        </w:rPr>
      </w:pPr>
      <w:del w:id="268" w:author="nzy7l3" w:date="2013-05-22T10:01:00Z">
        <w:r w:rsidRPr="005C3B7F" w:rsidDel="00B62A17">
          <w:rPr>
            <w:rFonts w:ascii="Lucida Console" w:hAnsi="Lucida Console"/>
            <w:sz w:val="15"/>
            <w:szCs w:val="15"/>
          </w:rPr>
          <w:delText>SysC_MtrElecMech_Polarity_Cnt</w:delText>
        </w:r>
        <w:r w:rsidR="00FB5854" w:rsidDel="00B62A17">
          <w:rPr>
            <w:rFonts w:ascii="Lucida Console" w:hAnsi="Lucida Console"/>
            <w:sz w:val="15"/>
            <w:szCs w:val="15"/>
          </w:rPr>
          <w:delText>_T</w:delText>
        </w:r>
        <w:r w:rsidRPr="005C3B7F" w:rsidDel="00B62A17">
          <w:rPr>
            <w:rFonts w:ascii="Lucida Console" w:hAnsi="Lucida Console"/>
            <w:sz w:val="15"/>
            <w:szCs w:val="15"/>
          </w:rPr>
          <w:delText>_s32</w:delText>
        </w:r>
        <w:r w:rsidR="007F1C3C" w:rsidRPr="005C3B7F" w:rsidDel="00B62A17">
          <w:rPr>
            <w:rFonts w:ascii="Lucida Console" w:hAnsi="Lucida Console"/>
            <w:sz w:val="15"/>
            <w:szCs w:val="15"/>
          </w:rPr>
          <w:delText xml:space="preserve"> = Rte_IRead_Gsod_Per1_SysC_MtrElecMech_Polarity_Cnt_s</w:delText>
        </w:r>
        <w:r w:rsidRPr="005C3B7F" w:rsidDel="00B62A17">
          <w:rPr>
            <w:rFonts w:ascii="Lucida Console" w:hAnsi="Lucida Console"/>
            <w:sz w:val="15"/>
            <w:szCs w:val="15"/>
          </w:rPr>
          <w:delText>32</w:delText>
        </w:r>
        <w:r w:rsidR="007F1C3C" w:rsidRPr="005C3B7F" w:rsidDel="00B62A17">
          <w:rPr>
            <w:rFonts w:ascii="Lucida Console" w:hAnsi="Lucida Console"/>
            <w:sz w:val="15"/>
            <w:szCs w:val="15"/>
          </w:rPr>
          <w:delText>()</w:delText>
        </w:r>
      </w:del>
    </w:p>
    <w:p w:rsidR="00901E19" w:rsidRPr="00901E19" w:rsidRDefault="00AB6677" w:rsidP="007F1C3C">
      <w:pPr>
        <w:spacing w:after="0"/>
        <w:rPr>
          <w:rFonts w:ascii="Lucida Console" w:hAnsi="Lucida Console"/>
          <w:sz w:val="16"/>
          <w:szCs w:val="16"/>
          <w:rPrChange w:id="269" w:author="nzy7l3" w:date="2013-05-21T22:40:00Z">
            <w:rPr>
              <w:rFonts w:ascii="Lucida Console" w:hAnsi="Lucida Console"/>
              <w:sz w:val="15"/>
              <w:szCs w:val="15"/>
            </w:rPr>
          </w:rPrChange>
        </w:rPr>
      </w:pPr>
      <w:ins w:id="270" w:author="nzy7l3" w:date="2013-05-21T22:35:00Z">
        <w:r w:rsidRPr="00AB6677">
          <w:rPr>
            <w:rFonts w:ascii="Lucida Console" w:hAnsi="Lucida Console"/>
            <w:sz w:val="16"/>
            <w:szCs w:val="16"/>
            <w:rPrChange w:id="271" w:author="nzy7l3" w:date="2013-05-21T22:40:00Z">
              <w:rPr>
                <w:rFonts w:ascii="Courier New" w:hAnsi="Courier New" w:cs="Courier New"/>
                <w:color w:val="000000"/>
                <w:highlight w:val="blue"/>
              </w:rPr>
            </w:rPrChange>
          </w:rPr>
          <w:t>ResumeAllInterrupts()</w:t>
        </w:r>
      </w:ins>
    </w:p>
    <w:p w:rsidR="004A781C" w:rsidRDefault="007F1C3C">
      <w:pPr>
        <w:pStyle w:val="Heading4"/>
      </w:pPr>
      <w:r>
        <w:lastRenderedPageBreak/>
        <w:t>Processing</w:t>
      </w:r>
    </w:p>
    <w:bookmarkStart w:id="272" w:name="OLE_LINK12"/>
    <w:bookmarkStart w:id="273" w:name="OLE_LINK13"/>
    <w:p w:rsidR="004A781C" w:rsidRDefault="00901E19" w:rsidP="007F1C3C">
      <w:pPr>
        <w:jc w:val="center"/>
        <w:rPr>
          <w:ins w:id="274" w:author="nzy7l3" w:date="2013-05-21T22:36:00Z"/>
        </w:rPr>
      </w:pPr>
      <w:del w:id="275" w:author="nzy7l3" w:date="2013-05-21T22:36:00Z">
        <w:r w:rsidDel="00901E19">
          <w:object w:dxaOrig="8076" w:dyaOrig="14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5pt;height:540pt" o:ole="">
              <v:imagedata r:id="rId9" o:title=""/>
            </v:shape>
            <o:OLEObject Type="Embed" ProgID="Visio.Drawing.11" ShapeID="_x0000_i1025" DrawAspect="Content" ObjectID="_1430728817" r:id="rId10"/>
          </w:object>
        </w:r>
      </w:del>
      <w:bookmarkEnd w:id="272"/>
      <w:bookmarkEnd w:id="273"/>
    </w:p>
    <w:p w:rsidR="00901E19" w:rsidRDefault="00901E19" w:rsidP="007F1C3C">
      <w:pPr>
        <w:jc w:val="center"/>
      </w:pPr>
      <w:ins w:id="276" w:author="nzy7l3" w:date="2013-05-21T22:36:00Z">
        <w:r>
          <w:object w:dxaOrig="8078" w:dyaOrig="10590">
            <v:shape id="_x0000_i1026" type="#_x0000_t75" style="width:319.25pt;height:398.1pt" o:ole="">
              <v:imagedata r:id="rId11" o:title=""/>
            </v:shape>
            <o:OLEObject Type="Embed" ProgID="Visio.Drawing.11" ShapeID="_x0000_i1026" DrawAspect="Content" ObjectID="_1430728818" r:id="rId12"/>
          </w:object>
        </w:r>
      </w:ins>
    </w:p>
    <w:p w:rsidR="008B6721" w:rsidRDefault="00BE09D9" w:rsidP="007F1C3C">
      <w:pPr>
        <w:jc w:val="center"/>
      </w:pPr>
      <w:r>
        <w:object w:dxaOrig="10755" w:dyaOrig="3697">
          <v:shape id="_x0000_i1027" type="#_x0000_t75" style="width:446.3pt;height:154.05pt" o:ole="">
            <v:imagedata r:id="rId13" o:title=""/>
          </v:shape>
          <o:OLEObject Type="Embed" ProgID="Visio.Drawing.11" ShapeID="_x0000_i1027" DrawAspect="Content" ObjectID="_1430728819" r:id="rId14"/>
        </w:object>
      </w:r>
    </w:p>
    <w:p w:rsidR="004A781C" w:rsidRDefault="004A781C">
      <w:pPr>
        <w:pStyle w:val="Heading4"/>
      </w:pPr>
      <w:r>
        <w:t>Store Local copy of outputs into Module Outputs</w:t>
      </w:r>
    </w:p>
    <w:p w:rsidR="004A781C" w:rsidRDefault="007F1C3C">
      <w:r>
        <w:t>None</w:t>
      </w:r>
    </w:p>
    <w:p w:rsidR="00663628" w:rsidRDefault="00663628" w:rsidP="00663628">
      <w:pPr>
        <w:pStyle w:val="Heading4"/>
      </w:pPr>
      <w:r>
        <w:t>Program Flow End</w:t>
      </w:r>
    </w:p>
    <w:p w:rsidR="00663628" w:rsidRPr="00663628" w:rsidRDefault="00663628" w:rsidP="00663628">
      <w:r>
        <w:t>Rte_Call_Gsod_Per1_CP1_CheckpointReached()</w:t>
      </w:r>
    </w:p>
    <w:p w:rsidR="004A781C" w:rsidRDefault="004A781C"/>
    <w:p w:rsidR="004A781C" w:rsidRDefault="004A781C">
      <w:pPr>
        <w:pStyle w:val="Heading2"/>
      </w:pPr>
      <w:r>
        <w:br w:type="page"/>
      </w:r>
      <w:r>
        <w:lastRenderedPageBreak/>
        <w:t>Fault Recovery Functions</w:t>
      </w:r>
    </w:p>
    <w:p w:rsidR="004A781C" w:rsidRDefault="0054395A">
      <w:r>
        <w:t>None</w:t>
      </w:r>
    </w:p>
    <w:p w:rsidR="004A781C" w:rsidRDefault="004A781C">
      <w:pPr>
        <w:pStyle w:val="Heading2"/>
      </w:pPr>
      <w:r>
        <w:t>Shutdown Functions</w:t>
      </w:r>
    </w:p>
    <w:p w:rsidR="004A781C" w:rsidRDefault="0054395A">
      <w:r>
        <w:t>None</w:t>
      </w:r>
    </w:p>
    <w:p w:rsidR="004A781C" w:rsidRDefault="004A781C">
      <w:pPr>
        <w:pStyle w:val="Heading2"/>
      </w:pPr>
      <w:r>
        <w:br w:type="page"/>
      </w:r>
      <w:r>
        <w:lastRenderedPageBreak/>
        <w:t>Interrupt Functions</w:t>
      </w:r>
    </w:p>
    <w:p w:rsidR="004A781C" w:rsidRDefault="0054395A">
      <w:r>
        <w:t>None</w:t>
      </w:r>
    </w:p>
    <w:p w:rsidR="004A781C" w:rsidRDefault="004A781C"/>
    <w:p w:rsidR="004A781C" w:rsidRDefault="004A781C">
      <w:pPr>
        <w:pStyle w:val="Heading2"/>
      </w:pPr>
      <w:r>
        <w:br w:type="page"/>
      </w:r>
      <w:r>
        <w:lastRenderedPageBreak/>
        <w:t>Serial Communication Functions</w:t>
      </w:r>
    </w:p>
    <w:p w:rsidR="004A781C" w:rsidRDefault="0054395A">
      <w:r>
        <w:t>None</w:t>
      </w:r>
    </w:p>
    <w:p w:rsidR="004A781C" w:rsidRDefault="004A781C" w:rsidP="007A69AC">
      <w:pPr>
        <w:pStyle w:val="Heading2"/>
      </w:pPr>
      <w:r>
        <w:br w:type="page"/>
      </w:r>
    </w:p>
    <w:p w:rsidR="004A781C" w:rsidRDefault="004A781C">
      <w:pPr>
        <w:pStyle w:val="Heading1"/>
      </w:pPr>
      <w:r>
        <w:t>Execution Requirements</w:t>
      </w:r>
    </w:p>
    <w:p w:rsidR="004A781C" w:rsidRDefault="004A781C">
      <w:pPr>
        <w:pStyle w:val="Heading2"/>
      </w:pPr>
      <w:r>
        <w:t>Execution Sequence of the Module</w:t>
      </w:r>
    </w:p>
    <w:p w:rsidR="0054395A" w:rsidRPr="0054395A" w:rsidRDefault="0054395A" w:rsidP="0054395A">
      <w:r>
        <w:t xml:space="preserve">Gsod_per1 must execute at the </w:t>
      </w:r>
      <w:r w:rsidRPr="0054395A">
        <w:rPr>
          <w:b/>
        </w:rPr>
        <w:t>end</w:t>
      </w:r>
      <w:r>
        <w:t xml:space="preserve"> of the 2ms loop after all other modules using global inputs are called. This is to verify the integrity of the global input signals after all cases that use them have completed.</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54395A" w:rsidP="00F957FA">
            <w:pPr>
              <w:spacing w:before="60"/>
              <w:rPr>
                <w:rFonts w:ascii="Arial" w:hAnsi="Arial" w:cs="Arial"/>
                <w:sz w:val="16"/>
                <w:szCs w:val="16"/>
              </w:rPr>
            </w:pPr>
            <w:r>
              <w:rPr>
                <w:rFonts w:ascii="Arial" w:hAnsi="Arial" w:cs="Arial"/>
                <w:sz w:val="16"/>
                <w:szCs w:val="16"/>
              </w:rPr>
              <w:t>Gsod_Per1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54395A"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54395A" w:rsidP="00F957FA">
            <w:pPr>
              <w:spacing w:before="60"/>
              <w:rPr>
                <w:rFonts w:ascii="Arial" w:hAnsi="Arial" w:cs="Arial"/>
                <w:sz w:val="16"/>
                <w:szCs w:val="16"/>
              </w:rPr>
            </w:pPr>
            <w:r>
              <w:rPr>
                <w:rFonts w:ascii="Arial" w:hAnsi="Arial" w:cs="Arial"/>
                <w:sz w:val="16"/>
              </w:rPr>
              <w:t>WARM INIT, OPERATE, DISABLE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72811">
            <w:pPr>
              <w:spacing w:before="60"/>
              <w:rPr>
                <w:rFonts w:ascii="Arial" w:hAnsi="Arial" w:cs="Arial"/>
                <w:sz w:val="16"/>
              </w:rPr>
            </w:pPr>
            <w:r>
              <w:rPr>
                <w:rFonts w:ascii="Arial" w:hAnsi="Arial" w:cs="Arial"/>
                <w:sz w:val="16"/>
              </w:rPr>
              <w:t>Gsod_Per1</w:t>
            </w:r>
          </w:p>
        </w:tc>
        <w:tc>
          <w:tcPr>
            <w:tcW w:w="4464" w:type="dxa"/>
            <w:tcBorders>
              <w:top w:val="single" w:sz="6" w:space="0" w:color="auto"/>
              <w:left w:val="single" w:sz="6" w:space="0" w:color="auto"/>
              <w:bottom w:val="single" w:sz="6" w:space="0" w:color="auto"/>
              <w:right w:val="single" w:sz="6" w:space="0" w:color="auto"/>
            </w:tcBorders>
          </w:tcPr>
          <w:p w:rsidR="004A781C" w:rsidRDefault="00A72811">
            <w:pPr>
              <w:spacing w:before="60"/>
              <w:rPr>
                <w:rFonts w:ascii="Arial" w:hAnsi="Arial" w:cs="Arial"/>
                <w:sz w:val="16"/>
              </w:rPr>
            </w:pPr>
            <w:r>
              <w:rPr>
                <w:rFonts w:ascii="Arial" w:hAnsi="Arial" w:cs="Arial"/>
                <w:sz w:val="16"/>
              </w:rPr>
              <w:t>RTE_START_SEC_AP_GSOD_APPL_CODE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72811">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6301A6">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A72811">
            <w:pPr>
              <w:spacing w:before="60"/>
              <w:rPr>
                <w:rFonts w:ascii="Arial" w:hAnsi="Arial" w:cs="Arial"/>
                <w:sz w:val="16"/>
              </w:rPr>
            </w:pPr>
            <w:r>
              <w:rPr>
                <w:rFonts w:ascii="Arial" w:hAnsi="Arial" w:cs="Arial"/>
                <w:sz w:val="16"/>
              </w:rPr>
              <w:t>1</w:t>
            </w:r>
          </w:p>
        </w:tc>
        <w:tc>
          <w:tcPr>
            <w:tcW w:w="6210" w:type="dxa"/>
          </w:tcPr>
          <w:p w:rsidR="004A781C" w:rsidRDefault="00A72811">
            <w:pPr>
              <w:spacing w:before="60"/>
              <w:rPr>
                <w:rFonts w:ascii="Arial" w:hAnsi="Arial" w:cs="Arial"/>
                <w:sz w:val="16"/>
              </w:rPr>
            </w:pPr>
            <w:r>
              <w:rPr>
                <w:rFonts w:ascii="Arial" w:hAnsi="Arial" w:cs="Arial"/>
                <w:sz w:val="16"/>
              </w:rPr>
              <w:t>Initial Component Creation</w:t>
            </w:r>
          </w:p>
        </w:tc>
        <w:tc>
          <w:tcPr>
            <w:tcW w:w="1080" w:type="dxa"/>
          </w:tcPr>
          <w:p w:rsidR="004A781C" w:rsidRDefault="00625975" w:rsidP="00625975">
            <w:pPr>
              <w:spacing w:before="60"/>
              <w:rPr>
                <w:rFonts w:ascii="Arial" w:hAnsi="Arial" w:cs="Arial"/>
                <w:sz w:val="16"/>
              </w:rPr>
            </w:pPr>
            <w:r>
              <w:rPr>
                <w:rFonts w:ascii="Arial" w:hAnsi="Arial" w:cs="Arial"/>
                <w:sz w:val="16"/>
              </w:rPr>
              <w:t>22</w:t>
            </w:r>
            <w:r w:rsidR="00A72811">
              <w:rPr>
                <w:rFonts w:ascii="Arial" w:hAnsi="Arial" w:cs="Arial"/>
                <w:sz w:val="16"/>
              </w:rPr>
              <w:t>-Oct-12</w:t>
            </w:r>
          </w:p>
        </w:tc>
        <w:tc>
          <w:tcPr>
            <w:tcW w:w="1105" w:type="dxa"/>
          </w:tcPr>
          <w:p w:rsidR="004A781C" w:rsidRDefault="00A72811">
            <w:pPr>
              <w:spacing w:before="60"/>
              <w:rPr>
                <w:rFonts w:ascii="Arial" w:hAnsi="Arial" w:cs="Arial"/>
                <w:sz w:val="16"/>
              </w:rPr>
            </w:pPr>
            <w:r>
              <w:rPr>
                <w:rFonts w:ascii="Arial" w:hAnsi="Arial" w:cs="Arial"/>
                <w:sz w:val="16"/>
              </w:rPr>
              <w:t>JWJ</w:t>
            </w:r>
          </w:p>
        </w:tc>
      </w:tr>
      <w:tr w:rsidR="007172A7">
        <w:tc>
          <w:tcPr>
            <w:tcW w:w="616" w:type="dxa"/>
          </w:tcPr>
          <w:p w:rsidR="007172A7" w:rsidRDefault="007172A7">
            <w:pPr>
              <w:spacing w:before="60"/>
              <w:rPr>
                <w:rFonts w:ascii="Arial" w:hAnsi="Arial" w:cs="Arial"/>
                <w:sz w:val="16"/>
              </w:rPr>
            </w:pPr>
            <w:r>
              <w:rPr>
                <w:rFonts w:ascii="Arial" w:hAnsi="Arial" w:cs="Arial"/>
                <w:sz w:val="16"/>
              </w:rPr>
              <w:t>2</w:t>
            </w:r>
          </w:p>
        </w:tc>
        <w:tc>
          <w:tcPr>
            <w:tcW w:w="662" w:type="dxa"/>
          </w:tcPr>
          <w:p w:rsidR="007172A7" w:rsidRDefault="007172A7">
            <w:pPr>
              <w:spacing w:before="60"/>
              <w:rPr>
                <w:rFonts w:ascii="Arial" w:hAnsi="Arial" w:cs="Arial"/>
                <w:sz w:val="16"/>
              </w:rPr>
            </w:pPr>
            <w:r>
              <w:rPr>
                <w:rFonts w:ascii="Arial" w:hAnsi="Arial" w:cs="Arial"/>
                <w:sz w:val="16"/>
              </w:rPr>
              <w:t>2</w:t>
            </w:r>
          </w:p>
        </w:tc>
        <w:tc>
          <w:tcPr>
            <w:tcW w:w="6210" w:type="dxa"/>
          </w:tcPr>
          <w:p w:rsidR="007172A7" w:rsidRDefault="007172A7">
            <w:pPr>
              <w:spacing w:before="60"/>
              <w:rPr>
                <w:rFonts w:ascii="Arial" w:hAnsi="Arial" w:cs="Arial"/>
                <w:sz w:val="16"/>
              </w:rPr>
            </w:pPr>
            <w:r>
              <w:rPr>
                <w:rFonts w:ascii="Arial" w:hAnsi="Arial" w:cs="Arial"/>
                <w:sz w:val="16"/>
              </w:rPr>
              <w:t>Corrected incompatible input signal units</w:t>
            </w:r>
          </w:p>
        </w:tc>
        <w:tc>
          <w:tcPr>
            <w:tcW w:w="1080" w:type="dxa"/>
          </w:tcPr>
          <w:p w:rsidR="007172A7" w:rsidRDefault="007172A7" w:rsidP="00625975">
            <w:pPr>
              <w:spacing w:before="60"/>
              <w:rPr>
                <w:rFonts w:ascii="Arial" w:hAnsi="Arial" w:cs="Arial"/>
                <w:sz w:val="16"/>
              </w:rPr>
            </w:pPr>
            <w:r>
              <w:rPr>
                <w:rFonts w:ascii="Arial" w:hAnsi="Arial" w:cs="Arial"/>
                <w:sz w:val="16"/>
              </w:rPr>
              <w:t>14-Nov-12</w:t>
            </w:r>
          </w:p>
        </w:tc>
        <w:tc>
          <w:tcPr>
            <w:tcW w:w="1105" w:type="dxa"/>
          </w:tcPr>
          <w:p w:rsidR="007172A7" w:rsidRDefault="007172A7">
            <w:pPr>
              <w:spacing w:before="60"/>
              <w:rPr>
                <w:rFonts w:ascii="Arial" w:hAnsi="Arial" w:cs="Arial"/>
                <w:sz w:val="16"/>
              </w:rPr>
            </w:pPr>
            <w:r>
              <w:rPr>
                <w:rFonts w:ascii="Arial" w:hAnsi="Arial" w:cs="Arial"/>
                <w:sz w:val="16"/>
              </w:rPr>
              <w:t>JWJ</w:t>
            </w:r>
          </w:p>
        </w:tc>
      </w:tr>
      <w:tr w:rsidR="000A2C24">
        <w:trPr>
          <w:ins w:id="277" w:author="wz7x3j" w:date="2013-03-21T13:38:00Z"/>
        </w:trPr>
        <w:tc>
          <w:tcPr>
            <w:tcW w:w="616" w:type="dxa"/>
          </w:tcPr>
          <w:p w:rsidR="000A2C24" w:rsidRDefault="000A2C24">
            <w:pPr>
              <w:spacing w:before="60"/>
              <w:rPr>
                <w:ins w:id="278" w:author="wz7x3j" w:date="2013-03-21T13:38:00Z"/>
                <w:rFonts w:ascii="Arial" w:hAnsi="Arial" w:cs="Arial"/>
                <w:sz w:val="16"/>
              </w:rPr>
            </w:pPr>
            <w:ins w:id="279" w:author="wz7x3j" w:date="2013-03-21T13:38:00Z">
              <w:r>
                <w:rPr>
                  <w:rFonts w:ascii="Arial" w:hAnsi="Arial" w:cs="Arial"/>
                  <w:sz w:val="16"/>
                </w:rPr>
                <w:t>3</w:t>
              </w:r>
            </w:ins>
          </w:p>
        </w:tc>
        <w:tc>
          <w:tcPr>
            <w:tcW w:w="662" w:type="dxa"/>
          </w:tcPr>
          <w:p w:rsidR="000A2C24" w:rsidRDefault="000A2C24">
            <w:pPr>
              <w:spacing w:before="60"/>
              <w:rPr>
                <w:ins w:id="280" w:author="wz7x3j" w:date="2013-03-21T13:38:00Z"/>
                <w:rFonts w:ascii="Arial" w:hAnsi="Arial" w:cs="Arial"/>
                <w:sz w:val="16"/>
              </w:rPr>
            </w:pPr>
            <w:ins w:id="281" w:author="wz7x3j" w:date="2013-03-21T13:38:00Z">
              <w:r>
                <w:rPr>
                  <w:rFonts w:ascii="Arial" w:hAnsi="Arial" w:cs="Arial"/>
                  <w:sz w:val="16"/>
                </w:rPr>
                <w:t>3</w:t>
              </w:r>
            </w:ins>
          </w:p>
        </w:tc>
        <w:tc>
          <w:tcPr>
            <w:tcW w:w="6210" w:type="dxa"/>
          </w:tcPr>
          <w:p w:rsidR="000A2C24" w:rsidRDefault="000A2C24">
            <w:pPr>
              <w:spacing w:before="60"/>
              <w:rPr>
                <w:ins w:id="282" w:author="wz7x3j" w:date="2013-03-21T13:38:00Z"/>
                <w:rFonts w:ascii="Arial" w:hAnsi="Arial" w:cs="Arial"/>
                <w:sz w:val="16"/>
              </w:rPr>
            </w:pPr>
            <w:ins w:id="283" w:author="wz7x3j" w:date="2013-03-21T13:39:00Z">
              <w:r>
                <w:rPr>
                  <w:rFonts w:ascii="Arial" w:hAnsi="Arial" w:cs="Arial"/>
                  <w:sz w:val="16"/>
                </w:rPr>
                <w:t>Removed typecasts from flowcharts</w:t>
              </w:r>
            </w:ins>
          </w:p>
        </w:tc>
        <w:tc>
          <w:tcPr>
            <w:tcW w:w="1080" w:type="dxa"/>
          </w:tcPr>
          <w:p w:rsidR="000A2C24" w:rsidRDefault="000A2C24" w:rsidP="00625975">
            <w:pPr>
              <w:spacing w:before="60"/>
              <w:rPr>
                <w:ins w:id="284" w:author="wz7x3j" w:date="2013-03-21T13:38:00Z"/>
                <w:rFonts w:ascii="Arial" w:hAnsi="Arial" w:cs="Arial"/>
                <w:sz w:val="16"/>
              </w:rPr>
            </w:pPr>
            <w:ins w:id="285" w:author="wz7x3j" w:date="2013-03-21T13:38:00Z">
              <w:r>
                <w:rPr>
                  <w:rFonts w:ascii="Arial" w:hAnsi="Arial" w:cs="Arial"/>
                  <w:sz w:val="16"/>
                </w:rPr>
                <w:t>21-Mar-13</w:t>
              </w:r>
            </w:ins>
          </w:p>
        </w:tc>
        <w:tc>
          <w:tcPr>
            <w:tcW w:w="1105" w:type="dxa"/>
          </w:tcPr>
          <w:p w:rsidR="000A2C24" w:rsidRDefault="000A2C24">
            <w:pPr>
              <w:spacing w:before="60"/>
              <w:rPr>
                <w:ins w:id="286" w:author="wz7x3j" w:date="2013-03-21T13:38:00Z"/>
                <w:rFonts w:ascii="Arial" w:hAnsi="Arial" w:cs="Arial"/>
                <w:sz w:val="16"/>
              </w:rPr>
            </w:pPr>
            <w:ins w:id="287" w:author="wz7x3j" w:date="2013-03-21T13:39:00Z">
              <w:r>
                <w:rPr>
                  <w:rFonts w:ascii="Arial" w:hAnsi="Arial" w:cs="Arial"/>
                  <w:sz w:val="16"/>
                </w:rPr>
                <w:t>LWW</w:t>
              </w:r>
            </w:ins>
          </w:p>
        </w:tc>
      </w:tr>
      <w:tr w:rsidR="009577C1">
        <w:trPr>
          <w:ins w:id="288" w:author="nzy7l3" w:date="2013-05-21T22:40:00Z"/>
        </w:trPr>
        <w:tc>
          <w:tcPr>
            <w:tcW w:w="616" w:type="dxa"/>
          </w:tcPr>
          <w:p w:rsidR="009577C1" w:rsidRDefault="009577C1">
            <w:pPr>
              <w:spacing w:before="60"/>
              <w:rPr>
                <w:ins w:id="289" w:author="nzy7l3" w:date="2013-05-21T22:40:00Z"/>
                <w:rFonts w:ascii="Arial" w:hAnsi="Arial" w:cs="Arial"/>
                <w:sz w:val="16"/>
              </w:rPr>
            </w:pPr>
            <w:ins w:id="290" w:author="nzy7l3" w:date="2013-05-21T22:40:00Z">
              <w:r>
                <w:rPr>
                  <w:rFonts w:ascii="Arial" w:hAnsi="Arial" w:cs="Arial"/>
                  <w:sz w:val="16"/>
                </w:rPr>
                <w:t>4</w:t>
              </w:r>
            </w:ins>
          </w:p>
        </w:tc>
        <w:tc>
          <w:tcPr>
            <w:tcW w:w="662" w:type="dxa"/>
          </w:tcPr>
          <w:p w:rsidR="009577C1" w:rsidRDefault="009577C1">
            <w:pPr>
              <w:spacing w:before="60"/>
              <w:rPr>
                <w:ins w:id="291" w:author="nzy7l3" w:date="2013-05-21T22:40:00Z"/>
                <w:rFonts w:ascii="Arial" w:hAnsi="Arial" w:cs="Arial"/>
                <w:sz w:val="16"/>
              </w:rPr>
            </w:pPr>
            <w:ins w:id="292" w:author="nzy7l3" w:date="2013-05-21T22:40:00Z">
              <w:r>
                <w:rPr>
                  <w:rFonts w:ascii="Arial" w:hAnsi="Arial" w:cs="Arial"/>
                  <w:sz w:val="16"/>
                </w:rPr>
                <w:t>4</w:t>
              </w:r>
            </w:ins>
          </w:p>
        </w:tc>
        <w:tc>
          <w:tcPr>
            <w:tcW w:w="6210" w:type="dxa"/>
          </w:tcPr>
          <w:p w:rsidR="009577C1" w:rsidRDefault="00AB6677" w:rsidP="00EE7EE8">
            <w:pPr>
              <w:spacing w:before="60"/>
              <w:rPr>
                <w:ins w:id="293" w:author="nzy7l3" w:date="2013-05-21T22:40:00Z"/>
                <w:rFonts w:ascii="Arial" w:hAnsi="Arial" w:cs="Arial"/>
                <w:sz w:val="16"/>
              </w:rPr>
            </w:pPr>
            <w:ins w:id="294" w:author="nzy7l3" w:date="2013-05-21T22:40:00Z">
              <w:r w:rsidRPr="00AB6677">
                <w:rPr>
                  <w:rFonts w:ascii="Arial" w:hAnsi="Arial" w:cs="Arial"/>
                  <w:sz w:val="16"/>
                  <w:rPrChange w:id="295" w:author="nzy7l3" w:date="2013-05-21T22:41:00Z">
                    <w:rPr>
                      <w:rFonts w:ascii="Courier New" w:hAnsi="Courier New" w:cs="Courier New"/>
                      <w:color w:val="3F7F5F"/>
                      <w:highlight w:val="blue"/>
                    </w:rPr>
                  </w:rPrChange>
                </w:rPr>
                <w:t xml:space="preserve">Update </w:t>
              </w:r>
            </w:ins>
            <w:ins w:id="296" w:author="nzy7l3" w:date="2013-05-21T22:42:00Z">
              <w:r w:rsidR="00EE7EE8">
                <w:rPr>
                  <w:rFonts w:ascii="Arial" w:hAnsi="Arial" w:cs="Arial"/>
                  <w:sz w:val="16"/>
                </w:rPr>
                <w:t xml:space="preserve">per </w:t>
              </w:r>
            </w:ins>
            <w:ins w:id="297" w:author="nzy7l3" w:date="2013-05-21T22:41:00Z">
              <w:r w:rsidR="009577C1" w:rsidRPr="009577C1">
                <w:rPr>
                  <w:rFonts w:ascii="Arial" w:hAnsi="Arial" w:cs="Arial"/>
                  <w:sz w:val="16"/>
                </w:rPr>
                <w:t>anomaly 5035</w:t>
              </w:r>
              <w:r w:rsidR="009577C1">
                <w:rPr>
                  <w:rFonts w:ascii="Arial" w:hAnsi="Arial" w:cs="Arial"/>
                  <w:sz w:val="16"/>
                </w:rPr>
                <w:t xml:space="preserve"> and </w:t>
              </w:r>
            </w:ins>
            <w:ins w:id="298" w:author="nzy7l3" w:date="2013-05-21T22:40:00Z">
              <w:r w:rsidRPr="00AB6677">
                <w:rPr>
                  <w:rFonts w:ascii="Arial" w:hAnsi="Arial" w:cs="Arial"/>
                  <w:sz w:val="16"/>
                  <w:rPrChange w:id="299" w:author="nzy7l3" w:date="2013-05-21T22:41:00Z">
                    <w:rPr>
                      <w:rFonts w:ascii="Courier New" w:hAnsi="Courier New" w:cs="Courier New"/>
                      <w:color w:val="3F7F5F"/>
                      <w:highlight w:val="blue"/>
                    </w:rPr>
                  </w:rPrChange>
                </w:rPr>
                <w:t>FDD SF37 v002</w:t>
              </w:r>
            </w:ins>
          </w:p>
        </w:tc>
        <w:tc>
          <w:tcPr>
            <w:tcW w:w="1080" w:type="dxa"/>
          </w:tcPr>
          <w:p w:rsidR="009577C1" w:rsidRDefault="009577C1" w:rsidP="00625975">
            <w:pPr>
              <w:spacing w:before="60"/>
              <w:rPr>
                <w:ins w:id="300" w:author="nzy7l3" w:date="2013-05-21T22:40:00Z"/>
                <w:rFonts w:ascii="Arial" w:hAnsi="Arial" w:cs="Arial"/>
                <w:sz w:val="16"/>
              </w:rPr>
            </w:pPr>
            <w:ins w:id="301" w:author="nzy7l3" w:date="2013-05-21T22:40:00Z">
              <w:r>
                <w:rPr>
                  <w:rFonts w:ascii="Arial" w:hAnsi="Arial" w:cs="Arial"/>
                  <w:sz w:val="16"/>
                </w:rPr>
                <w:t>21-May-13</w:t>
              </w:r>
            </w:ins>
          </w:p>
        </w:tc>
        <w:tc>
          <w:tcPr>
            <w:tcW w:w="1105" w:type="dxa"/>
          </w:tcPr>
          <w:p w:rsidR="009577C1" w:rsidRDefault="009577C1">
            <w:pPr>
              <w:spacing w:before="60"/>
              <w:rPr>
                <w:ins w:id="302" w:author="nzy7l3" w:date="2013-05-21T22:40:00Z"/>
                <w:rFonts w:ascii="Arial" w:hAnsi="Arial" w:cs="Arial"/>
                <w:sz w:val="16"/>
              </w:rPr>
            </w:pPr>
            <w:ins w:id="303" w:author="nzy7l3" w:date="2013-05-21T22:40:00Z">
              <w:r>
                <w:rPr>
                  <w:rFonts w:ascii="Arial" w:hAnsi="Arial" w:cs="Arial"/>
                  <w:sz w:val="16"/>
                </w:rPr>
                <w:t>BDO</w:t>
              </w:r>
            </w:ins>
          </w:p>
        </w:tc>
      </w:tr>
    </w:tbl>
    <w:p w:rsidR="00107819" w:rsidRDefault="00107819"/>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520" w:rsidRDefault="00E93520">
      <w:r>
        <w:separator/>
      </w:r>
    </w:p>
  </w:endnote>
  <w:endnote w:type="continuationSeparator" w:id="0">
    <w:p w:rsidR="00E93520" w:rsidRDefault="00E93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F31431" w:rsidRPr="00F31431">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520" w:rsidRDefault="00E93520">
      <w:r>
        <w:separator/>
      </w:r>
    </w:p>
  </w:footnote>
  <w:footnote w:type="continuationSeparator" w:id="0">
    <w:p w:rsidR="00E93520" w:rsidRDefault="00E935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AB6677">
          <w:pPr>
            <w:pStyle w:val="Header"/>
          </w:pPr>
          <w:fldSimple w:instr=" DOCPROPERTY &quot;Document Title&quot;  \* MERGEFORMAT ">
            <w:r w:rsidR="00D50115">
              <w:t>Global Signal Overwrite Detection</w:t>
            </w:r>
          </w:fldSimple>
        </w:p>
        <w:p w:rsidR="00F957FA" w:rsidRDefault="00AB6677" w:rsidP="001A574F">
          <w:pPr>
            <w:pStyle w:val="Header"/>
            <w:tabs>
              <w:tab w:val="clear" w:pos="4320"/>
              <w:tab w:val="clear" w:pos="8640"/>
              <w:tab w:val="center" w:pos="2592"/>
            </w:tabs>
          </w:pPr>
          <w:fldSimple w:instr=" DOCPROPERTY &quot;Product Line&quot;  \* MERGEFORMAT ">
            <w:r w:rsidR="00D50115">
              <w:t>Gen II+ EPS EA3</w:t>
            </w:r>
          </w:fldSimple>
          <w:r w:rsidR="00F957FA">
            <w:tab/>
          </w:r>
        </w:p>
      </w:tc>
      <w:tc>
        <w:tcPr>
          <w:tcW w:w="1170" w:type="dxa"/>
        </w:tcPr>
        <w:p w:rsidR="00F957FA" w:rsidRDefault="00F957FA">
          <w:pPr>
            <w:pStyle w:val="Header"/>
          </w:pPr>
          <w:r>
            <w:t>Revision:</w:t>
          </w:r>
        </w:p>
      </w:tc>
      <w:tc>
        <w:tcPr>
          <w:tcW w:w="1350" w:type="dxa"/>
        </w:tcPr>
        <w:p w:rsidR="00F957FA" w:rsidRDefault="007172A7" w:rsidP="00901E19">
          <w:pPr>
            <w:pStyle w:val="Header"/>
          </w:pPr>
          <w:del w:id="304" w:author="wz7x3j" w:date="2013-03-21T13:37:00Z">
            <w:r w:rsidDel="000A2C24">
              <w:delText>2</w:delText>
            </w:r>
          </w:del>
          <w:ins w:id="305" w:author="wz7x3j" w:date="2013-03-21T13:37:00Z">
            <w:del w:id="306" w:author="nzy7l3" w:date="2013-05-21T22:29:00Z">
              <w:r w:rsidR="000A2C24" w:rsidDel="00901E19">
                <w:delText>3</w:delText>
              </w:r>
            </w:del>
          </w:ins>
          <w:ins w:id="307" w:author="nzy7l3" w:date="2013-05-21T22:29:00Z">
            <w:r w:rsidR="00901E19">
              <w:t>4</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AB6677" w:rsidP="00901E19">
          <w:pPr>
            <w:pStyle w:val="Header"/>
          </w:pPr>
          <w:fldSimple w:instr=" SAVEDATE \@ &quot;d-MMM-yy&quot; \* MERGEFORMAT ">
            <w:ins w:id="308" w:author="wz7x3j" w:date="2013-05-22T11:53:00Z">
              <w:r w:rsidR="00BA0AA2">
                <w:rPr>
                  <w:noProof/>
                </w:rPr>
                <w:t>22-May-13</w:t>
              </w:r>
            </w:ins>
            <w:ins w:id="309" w:author="nzy7l3" w:date="2013-05-22T11:22:00Z">
              <w:del w:id="310" w:author="wz7x3j" w:date="2013-05-22T11:49:00Z">
                <w:r w:rsidR="00CA7780" w:rsidDel="00F61346">
                  <w:rPr>
                    <w:noProof/>
                  </w:rPr>
                  <w:delText>22-May-13</w:delText>
                </w:r>
              </w:del>
            </w:ins>
            <w:del w:id="311" w:author="wz7x3j" w:date="2013-05-22T11:49:00Z">
              <w:r w:rsidR="00CB2C71" w:rsidDel="00F61346">
                <w:rPr>
                  <w:noProof/>
                </w:rPr>
                <w:delText>14-Nov-12</w:delText>
              </w:r>
            </w:del>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901E19" w:rsidP="00901E19">
          <w:pPr>
            <w:pStyle w:val="Header"/>
          </w:pPr>
          <w:ins w:id="312" w:author="nzy7l3" w:date="2013-05-21T22:29:00Z">
            <w:r>
              <w:t>Bobby O’Steen</w:t>
            </w:r>
          </w:ins>
          <w:del w:id="313" w:author="nzy7l3" w:date="2013-05-21T22:29:00Z">
            <w:r w:rsidR="00AB6677" w:rsidDel="00901E19">
              <w:fldChar w:fldCharType="begin"/>
            </w:r>
            <w:r w:rsidR="00495559" w:rsidDel="00901E19">
              <w:delInstrText xml:space="preserve"> USERNAME  \* MERGEFORMAT </w:delInstrText>
            </w:r>
            <w:r w:rsidR="00AB6677" w:rsidDel="00901E19">
              <w:fldChar w:fldCharType="separate"/>
            </w:r>
          </w:del>
          <w:ins w:id="314" w:author="wz7x3j" w:date="2013-03-21T14:33:00Z">
            <w:del w:id="315" w:author="nzy7l3" w:date="2013-05-21T22:29:00Z">
              <w:r w:rsidR="00D50115" w:rsidDel="00901E19">
                <w:rPr>
                  <w:noProof/>
                </w:rPr>
                <w:delText>Lucas Wendling</w:delText>
              </w:r>
            </w:del>
          </w:ins>
          <w:del w:id="316" w:author="nzy7l3" w:date="2013-05-21T22:29:00Z">
            <w:r w:rsidR="001D298F" w:rsidDel="00901E19">
              <w:rPr>
                <w:noProof/>
              </w:rPr>
              <w:delText>Jared Julien (kzdyfh)</w:delText>
            </w:r>
            <w:r w:rsidR="00AB6677" w:rsidDel="00901E19">
              <w:fldChar w:fldCharType="end"/>
            </w:r>
          </w:del>
        </w:p>
      </w:tc>
      <w:tc>
        <w:tcPr>
          <w:tcW w:w="1170" w:type="dxa"/>
        </w:tcPr>
        <w:p w:rsidR="00F957FA" w:rsidRDefault="00F957FA">
          <w:pPr>
            <w:pStyle w:val="Header"/>
          </w:pPr>
          <w:r>
            <w:t>Page:</w:t>
          </w:r>
        </w:p>
      </w:tc>
      <w:tc>
        <w:tcPr>
          <w:tcW w:w="1350" w:type="dxa"/>
        </w:tcPr>
        <w:p w:rsidR="00F957FA" w:rsidRDefault="00AB6677">
          <w:pPr>
            <w:pStyle w:val="Header"/>
          </w:pPr>
          <w:r>
            <w:rPr>
              <w:rStyle w:val="PageNumber"/>
            </w:rPr>
            <w:fldChar w:fldCharType="begin"/>
          </w:r>
          <w:r w:rsidR="00F957FA">
            <w:rPr>
              <w:rStyle w:val="PageNumber"/>
            </w:rPr>
            <w:instrText xml:space="preserve"> PAGE </w:instrText>
          </w:r>
          <w:r>
            <w:rPr>
              <w:rStyle w:val="PageNumber"/>
            </w:rPr>
            <w:fldChar w:fldCharType="separate"/>
          </w:r>
          <w:r w:rsidR="00BA0AA2">
            <w:rPr>
              <w:rStyle w:val="PageNumber"/>
              <w:noProof/>
            </w:rPr>
            <w:t>1</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BA0AA2">
            <w:rPr>
              <w:rStyle w:val="PageNumber"/>
              <w:noProof/>
            </w:rPr>
            <w:t>21</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E4EE3"/>
    <w:rsid w:val="0001490A"/>
    <w:rsid w:val="00064A17"/>
    <w:rsid w:val="000749AC"/>
    <w:rsid w:val="000A2C24"/>
    <w:rsid w:val="000A5A80"/>
    <w:rsid w:val="000B6F9F"/>
    <w:rsid w:val="000C534F"/>
    <w:rsid w:val="000D3FE3"/>
    <w:rsid w:val="00107819"/>
    <w:rsid w:val="001A574F"/>
    <w:rsid w:val="001A7211"/>
    <w:rsid w:val="001B60DF"/>
    <w:rsid w:val="001D298F"/>
    <w:rsid w:val="001F09B2"/>
    <w:rsid w:val="001F60AD"/>
    <w:rsid w:val="0020722A"/>
    <w:rsid w:val="00211352"/>
    <w:rsid w:val="00236917"/>
    <w:rsid w:val="00247743"/>
    <w:rsid w:val="00251AC0"/>
    <w:rsid w:val="002C03D8"/>
    <w:rsid w:val="00315335"/>
    <w:rsid w:val="0032552B"/>
    <w:rsid w:val="00395551"/>
    <w:rsid w:val="003A59E2"/>
    <w:rsid w:val="003C4D3F"/>
    <w:rsid w:val="003C792B"/>
    <w:rsid w:val="003E4EE3"/>
    <w:rsid w:val="003F6AE3"/>
    <w:rsid w:val="004171CC"/>
    <w:rsid w:val="00427133"/>
    <w:rsid w:val="00483AEC"/>
    <w:rsid w:val="00495559"/>
    <w:rsid w:val="004A781C"/>
    <w:rsid w:val="004E224B"/>
    <w:rsid w:val="00507978"/>
    <w:rsid w:val="0054395A"/>
    <w:rsid w:val="005C3B7F"/>
    <w:rsid w:val="005D5FE4"/>
    <w:rsid w:val="00603BF7"/>
    <w:rsid w:val="00616853"/>
    <w:rsid w:val="00625975"/>
    <w:rsid w:val="006301A6"/>
    <w:rsid w:val="00663628"/>
    <w:rsid w:val="00673802"/>
    <w:rsid w:val="00674ADF"/>
    <w:rsid w:val="0068177C"/>
    <w:rsid w:val="006B5719"/>
    <w:rsid w:val="006C5EBB"/>
    <w:rsid w:val="006D33CC"/>
    <w:rsid w:val="006F01A3"/>
    <w:rsid w:val="00700A40"/>
    <w:rsid w:val="00706174"/>
    <w:rsid w:val="007172A7"/>
    <w:rsid w:val="00717F94"/>
    <w:rsid w:val="00731511"/>
    <w:rsid w:val="00745032"/>
    <w:rsid w:val="007A69AC"/>
    <w:rsid w:val="007D196C"/>
    <w:rsid w:val="007E5B09"/>
    <w:rsid w:val="007F1C3C"/>
    <w:rsid w:val="007F34AE"/>
    <w:rsid w:val="007F4189"/>
    <w:rsid w:val="00811EA0"/>
    <w:rsid w:val="00821D39"/>
    <w:rsid w:val="008242F0"/>
    <w:rsid w:val="00850A66"/>
    <w:rsid w:val="008535B2"/>
    <w:rsid w:val="00855258"/>
    <w:rsid w:val="008B3E94"/>
    <w:rsid w:val="008B6721"/>
    <w:rsid w:val="008F6DBB"/>
    <w:rsid w:val="00901E19"/>
    <w:rsid w:val="00937013"/>
    <w:rsid w:val="00937C1E"/>
    <w:rsid w:val="00955F6A"/>
    <w:rsid w:val="00957470"/>
    <w:rsid w:val="009577C1"/>
    <w:rsid w:val="009637E0"/>
    <w:rsid w:val="00994948"/>
    <w:rsid w:val="009A21CC"/>
    <w:rsid w:val="009B20B2"/>
    <w:rsid w:val="00A26A1F"/>
    <w:rsid w:val="00A278F7"/>
    <w:rsid w:val="00A72811"/>
    <w:rsid w:val="00AB6677"/>
    <w:rsid w:val="00AD1121"/>
    <w:rsid w:val="00AD731B"/>
    <w:rsid w:val="00B07B8E"/>
    <w:rsid w:val="00B27E2A"/>
    <w:rsid w:val="00B360A0"/>
    <w:rsid w:val="00B5231E"/>
    <w:rsid w:val="00B54697"/>
    <w:rsid w:val="00B6226F"/>
    <w:rsid w:val="00B62A17"/>
    <w:rsid w:val="00BA0AA2"/>
    <w:rsid w:val="00BD008B"/>
    <w:rsid w:val="00BD15D2"/>
    <w:rsid w:val="00BD3DFF"/>
    <w:rsid w:val="00BD46D7"/>
    <w:rsid w:val="00BE09D9"/>
    <w:rsid w:val="00BF364D"/>
    <w:rsid w:val="00C04FBE"/>
    <w:rsid w:val="00C33ADF"/>
    <w:rsid w:val="00C35BD3"/>
    <w:rsid w:val="00C60973"/>
    <w:rsid w:val="00C71AA0"/>
    <w:rsid w:val="00C72FFA"/>
    <w:rsid w:val="00CA7780"/>
    <w:rsid w:val="00CB2C71"/>
    <w:rsid w:val="00CE7182"/>
    <w:rsid w:val="00D50115"/>
    <w:rsid w:val="00D66C61"/>
    <w:rsid w:val="00D80CA9"/>
    <w:rsid w:val="00D94BDD"/>
    <w:rsid w:val="00DC7E08"/>
    <w:rsid w:val="00DD75E9"/>
    <w:rsid w:val="00DE4889"/>
    <w:rsid w:val="00E5472B"/>
    <w:rsid w:val="00E57C42"/>
    <w:rsid w:val="00E93520"/>
    <w:rsid w:val="00EE7EE8"/>
    <w:rsid w:val="00EF78A6"/>
    <w:rsid w:val="00F24EDC"/>
    <w:rsid w:val="00F31431"/>
    <w:rsid w:val="00F61346"/>
    <w:rsid w:val="00F648ED"/>
    <w:rsid w:val="00F82A0C"/>
    <w:rsid w:val="00F82E8E"/>
    <w:rsid w:val="00F957FA"/>
    <w:rsid w:val="00FB2942"/>
    <w:rsid w:val="00FB432D"/>
    <w:rsid w:val="00FB5854"/>
    <w:rsid w:val="00FE77FC"/>
    <w:rsid w:val="00FF0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1CC"/>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E71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69840">
      <w:bodyDiv w:val="1"/>
      <w:marLeft w:val="42"/>
      <w:marRight w:val="42"/>
      <w:marTop w:val="42"/>
      <w:marBottom w:val="42"/>
      <w:divBdr>
        <w:top w:val="none" w:sz="0" w:space="0" w:color="auto"/>
        <w:left w:val="none" w:sz="0" w:space="0" w:color="auto"/>
        <w:bottom w:val="none" w:sz="0" w:space="0" w:color="auto"/>
        <w:right w:val="none" w:sz="0" w:space="0" w:color="auto"/>
      </w:divBdr>
      <w:divsChild>
        <w:div w:id="1515607140">
          <w:marLeft w:val="0"/>
          <w:marRight w:val="0"/>
          <w:marTop w:val="0"/>
          <w:marBottom w:val="0"/>
          <w:divBdr>
            <w:top w:val="none" w:sz="0" w:space="0" w:color="auto"/>
            <w:left w:val="none" w:sz="0" w:space="0" w:color="auto"/>
            <w:bottom w:val="none" w:sz="0" w:space="0" w:color="auto"/>
            <w:right w:val="none" w:sz="0" w:space="0" w:color="auto"/>
          </w:divBdr>
          <w:divsChild>
            <w:div w:id="1825118766">
              <w:marLeft w:val="0"/>
              <w:marRight w:val="0"/>
              <w:marTop w:val="0"/>
              <w:marBottom w:val="0"/>
              <w:divBdr>
                <w:top w:val="none" w:sz="0" w:space="0" w:color="auto"/>
                <w:left w:val="none" w:sz="0" w:space="0" w:color="auto"/>
                <w:bottom w:val="none" w:sz="0" w:space="0" w:color="auto"/>
                <w:right w:val="none" w:sz="0" w:space="0" w:color="auto"/>
              </w:divBdr>
              <w:divsChild>
                <w:div w:id="411590168">
                  <w:marLeft w:val="0"/>
                  <w:marRight w:val="0"/>
                  <w:marTop w:val="42"/>
                  <w:marBottom w:val="0"/>
                  <w:divBdr>
                    <w:top w:val="none" w:sz="0" w:space="0" w:color="auto"/>
                    <w:left w:val="none" w:sz="0" w:space="0" w:color="auto"/>
                    <w:bottom w:val="none" w:sz="0" w:space="0" w:color="auto"/>
                    <w:right w:val="none" w:sz="0" w:space="0" w:color="auto"/>
                  </w:divBdr>
                </w:div>
                <w:div w:id="1749499521">
                  <w:marLeft w:val="0"/>
                  <w:marRight w:val="0"/>
                  <w:marTop w:val="42"/>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zdyfh\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0</TotalTime>
  <Pages>21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10578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kzdyfh</dc:creator>
  <cp:keywords/>
  <dc:description/>
  <cp:lastModifiedBy>wz7x3j</cp:lastModifiedBy>
  <cp:revision>2</cp:revision>
  <cp:lastPrinted>2011-03-21T13:34:00Z</cp:lastPrinted>
  <dcterms:created xsi:type="dcterms:W3CDTF">2013-05-22T15:54:00Z</dcterms:created>
  <dcterms:modified xsi:type="dcterms:W3CDTF">2013-05-22T15:54:00Z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Global Signal Overwrite Detection</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GSOD</vt:lpwstr>
  </property>
  <property fmtid="{D5CDD505-2E9C-101B-9397-08002B2CF9AE}" pid="6" name="Product Line">
    <vt:lpwstr>Gen II+ EPS EA3</vt:lpwstr>
  </property>
</Properties>
</file>