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A17EB8" w:rsidP="00A17EB8">
      <w:pPr>
        <w:pStyle w:val="Title"/>
      </w:pPr>
      <w:r>
        <w:t>Integration</w:t>
      </w:r>
      <w:r w:rsidR="0076047D">
        <w:t xml:space="preserve"> Manual</w:t>
      </w:r>
      <w:r w:rsidR="004A781C">
        <w:t xml:space="preserve"> </w:t>
      </w:r>
      <w:r w:rsidR="0036693A">
        <w:t>–</w:t>
      </w:r>
      <w:r w:rsidR="00293FE2">
        <w:t xml:space="preserve"> </w:t>
      </w:r>
      <w:proofErr w:type="spellStart"/>
      <w:r w:rsidR="00293FE2">
        <w:t>Dma</w:t>
      </w:r>
      <w:proofErr w:type="spellEnd"/>
    </w:p>
    <w:p w:rsidR="004A781C" w:rsidRDefault="00B70668" w:rsidP="00B70668">
      <w:pPr>
        <w:pStyle w:val="Subtitle"/>
      </w:pPr>
      <w:r>
        <w:t>Table of Contents</w:t>
      </w:r>
      <w:r w:rsidR="000B6E26">
        <w:fldChar w:fldCharType="begin"/>
      </w:r>
      <w:r w:rsidR="004A781C">
        <w:instrText xml:space="preserve"> DOCVARIABLE "MDDRevNum" \* MERGEFORMAT </w:instrText>
      </w:r>
      <w:r w:rsidR="000B6E26">
        <w:fldChar w:fldCharType="end"/>
      </w:r>
      <w:r w:rsidR="000B6E26">
        <w:fldChar w:fldCharType="begin"/>
      </w:r>
      <w:r w:rsidR="004A781C">
        <w:instrText xml:space="preserve"> DOCVARIABLE "MDDRevNum" \* MERGEFORMAT </w:instrText>
      </w:r>
      <w:r w:rsidR="000B6E26">
        <w:fldChar w:fldCharType="end"/>
      </w:r>
    </w:p>
    <w:p w:rsidR="002B38F4" w:rsidRDefault="000B6E26">
      <w:pPr>
        <w:pStyle w:val="TOC1"/>
        <w:tabs>
          <w:tab w:val="left" w:pos="400"/>
          <w:tab w:val="right" w:leader="dot" w:pos="8630"/>
        </w:tabs>
        <w:rPr>
          <w:rFonts w:asciiTheme="minorHAnsi" w:eastAsiaTheme="minorEastAsia" w:hAnsiTheme="minorHAnsi" w:cstheme="minorBidi"/>
          <w:noProof/>
          <w:sz w:val="22"/>
          <w:szCs w:val="22"/>
        </w:rPr>
      </w:pPr>
      <w:r>
        <w:fldChar w:fldCharType="begin"/>
      </w:r>
      <w:r w:rsidR="00B70668">
        <w:instrText xml:space="preserve"> TOC \o "1-3" \h \z \u </w:instrText>
      </w:r>
      <w:r>
        <w:fldChar w:fldCharType="separate"/>
      </w:r>
      <w:hyperlink w:anchor="_Toc384642160" w:history="1">
        <w:r w:rsidR="002B38F4" w:rsidRPr="008B1DC5">
          <w:rPr>
            <w:rStyle w:val="Hyperlink"/>
            <w:noProof/>
          </w:rPr>
          <w:t>1</w:t>
        </w:r>
        <w:r w:rsidR="002B38F4">
          <w:rPr>
            <w:rFonts w:asciiTheme="minorHAnsi" w:eastAsiaTheme="minorEastAsia" w:hAnsiTheme="minorHAnsi" w:cstheme="minorBidi"/>
            <w:noProof/>
            <w:sz w:val="22"/>
            <w:szCs w:val="22"/>
          </w:rPr>
          <w:tab/>
        </w:r>
        <w:r w:rsidR="002B38F4" w:rsidRPr="008B1DC5">
          <w:rPr>
            <w:rStyle w:val="Hyperlink"/>
            <w:noProof/>
          </w:rPr>
          <w:t>Dependencies</w:t>
        </w:r>
        <w:r w:rsidR="002B38F4">
          <w:rPr>
            <w:noProof/>
            <w:webHidden/>
          </w:rPr>
          <w:tab/>
        </w:r>
        <w:r w:rsidR="002B38F4">
          <w:rPr>
            <w:noProof/>
            <w:webHidden/>
          </w:rPr>
          <w:fldChar w:fldCharType="begin"/>
        </w:r>
        <w:r w:rsidR="002B38F4">
          <w:rPr>
            <w:noProof/>
            <w:webHidden/>
          </w:rPr>
          <w:instrText xml:space="preserve"> PAGEREF _Toc384642160 \h </w:instrText>
        </w:r>
        <w:r w:rsidR="002B38F4">
          <w:rPr>
            <w:noProof/>
            <w:webHidden/>
          </w:rPr>
        </w:r>
        <w:r w:rsidR="002B38F4">
          <w:rPr>
            <w:noProof/>
            <w:webHidden/>
          </w:rPr>
          <w:fldChar w:fldCharType="separate"/>
        </w:r>
        <w:r w:rsidR="002B38F4">
          <w:rPr>
            <w:noProof/>
            <w:webHidden/>
          </w:rPr>
          <w:t>2</w:t>
        </w:r>
        <w:r w:rsidR="002B38F4">
          <w:rPr>
            <w:noProof/>
            <w:webHidden/>
          </w:rPr>
          <w:fldChar w:fldCharType="end"/>
        </w:r>
      </w:hyperlink>
    </w:p>
    <w:p w:rsidR="002B38F4" w:rsidRDefault="003C7C62">
      <w:pPr>
        <w:pStyle w:val="TOC2"/>
        <w:rPr>
          <w:rFonts w:asciiTheme="minorHAnsi" w:eastAsiaTheme="minorEastAsia" w:hAnsiTheme="minorHAnsi" w:cstheme="minorBidi"/>
          <w:noProof/>
          <w:sz w:val="22"/>
          <w:szCs w:val="22"/>
        </w:rPr>
      </w:pPr>
      <w:hyperlink w:anchor="_Toc384642161" w:history="1">
        <w:r w:rsidR="002B38F4" w:rsidRPr="008B1DC5">
          <w:rPr>
            <w:rStyle w:val="Hyperlink"/>
            <w:noProof/>
          </w:rPr>
          <w:t>1.1</w:t>
        </w:r>
        <w:r w:rsidR="002B38F4">
          <w:rPr>
            <w:rFonts w:asciiTheme="minorHAnsi" w:eastAsiaTheme="minorEastAsia" w:hAnsiTheme="minorHAnsi" w:cstheme="minorBidi"/>
            <w:noProof/>
            <w:sz w:val="22"/>
            <w:szCs w:val="22"/>
          </w:rPr>
          <w:tab/>
        </w:r>
        <w:r w:rsidR="002B38F4" w:rsidRPr="008B1DC5">
          <w:rPr>
            <w:rStyle w:val="Hyperlink"/>
            <w:noProof/>
          </w:rPr>
          <w:t>SWCs</w:t>
        </w:r>
        <w:r w:rsidR="002B38F4">
          <w:rPr>
            <w:noProof/>
            <w:webHidden/>
          </w:rPr>
          <w:tab/>
        </w:r>
        <w:r w:rsidR="002B38F4">
          <w:rPr>
            <w:noProof/>
            <w:webHidden/>
          </w:rPr>
          <w:fldChar w:fldCharType="begin"/>
        </w:r>
        <w:r w:rsidR="002B38F4">
          <w:rPr>
            <w:noProof/>
            <w:webHidden/>
          </w:rPr>
          <w:instrText xml:space="preserve"> PAGEREF _Toc384642161 \h </w:instrText>
        </w:r>
        <w:r w:rsidR="002B38F4">
          <w:rPr>
            <w:noProof/>
            <w:webHidden/>
          </w:rPr>
        </w:r>
        <w:r w:rsidR="002B38F4">
          <w:rPr>
            <w:noProof/>
            <w:webHidden/>
          </w:rPr>
          <w:fldChar w:fldCharType="separate"/>
        </w:r>
        <w:r w:rsidR="002B38F4">
          <w:rPr>
            <w:noProof/>
            <w:webHidden/>
          </w:rPr>
          <w:t>2</w:t>
        </w:r>
        <w:r w:rsidR="002B38F4">
          <w:rPr>
            <w:noProof/>
            <w:webHidden/>
          </w:rPr>
          <w:fldChar w:fldCharType="end"/>
        </w:r>
      </w:hyperlink>
    </w:p>
    <w:p w:rsidR="002B38F4" w:rsidRDefault="003C7C62">
      <w:pPr>
        <w:pStyle w:val="TOC2"/>
        <w:rPr>
          <w:rFonts w:asciiTheme="minorHAnsi" w:eastAsiaTheme="minorEastAsia" w:hAnsiTheme="minorHAnsi" w:cstheme="minorBidi"/>
          <w:noProof/>
          <w:sz w:val="22"/>
          <w:szCs w:val="22"/>
        </w:rPr>
      </w:pPr>
      <w:hyperlink w:anchor="_Toc384642162" w:history="1">
        <w:r w:rsidR="002B38F4" w:rsidRPr="008B1DC5">
          <w:rPr>
            <w:rStyle w:val="Hyperlink"/>
            <w:noProof/>
          </w:rPr>
          <w:t>1.2</w:t>
        </w:r>
        <w:r w:rsidR="002B38F4">
          <w:rPr>
            <w:rFonts w:asciiTheme="minorHAnsi" w:eastAsiaTheme="minorEastAsia" w:hAnsiTheme="minorHAnsi" w:cstheme="minorBidi"/>
            <w:noProof/>
            <w:sz w:val="22"/>
            <w:szCs w:val="22"/>
          </w:rPr>
          <w:tab/>
        </w:r>
        <w:r w:rsidR="002B38F4" w:rsidRPr="008B1DC5">
          <w:rPr>
            <w:rStyle w:val="Hyperlink"/>
            <w:noProof/>
          </w:rPr>
          <w:t>Global Functions(Non RTE) to be provided to Integration Project</w:t>
        </w:r>
        <w:r w:rsidR="002B38F4">
          <w:rPr>
            <w:noProof/>
            <w:webHidden/>
          </w:rPr>
          <w:tab/>
        </w:r>
        <w:r w:rsidR="002B38F4">
          <w:rPr>
            <w:noProof/>
            <w:webHidden/>
          </w:rPr>
          <w:fldChar w:fldCharType="begin"/>
        </w:r>
        <w:r w:rsidR="002B38F4">
          <w:rPr>
            <w:noProof/>
            <w:webHidden/>
          </w:rPr>
          <w:instrText xml:space="preserve"> PAGEREF _Toc384642162 \h </w:instrText>
        </w:r>
        <w:r w:rsidR="002B38F4">
          <w:rPr>
            <w:noProof/>
            <w:webHidden/>
          </w:rPr>
        </w:r>
        <w:r w:rsidR="002B38F4">
          <w:rPr>
            <w:noProof/>
            <w:webHidden/>
          </w:rPr>
          <w:fldChar w:fldCharType="separate"/>
        </w:r>
        <w:r w:rsidR="002B38F4">
          <w:rPr>
            <w:noProof/>
            <w:webHidden/>
          </w:rPr>
          <w:t>2</w:t>
        </w:r>
        <w:r w:rsidR="002B38F4">
          <w:rPr>
            <w:noProof/>
            <w:webHidden/>
          </w:rPr>
          <w:fldChar w:fldCharType="end"/>
        </w:r>
      </w:hyperlink>
    </w:p>
    <w:p w:rsidR="002B38F4" w:rsidRDefault="003C7C62">
      <w:pPr>
        <w:pStyle w:val="TOC1"/>
        <w:tabs>
          <w:tab w:val="left" w:pos="400"/>
          <w:tab w:val="right" w:leader="dot" w:pos="8630"/>
        </w:tabs>
        <w:rPr>
          <w:rFonts w:asciiTheme="minorHAnsi" w:eastAsiaTheme="minorEastAsia" w:hAnsiTheme="minorHAnsi" w:cstheme="minorBidi"/>
          <w:noProof/>
          <w:sz w:val="22"/>
          <w:szCs w:val="22"/>
        </w:rPr>
      </w:pPr>
      <w:hyperlink w:anchor="_Toc384642163" w:history="1">
        <w:r w:rsidR="002B38F4" w:rsidRPr="008B1DC5">
          <w:rPr>
            <w:rStyle w:val="Hyperlink"/>
            <w:noProof/>
          </w:rPr>
          <w:t>2</w:t>
        </w:r>
        <w:r w:rsidR="002B38F4">
          <w:rPr>
            <w:rFonts w:asciiTheme="minorHAnsi" w:eastAsiaTheme="minorEastAsia" w:hAnsiTheme="minorHAnsi" w:cstheme="minorBidi"/>
            <w:noProof/>
            <w:sz w:val="22"/>
            <w:szCs w:val="22"/>
          </w:rPr>
          <w:tab/>
        </w:r>
        <w:r w:rsidR="002B38F4" w:rsidRPr="008B1DC5">
          <w:rPr>
            <w:rStyle w:val="Hyperlink"/>
            <w:noProof/>
          </w:rPr>
          <w:t>Configuration</w:t>
        </w:r>
        <w:r w:rsidR="002B38F4">
          <w:rPr>
            <w:noProof/>
            <w:webHidden/>
          </w:rPr>
          <w:tab/>
        </w:r>
        <w:r w:rsidR="002B38F4">
          <w:rPr>
            <w:noProof/>
            <w:webHidden/>
          </w:rPr>
          <w:fldChar w:fldCharType="begin"/>
        </w:r>
        <w:r w:rsidR="002B38F4">
          <w:rPr>
            <w:noProof/>
            <w:webHidden/>
          </w:rPr>
          <w:instrText xml:space="preserve"> PAGEREF _Toc384642163 \h </w:instrText>
        </w:r>
        <w:r w:rsidR="002B38F4">
          <w:rPr>
            <w:noProof/>
            <w:webHidden/>
          </w:rPr>
        </w:r>
        <w:r w:rsidR="002B38F4">
          <w:rPr>
            <w:noProof/>
            <w:webHidden/>
          </w:rPr>
          <w:fldChar w:fldCharType="separate"/>
        </w:r>
        <w:r w:rsidR="002B38F4">
          <w:rPr>
            <w:noProof/>
            <w:webHidden/>
          </w:rPr>
          <w:t>3</w:t>
        </w:r>
        <w:r w:rsidR="002B38F4">
          <w:rPr>
            <w:noProof/>
            <w:webHidden/>
          </w:rPr>
          <w:fldChar w:fldCharType="end"/>
        </w:r>
      </w:hyperlink>
    </w:p>
    <w:p w:rsidR="002B38F4" w:rsidRDefault="003C7C62">
      <w:pPr>
        <w:pStyle w:val="TOC2"/>
        <w:rPr>
          <w:rFonts w:asciiTheme="minorHAnsi" w:eastAsiaTheme="minorEastAsia" w:hAnsiTheme="minorHAnsi" w:cstheme="minorBidi"/>
          <w:noProof/>
          <w:sz w:val="22"/>
          <w:szCs w:val="22"/>
        </w:rPr>
      </w:pPr>
      <w:hyperlink w:anchor="_Toc384642164" w:history="1">
        <w:r w:rsidR="002B38F4" w:rsidRPr="008B1DC5">
          <w:rPr>
            <w:rStyle w:val="Hyperlink"/>
            <w:noProof/>
          </w:rPr>
          <w:t>2.1</w:t>
        </w:r>
        <w:r w:rsidR="002B38F4">
          <w:rPr>
            <w:rFonts w:asciiTheme="minorHAnsi" w:eastAsiaTheme="minorEastAsia" w:hAnsiTheme="minorHAnsi" w:cstheme="minorBidi"/>
            <w:noProof/>
            <w:sz w:val="22"/>
            <w:szCs w:val="22"/>
          </w:rPr>
          <w:tab/>
        </w:r>
        <w:r w:rsidR="002B38F4" w:rsidRPr="008B1DC5">
          <w:rPr>
            <w:rStyle w:val="Hyperlink"/>
            <w:noProof/>
          </w:rPr>
          <w:t>Build Time Config</w:t>
        </w:r>
        <w:r w:rsidR="002B38F4">
          <w:rPr>
            <w:noProof/>
            <w:webHidden/>
          </w:rPr>
          <w:tab/>
        </w:r>
        <w:r w:rsidR="002B38F4">
          <w:rPr>
            <w:noProof/>
            <w:webHidden/>
          </w:rPr>
          <w:fldChar w:fldCharType="begin"/>
        </w:r>
        <w:r w:rsidR="002B38F4">
          <w:rPr>
            <w:noProof/>
            <w:webHidden/>
          </w:rPr>
          <w:instrText xml:space="preserve"> PAGEREF _Toc384642164 \h </w:instrText>
        </w:r>
        <w:r w:rsidR="002B38F4">
          <w:rPr>
            <w:noProof/>
            <w:webHidden/>
          </w:rPr>
        </w:r>
        <w:r w:rsidR="002B38F4">
          <w:rPr>
            <w:noProof/>
            <w:webHidden/>
          </w:rPr>
          <w:fldChar w:fldCharType="separate"/>
        </w:r>
        <w:r w:rsidR="002B38F4">
          <w:rPr>
            <w:noProof/>
            <w:webHidden/>
          </w:rPr>
          <w:t>3</w:t>
        </w:r>
        <w:r w:rsidR="002B38F4">
          <w:rPr>
            <w:noProof/>
            <w:webHidden/>
          </w:rPr>
          <w:fldChar w:fldCharType="end"/>
        </w:r>
      </w:hyperlink>
    </w:p>
    <w:p w:rsidR="002B38F4" w:rsidRDefault="003C7C62">
      <w:pPr>
        <w:pStyle w:val="TOC2"/>
        <w:rPr>
          <w:rFonts w:asciiTheme="minorHAnsi" w:eastAsiaTheme="minorEastAsia" w:hAnsiTheme="minorHAnsi" w:cstheme="minorBidi"/>
          <w:noProof/>
          <w:sz w:val="22"/>
          <w:szCs w:val="22"/>
        </w:rPr>
      </w:pPr>
      <w:hyperlink w:anchor="_Toc384642165" w:history="1">
        <w:r w:rsidR="002B38F4" w:rsidRPr="008B1DC5">
          <w:rPr>
            <w:rStyle w:val="Hyperlink"/>
            <w:noProof/>
          </w:rPr>
          <w:t>2.2</w:t>
        </w:r>
        <w:r w:rsidR="002B38F4">
          <w:rPr>
            <w:rFonts w:asciiTheme="minorHAnsi" w:eastAsiaTheme="minorEastAsia" w:hAnsiTheme="minorHAnsi" w:cstheme="minorBidi"/>
            <w:noProof/>
            <w:sz w:val="22"/>
            <w:szCs w:val="22"/>
          </w:rPr>
          <w:tab/>
        </w:r>
        <w:r w:rsidR="002B38F4" w:rsidRPr="008B1DC5">
          <w:rPr>
            <w:rStyle w:val="Hyperlink"/>
            <w:noProof/>
          </w:rPr>
          <w:t>Configuration Files to be provided by Integration Project</w:t>
        </w:r>
        <w:r w:rsidR="002B38F4">
          <w:rPr>
            <w:noProof/>
            <w:webHidden/>
          </w:rPr>
          <w:tab/>
        </w:r>
        <w:r w:rsidR="002B38F4">
          <w:rPr>
            <w:noProof/>
            <w:webHidden/>
          </w:rPr>
          <w:fldChar w:fldCharType="begin"/>
        </w:r>
        <w:r w:rsidR="002B38F4">
          <w:rPr>
            <w:noProof/>
            <w:webHidden/>
          </w:rPr>
          <w:instrText xml:space="preserve"> PAGEREF _Toc384642165 \h </w:instrText>
        </w:r>
        <w:r w:rsidR="002B38F4">
          <w:rPr>
            <w:noProof/>
            <w:webHidden/>
          </w:rPr>
        </w:r>
        <w:r w:rsidR="002B38F4">
          <w:rPr>
            <w:noProof/>
            <w:webHidden/>
          </w:rPr>
          <w:fldChar w:fldCharType="separate"/>
        </w:r>
        <w:r w:rsidR="002B38F4">
          <w:rPr>
            <w:noProof/>
            <w:webHidden/>
          </w:rPr>
          <w:t>3</w:t>
        </w:r>
        <w:r w:rsidR="002B38F4">
          <w:rPr>
            <w:noProof/>
            <w:webHidden/>
          </w:rPr>
          <w:fldChar w:fldCharType="end"/>
        </w:r>
      </w:hyperlink>
    </w:p>
    <w:p w:rsidR="002B38F4" w:rsidRDefault="003C7C62">
      <w:pPr>
        <w:pStyle w:val="TOC3"/>
        <w:tabs>
          <w:tab w:val="left" w:pos="1100"/>
          <w:tab w:val="right" w:leader="dot" w:pos="8630"/>
        </w:tabs>
        <w:rPr>
          <w:rFonts w:asciiTheme="minorHAnsi" w:eastAsiaTheme="minorEastAsia" w:hAnsiTheme="minorHAnsi" w:cstheme="minorBidi"/>
          <w:noProof/>
          <w:sz w:val="22"/>
          <w:szCs w:val="22"/>
        </w:rPr>
      </w:pPr>
      <w:hyperlink w:anchor="_Toc384642166" w:history="1">
        <w:r w:rsidR="002B38F4" w:rsidRPr="008B1DC5">
          <w:rPr>
            <w:rStyle w:val="Hyperlink"/>
            <w:noProof/>
          </w:rPr>
          <w:t>2.2.1</w:t>
        </w:r>
        <w:r w:rsidR="002B38F4">
          <w:rPr>
            <w:rFonts w:asciiTheme="minorHAnsi" w:eastAsiaTheme="minorEastAsia" w:hAnsiTheme="minorHAnsi" w:cstheme="minorBidi"/>
            <w:noProof/>
            <w:sz w:val="22"/>
            <w:szCs w:val="22"/>
          </w:rPr>
          <w:tab/>
        </w:r>
        <w:r w:rsidR="002B38F4" w:rsidRPr="008B1DC5">
          <w:rPr>
            <w:rStyle w:val="Hyperlink"/>
            <w:noProof/>
          </w:rPr>
          <w:t>Da Vinci Parameter Configuration Changes</w:t>
        </w:r>
        <w:r w:rsidR="002B38F4">
          <w:rPr>
            <w:noProof/>
            <w:webHidden/>
          </w:rPr>
          <w:tab/>
        </w:r>
        <w:r w:rsidR="002B38F4">
          <w:rPr>
            <w:noProof/>
            <w:webHidden/>
          </w:rPr>
          <w:fldChar w:fldCharType="begin"/>
        </w:r>
        <w:r w:rsidR="002B38F4">
          <w:rPr>
            <w:noProof/>
            <w:webHidden/>
          </w:rPr>
          <w:instrText xml:space="preserve"> PAGEREF _Toc384642166 \h </w:instrText>
        </w:r>
        <w:r w:rsidR="002B38F4">
          <w:rPr>
            <w:noProof/>
            <w:webHidden/>
          </w:rPr>
        </w:r>
        <w:r w:rsidR="002B38F4">
          <w:rPr>
            <w:noProof/>
            <w:webHidden/>
          </w:rPr>
          <w:fldChar w:fldCharType="separate"/>
        </w:r>
        <w:r w:rsidR="002B38F4">
          <w:rPr>
            <w:noProof/>
            <w:webHidden/>
          </w:rPr>
          <w:t>3</w:t>
        </w:r>
        <w:r w:rsidR="002B38F4">
          <w:rPr>
            <w:noProof/>
            <w:webHidden/>
          </w:rPr>
          <w:fldChar w:fldCharType="end"/>
        </w:r>
      </w:hyperlink>
    </w:p>
    <w:p w:rsidR="002B38F4" w:rsidRDefault="003C7C62">
      <w:pPr>
        <w:pStyle w:val="TOC3"/>
        <w:tabs>
          <w:tab w:val="left" w:pos="1100"/>
          <w:tab w:val="right" w:leader="dot" w:pos="8630"/>
        </w:tabs>
        <w:rPr>
          <w:rFonts w:asciiTheme="minorHAnsi" w:eastAsiaTheme="minorEastAsia" w:hAnsiTheme="minorHAnsi" w:cstheme="minorBidi"/>
          <w:noProof/>
          <w:sz w:val="22"/>
          <w:szCs w:val="22"/>
        </w:rPr>
      </w:pPr>
      <w:hyperlink w:anchor="_Toc384642167" w:history="1">
        <w:r w:rsidR="002B38F4" w:rsidRPr="008B1DC5">
          <w:rPr>
            <w:rStyle w:val="Hyperlink"/>
            <w:noProof/>
          </w:rPr>
          <w:t>2.2.2</w:t>
        </w:r>
        <w:r w:rsidR="002B38F4">
          <w:rPr>
            <w:rFonts w:asciiTheme="minorHAnsi" w:eastAsiaTheme="minorEastAsia" w:hAnsiTheme="minorHAnsi" w:cstheme="minorBidi"/>
            <w:noProof/>
            <w:sz w:val="22"/>
            <w:szCs w:val="22"/>
          </w:rPr>
          <w:tab/>
        </w:r>
        <w:r w:rsidR="002B38F4" w:rsidRPr="008B1DC5">
          <w:rPr>
            <w:rStyle w:val="Hyperlink"/>
            <w:noProof/>
          </w:rPr>
          <w:t>DaVinci Interrupt Configuration Changes</w:t>
        </w:r>
        <w:r w:rsidR="002B38F4">
          <w:rPr>
            <w:noProof/>
            <w:webHidden/>
          </w:rPr>
          <w:tab/>
        </w:r>
        <w:r w:rsidR="002B38F4">
          <w:rPr>
            <w:noProof/>
            <w:webHidden/>
          </w:rPr>
          <w:fldChar w:fldCharType="begin"/>
        </w:r>
        <w:r w:rsidR="002B38F4">
          <w:rPr>
            <w:noProof/>
            <w:webHidden/>
          </w:rPr>
          <w:instrText xml:space="preserve"> PAGEREF _Toc384642167 \h </w:instrText>
        </w:r>
        <w:r w:rsidR="002B38F4">
          <w:rPr>
            <w:noProof/>
            <w:webHidden/>
          </w:rPr>
        </w:r>
        <w:r w:rsidR="002B38F4">
          <w:rPr>
            <w:noProof/>
            <w:webHidden/>
          </w:rPr>
          <w:fldChar w:fldCharType="separate"/>
        </w:r>
        <w:r w:rsidR="002B38F4">
          <w:rPr>
            <w:noProof/>
            <w:webHidden/>
          </w:rPr>
          <w:t>3</w:t>
        </w:r>
        <w:r w:rsidR="002B38F4">
          <w:rPr>
            <w:noProof/>
            <w:webHidden/>
          </w:rPr>
          <w:fldChar w:fldCharType="end"/>
        </w:r>
      </w:hyperlink>
    </w:p>
    <w:p w:rsidR="002B38F4" w:rsidRDefault="003C7C62">
      <w:pPr>
        <w:pStyle w:val="TOC3"/>
        <w:tabs>
          <w:tab w:val="left" w:pos="1100"/>
          <w:tab w:val="right" w:leader="dot" w:pos="8630"/>
        </w:tabs>
        <w:rPr>
          <w:rFonts w:asciiTheme="minorHAnsi" w:eastAsiaTheme="minorEastAsia" w:hAnsiTheme="minorHAnsi" w:cstheme="minorBidi"/>
          <w:noProof/>
          <w:sz w:val="22"/>
          <w:szCs w:val="22"/>
        </w:rPr>
      </w:pPr>
      <w:hyperlink w:anchor="_Toc384642168" w:history="1">
        <w:r w:rsidR="002B38F4" w:rsidRPr="008B1DC5">
          <w:rPr>
            <w:rStyle w:val="Hyperlink"/>
            <w:noProof/>
          </w:rPr>
          <w:t>2.2.3</w:t>
        </w:r>
        <w:r w:rsidR="002B38F4">
          <w:rPr>
            <w:rFonts w:asciiTheme="minorHAnsi" w:eastAsiaTheme="minorEastAsia" w:hAnsiTheme="minorHAnsi" w:cstheme="minorBidi"/>
            <w:noProof/>
            <w:sz w:val="22"/>
            <w:szCs w:val="22"/>
          </w:rPr>
          <w:tab/>
        </w:r>
        <w:r w:rsidR="002B38F4" w:rsidRPr="008B1DC5">
          <w:rPr>
            <w:rStyle w:val="Hyperlink"/>
            <w:noProof/>
          </w:rPr>
          <w:t>Manual Configuration Changes</w:t>
        </w:r>
        <w:r w:rsidR="002B38F4">
          <w:rPr>
            <w:noProof/>
            <w:webHidden/>
          </w:rPr>
          <w:tab/>
        </w:r>
        <w:r w:rsidR="002B38F4">
          <w:rPr>
            <w:noProof/>
            <w:webHidden/>
          </w:rPr>
          <w:fldChar w:fldCharType="begin"/>
        </w:r>
        <w:r w:rsidR="002B38F4">
          <w:rPr>
            <w:noProof/>
            <w:webHidden/>
          </w:rPr>
          <w:instrText xml:space="preserve"> PAGEREF _Toc384642168 \h </w:instrText>
        </w:r>
        <w:r w:rsidR="002B38F4">
          <w:rPr>
            <w:noProof/>
            <w:webHidden/>
          </w:rPr>
        </w:r>
        <w:r w:rsidR="002B38F4">
          <w:rPr>
            <w:noProof/>
            <w:webHidden/>
          </w:rPr>
          <w:fldChar w:fldCharType="separate"/>
        </w:r>
        <w:r w:rsidR="002B38F4">
          <w:rPr>
            <w:noProof/>
            <w:webHidden/>
          </w:rPr>
          <w:t>3</w:t>
        </w:r>
        <w:r w:rsidR="002B38F4">
          <w:rPr>
            <w:noProof/>
            <w:webHidden/>
          </w:rPr>
          <w:fldChar w:fldCharType="end"/>
        </w:r>
      </w:hyperlink>
    </w:p>
    <w:p w:rsidR="002B38F4" w:rsidRDefault="003C7C62">
      <w:pPr>
        <w:pStyle w:val="TOC1"/>
        <w:tabs>
          <w:tab w:val="left" w:pos="400"/>
          <w:tab w:val="right" w:leader="dot" w:pos="8630"/>
        </w:tabs>
        <w:rPr>
          <w:rFonts w:asciiTheme="minorHAnsi" w:eastAsiaTheme="minorEastAsia" w:hAnsiTheme="minorHAnsi" w:cstheme="minorBidi"/>
          <w:noProof/>
          <w:sz w:val="22"/>
          <w:szCs w:val="22"/>
        </w:rPr>
      </w:pPr>
      <w:hyperlink w:anchor="_Toc384642169" w:history="1">
        <w:r w:rsidR="002B38F4" w:rsidRPr="008B1DC5">
          <w:rPr>
            <w:rStyle w:val="Hyperlink"/>
            <w:noProof/>
          </w:rPr>
          <w:t>3</w:t>
        </w:r>
        <w:r w:rsidR="002B38F4">
          <w:rPr>
            <w:rFonts w:asciiTheme="minorHAnsi" w:eastAsiaTheme="minorEastAsia" w:hAnsiTheme="minorHAnsi" w:cstheme="minorBidi"/>
            <w:noProof/>
            <w:sz w:val="22"/>
            <w:szCs w:val="22"/>
          </w:rPr>
          <w:tab/>
        </w:r>
        <w:r w:rsidR="002B38F4" w:rsidRPr="008B1DC5">
          <w:rPr>
            <w:rStyle w:val="Hyperlink"/>
            <w:noProof/>
          </w:rPr>
          <w:t>Integration</w:t>
        </w:r>
        <w:r w:rsidR="002B38F4">
          <w:rPr>
            <w:noProof/>
            <w:webHidden/>
          </w:rPr>
          <w:tab/>
        </w:r>
        <w:r w:rsidR="002B38F4">
          <w:rPr>
            <w:noProof/>
            <w:webHidden/>
          </w:rPr>
          <w:fldChar w:fldCharType="begin"/>
        </w:r>
        <w:r w:rsidR="002B38F4">
          <w:rPr>
            <w:noProof/>
            <w:webHidden/>
          </w:rPr>
          <w:instrText xml:space="preserve"> PAGEREF _Toc384642169 \h </w:instrText>
        </w:r>
        <w:r w:rsidR="002B38F4">
          <w:rPr>
            <w:noProof/>
            <w:webHidden/>
          </w:rPr>
        </w:r>
        <w:r w:rsidR="002B38F4">
          <w:rPr>
            <w:noProof/>
            <w:webHidden/>
          </w:rPr>
          <w:fldChar w:fldCharType="separate"/>
        </w:r>
        <w:r w:rsidR="002B38F4">
          <w:rPr>
            <w:noProof/>
            <w:webHidden/>
          </w:rPr>
          <w:t>4</w:t>
        </w:r>
        <w:r w:rsidR="002B38F4">
          <w:rPr>
            <w:noProof/>
            <w:webHidden/>
          </w:rPr>
          <w:fldChar w:fldCharType="end"/>
        </w:r>
      </w:hyperlink>
    </w:p>
    <w:p w:rsidR="002B38F4" w:rsidRDefault="003C7C62">
      <w:pPr>
        <w:pStyle w:val="TOC2"/>
        <w:rPr>
          <w:rFonts w:asciiTheme="minorHAnsi" w:eastAsiaTheme="minorEastAsia" w:hAnsiTheme="minorHAnsi" w:cstheme="minorBidi"/>
          <w:noProof/>
          <w:sz w:val="22"/>
          <w:szCs w:val="22"/>
        </w:rPr>
      </w:pPr>
      <w:hyperlink w:anchor="_Toc384642170" w:history="1">
        <w:r w:rsidR="002B38F4" w:rsidRPr="008B1DC5">
          <w:rPr>
            <w:rStyle w:val="Hyperlink"/>
            <w:noProof/>
          </w:rPr>
          <w:t>3.1</w:t>
        </w:r>
        <w:r w:rsidR="002B38F4">
          <w:rPr>
            <w:rFonts w:asciiTheme="minorHAnsi" w:eastAsiaTheme="minorEastAsia" w:hAnsiTheme="minorHAnsi" w:cstheme="minorBidi"/>
            <w:noProof/>
            <w:sz w:val="22"/>
            <w:szCs w:val="22"/>
          </w:rPr>
          <w:tab/>
        </w:r>
        <w:r w:rsidR="002B38F4" w:rsidRPr="008B1DC5">
          <w:rPr>
            <w:rStyle w:val="Hyperlink"/>
            <w:noProof/>
          </w:rPr>
          <w:t>Required Global Data Inputs</w:t>
        </w:r>
        <w:r w:rsidR="002B38F4">
          <w:rPr>
            <w:noProof/>
            <w:webHidden/>
          </w:rPr>
          <w:tab/>
        </w:r>
        <w:r w:rsidR="002B38F4">
          <w:rPr>
            <w:noProof/>
            <w:webHidden/>
          </w:rPr>
          <w:fldChar w:fldCharType="begin"/>
        </w:r>
        <w:r w:rsidR="002B38F4">
          <w:rPr>
            <w:noProof/>
            <w:webHidden/>
          </w:rPr>
          <w:instrText xml:space="preserve"> PAGEREF _Toc384642170 \h </w:instrText>
        </w:r>
        <w:r w:rsidR="002B38F4">
          <w:rPr>
            <w:noProof/>
            <w:webHidden/>
          </w:rPr>
        </w:r>
        <w:r w:rsidR="002B38F4">
          <w:rPr>
            <w:noProof/>
            <w:webHidden/>
          </w:rPr>
          <w:fldChar w:fldCharType="separate"/>
        </w:r>
        <w:r w:rsidR="002B38F4">
          <w:rPr>
            <w:noProof/>
            <w:webHidden/>
          </w:rPr>
          <w:t>4</w:t>
        </w:r>
        <w:r w:rsidR="002B38F4">
          <w:rPr>
            <w:noProof/>
            <w:webHidden/>
          </w:rPr>
          <w:fldChar w:fldCharType="end"/>
        </w:r>
      </w:hyperlink>
    </w:p>
    <w:p w:rsidR="002B38F4" w:rsidRDefault="003C7C62">
      <w:pPr>
        <w:pStyle w:val="TOC2"/>
        <w:rPr>
          <w:rFonts w:asciiTheme="minorHAnsi" w:eastAsiaTheme="minorEastAsia" w:hAnsiTheme="minorHAnsi" w:cstheme="minorBidi"/>
          <w:noProof/>
          <w:sz w:val="22"/>
          <w:szCs w:val="22"/>
        </w:rPr>
      </w:pPr>
      <w:hyperlink w:anchor="_Toc384642171" w:history="1">
        <w:r w:rsidR="002B38F4" w:rsidRPr="008B1DC5">
          <w:rPr>
            <w:rStyle w:val="Hyperlink"/>
            <w:noProof/>
          </w:rPr>
          <w:t>3.2</w:t>
        </w:r>
        <w:r w:rsidR="002B38F4">
          <w:rPr>
            <w:rFonts w:asciiTheme="minorHAnsi" w:eastAsiaTheme="minorEastAsia" w:hAnsiTheme="minorHAnsi" w:cstheme="minorBidi"/>
            <w:noProof/>
            <w:sz w:val="22"/>
            <w:szCs w:val="22"/>
          </w:rPr>
          <w:tab/>
        </w:r>
        <w:r w:rsidR="002B38F4" w:rsidRPr="008B1DC5">
          <w:rPr>
            <w:rStyle w:val="Hyperlink"/>
            <w:noProof/>
          </w:rPr>
          <w:t>Required Global Data Outputs</w:t>
        </w:r>
        <w:r w:rsidR="002B38F4">
          <w:rPr>
            <w:noProof/>
            <w:webHidden/>
          </w:rPr>
          <w:tab/>
        </w:r>
        <w:r w:rsidR="002B38F4">
          <w:rPr>
            <w:noProof/>
            <w:webHidden/>
          </w:rPr>
          <w:fldChar w:fldCharType="begin"/>
        </w:r>
        <w:r w:rsidR="002B38F4">
          <w:rPr>
            <w:noProof/>
            <w:webHidden/>
          </w:rPr>
          <w:instrText xml:space="preserve"> PAGEREF _Toc384642171 \h </w:instrText>
        </w:r>
        <w:r w:rsidR="002B38F4">
          <w:rPr>
            <w:noProof/>
            <w:webHidden/>
          </w:rPr>
        </w:r>
        <w:r w:rsidR="002B38F4">
          <w:rPr>
            <w:noProof/>
            <w:webHidden/>
          </w:rPr>
          <w:fldChar w:fldCharType="separate"/>
        </w:r>
        <w:r w:rsidR="002B38F4">
          <w:rPr>
            <w:noProof/>
            <w:webHidden/>
          </w:rPr>
          <w:t>4</w:t>
        </w:r>
        <w:r w:rsidR="002B38F4">
          <w:rPr>
            <w:noProof/>
            <w:webHidden/>
          </w:rPr>
          <w:fldChar w:fldCharType="end"/>
        </w:r>
      </w:hyperlink>
    </w:p>
    <w:p w:rsidR="002B38F4" w:rsidRDefault="003C7C62">
      <w:pPr>
        <w:pStyle w:val="TOC2"/>
        <w:rPr>
          <w:rFonts w:asciiTheme="minorHAnsi" w:eastAsiaTheme="minorEastAsia" w:hAnsiTheme="minorHAnsi" w:cstheme="minorBidi"/>
          <w:noProof/>
          <w:sz w:val="22"/>
          <w:szCs w:val="22"/>
        </w:rPr>
      </w:pPr>
      <w:hyperlink w:anchor="_Toc384642172" w:history="1">
        <w:r w:rsidR="002B38F4" w:rsidRPr="008B1DC5">
          <w:rPr>
            <w:rStyle w:val="Hyperlink"/>
            <w:noProof/>
          </w:rPr>
          <w:t>3.3</w:t>
        </w:r>
        <w:r w:rsidR="002B38F4">
          <w:rPr>
            <w:rFonts w:asciiTheme="minorHAnsi" w:eastAsiaTheme="minorEastAsia" w:hAnsiTheme="minorHAnsi" w:cstheme="minorBidi"/>
            <w:noProof/>
            <w:sz w:val="22"/>
            <w:szCs w:val="22"/>
          </w:rPr>
          <w:tab/>
        </w:r>
        <w:r w:rsidR="002B38F4" w:rsidRPr="008B1DC5">
          <w:rPr>
            <w:rStyle w:val="Hyperlink"/>
            <w:noProof/>
          </w:rPr>
          <w:t>Specific Include Path present</w:t>
        </w:r>
        <w:r w:rsidR="002B38F4">
          <w:rPr>
            <w:noProof/>
            <w:webHidden/>
          </w:rPr>
          <w:tab/>
        </w:r>
        <w:r w:rsidR="002B38F4">
          <w:rPr>
            <w:noProof/>
            <w:webHidden/>
          </w:rPr>
          <w:fldChar w:fldCharType="begin"/>
        </w:r>
        <w:r w:rsidR="002B38F4">
          <w:rPr>
            <w:noProof/>
            <w:webHidden/>
          </w:rPr>
          <w:instrText xml:space="preserve"> PAGEREF _Toc384642172 \h </w:instrText>
        </w:r>
        <w:r w:rsidR="002B38F4">
          <w:rPr>
            <w:noProof/>
            <w:webHidden/>
          </w:rPr>
        </w:r>
        <w:r w:rsidR="002B38F4">
          <w:rPr>
            <w:noProof/>
            <w:webHidden/>
          </w:rPr>
          <w:fldChar w:fldCharType="separate"/>
        </w:r>
        <w:r w:rsidR="002B38F4">
          <w:rPr>
            <w:noProof/>
            <w:webHidden/>
          </w:rPr>
          <w:t>4</w:t>
        </w:r>
        <w:r w:rsidR="002B38F4">
          <w:rPr>
            <w:noProof/>
            <w:webHidden/>
          </w:rPr>
          <w:fldChar w:fldCharType="end"/>
        </w:r>
      </w:hyperlink>
    </w:p>
    <w:p w:rsidR="002B38F4" w:rsidRDefault="003C7C62">
      <w:pPr>
        <w:pStyle w:val="TOC1"/>
        <w:tabs>
          <w:tab w:val="left" w:pos="400"/>
          <w:tab w:val="right" w:leader="dot" w:pos="8630"/>
        </w:tabs>
        <w:rPr>
          <w:rFonts w:asciiTheme="minorHAnsi" w:eastAsiaTheme="minorEastAsia" w:hAnsiTheme="minorHAnsi" w:cstheme="minorBidi"/>
          <w:noProof/>
          <w:sz w:val="22"/>
          <w:szCs w:val="22"/>
        </w:rPr>
      </w:pPr>
      <w:hyperlink w:anchor="_Toc384642173" w:history="1">
        <w:r w:rsidR="002B38F4" w:rsidRPr="008B1DC5">
          <w:rPr>
            <w:rStyle w:val="Hyperlink"/>
            <w:noProof/>
          </w:rPr>
          <w:t>4</w:t>
        </w:r>
        <w:r w:rsidR="002B38F4">
          <w:rPr>
            <w:rFonts w:asciiTheme="minorHAnsi" w:eastAsiaTheme="minorEastAsia" w:hAnsiTheme="minorHAnsi" w:cstheme="minorBidi"/>
            <w:noProof/>
            <w:sz w:val="22"/>
            <w:szCs w:val="22"/>
          </w:rPr>
          <w:tab/>
        </w:r>
        <w:r w:rsidR="002B38F4" w:rsidRPr="008B1DC5">
          <w:rPr>
            <w:rStyle w:val="Hyperlink"/>
            <w:noProof/>
          </w:rPr>
          <w:t>Runnable Scheduling</w:t>
        </w:r>
        <w:r w:rsidR="002B38F4">
          <w:rPr>
            <w:noProof/>
            <w:webHidden/>
          </w:rPr>
          <w:tab/>
        </w:r>
        <w:r w:rsidR="002B38F4">
          <w:rPr>
            <w:noProof/>
            <w:webHidden/>
          </w:rPr>
          <w:fldChar w:fldCharType="begin"/>
        </w:r>
        <w:r w:rsidR="002B38F4">
          <w:rPr>
            <w:noProof/>
            <w:webHidden/>
          </w:rPr>
          <w:instrText xml:space="preserve"> PAGEREF _Toc384642173 \h </w:instrText>
        </w:r>
        <w:r w:rsidR="002B38F4">
          <w:rPr>
            <w:noProof/>
            <w:webHidden/>
          </w:rPr>
        </w:r>
        <w:r w:rsidR="002B38F4">
          <w:rPr>
            <w:noProof/>
            <w:webHidden/>
          </w:rPr>
          <w:fldChar w:fldCharType="separate"/>
        </w:r>
        <w:r w:rsidR="002B38F4">
          <w:rPr>
            <w:noProof/>
            <w:webHidden/>
          </w:rPr>
          <w:t>5</w:t>
        </w:r>
        <w:r w:rsidR="002B38F4">
          <w:rPr>
            <w:noProof/>
            <w:webHidden/>
          </w:rPr>
          <w:fldChar w:fldCharType="end"/>
        </w:r>
      </w:hyperlink>
    </w:p>
    <w:p w:rsidR="002B38F4" w:rsidRDefault="003C7C62">
      <w:pPr>
        <w:pStyle w:val="TOC1"/>
        <w:tabs>
          <w:tab w:val="left" w:pos="400"/>
          <w:tab w:val="right" w:leader="dot" w:pos="8630"/>
        </w:tabs>
        <w:rPr>
          <w:rFonts w:asciiTheme="minorHAnsi" w:eastAsiaTheme="minorEastAsia" w:hAnsiTheme="minorHAnsi" w:cstheme="minorBidi"/>
          <w:noProof/>
          <w:sz w:val="22"/>
          <w:szCs w:val="22"/>
        </w:rPr>
      </w:pPr>
      <w:hyperlink w:anchor="_Toc384642174" w:history="1">
        <w:r w:rsidR="002B38F4" w:rsidRPr="008B1DC5">
          <w:rPr>
            <w:rStyle w:val="Hyperlink"/>
            <w:noProof/>
          </w:rPr>
          <w:t>5</w:t>
        </w:r>
        <w:r w:rsidR="002B38F4">
          <w:rPr>
            <w:rFonts w:asciiTheme="minorHAnsi" w:eastAsiaTheme="minorEastAsia" w:hAnsiTheme="minorHAnsi" w:cstheme="minorBidi"/>
            <w:noProof/>
            <w:sz w:val="22"/>
            <w:szCs w:val="22"/>
          </w:rPr>
          <w:tab/>
        </w:r>
        <w:r w:rsidR="002B38F4" w:rsidRPr="008B1DC5">
          <w:rPr>
            <w:rStyle w:val="Hyperlink"/>
            <w:noProof/>
          </w:rPr>
          <w:t>Memory Mapping</w:t>
        </w:r>
        <w:r w:rsidR="002B38F4">
          <w:rPr>
            <w:noProof/>
            <w:webHidden/>
          </w:rPr>
          <w:tab/>
        </w:r>
        <w:r w:rsidR="002B38F4">
          <w:rPr>
            <w:noProof/>
            <w:webHidden/>
          </w:rPr>
          <w:fldChar w:fldCharType="begin"/>
        </w:r>
        <w:r w:rsidR="002B38F4">
          <w:rPr>
            <w:noProof/>
            <w:webHidden/>
          </w:rPr>
          <w:instrText xml:space="preserve"> PAGEREF _Toc384642174 \h </w:instrText>
        </w:r>
        <w:r w:rsidR="002B38F4">
          <w:rPr>
            <w:noProof/>
            <w:webHidden/>
          </w:rPr>
        </w:r>
        <w:r w:rsidR="002B38F4">
          <w:rPr>
            <w:noProof/>
            <w:webHidden/>
          </w:rPr>
          <w:fldChar w:fldCharType="separate"/>
        </w:r>
        <w:r w:rsidR="002B38F4">
          <w:rPr>
            <w:noProof/>
            <w:webHidden/>
          </w:rPr>
          <w:t>6</w:t>
        </w:r>
        <w:r w:rsidR="002B38F4">
          <w:rPr>
            <w:noProof/>
            <w:webHidden/>
          </w:rPr>
          <w:fldChar w:fldCharType="end"/>
        </w:r>
      </w:hyperlink>
    </w:p>
    <w:p w:rsidR="002B38F4" w:rsidRDefault="003C7C62">
      <w:pPr>
        <w:pStyle w:val="TOC2"/>
        <w:rPr>
          <w:rFonts w:asciiTheme="minorHAnsi" w:eastAsiaTheme="minorEastAsia" w:hAnsiTheme="minorHAnsi" w:cstheme="minorBidi"/>
          <w:noProof/>
          <w:sz w:val="22"/>
          <w:szCs w:val="22"/>
        </w:rPr>
      </w:pPr>
      <w:hyperlink w:anchor="_Toc384642175" w:history="1">
        <w:r w:rsidR="002B38F4" w:rsidRPr="008B1DC5">
          <w:rPr>
            <w:rStyle w:val="Hyperlink"/>
            <w:noProof/>
          </w:rPr>
          <w:t>5.1</w:t>
        </w:r>
        <w:r w:rsidR="002B38F4">
          <w:rPr>
            <w:rFonts w:asciiTheme="minorHAnsi" w:eastAsiaTheme="minorEastAsia" w:hAnsiTheme="minorHAnsi" w:cstheme="minorBidi"/>
            <w:noProof/>
            <w:sz w:val="22"/>
            <w:szCs w:val="22"/>
          </w:rPr>
          <w:tab/>
        </w:r>
        <w:r w:rsidR="002B38F4" w:rsidRPr="008B1DC5">
          <w:rPr>
            <w:rStyle w:val="Hyperlink"/>
            <w:noProof/>
          </w:rPr>
          <w:t>Mapping</w:t>
        </w:r>
        <w:r w:rsidR="002B38F4">
          <w:rPr>
            <w:noProof/>
            <w:webHidden/>
          </w:rPr>
          <w:tab/>
        </w:r>
        <w:r w:rsidR="002B38F4">
          <w:rPr>
            <w:noProof/>
            <w:webHidden/>
          </w:rPr>
          <w:fldChar w:fldCharType="begin"/>
        </w:r>
        <w:r w:rsidR="002B38F4">
          <w:rPr>
            <w:noProof/>
            <w:webHidden/>
          </w:rPr>
          <w:instrText xml:space="preserve"> PAGEREF _Toc384642175 \h </w:instrText>
        </w:r>
        <w:r w:rsidR="002B38F4">
          <w:rPr>
            <w:noProof/>
            <w:webHidden/>
          </w:rPr>
        </w:r>
        <w:r w:rsidR="002B38F4">
          <w:rPr>
            <w:noProof/>
            <w:webHidden/>
          </w:rPr>
          <w:fldChar w:fldCharType="separate"/>
        </w:r>
        <w:r w:rsidR="002B38F4">
          <w:rPr>
            <w:noProof/>
            <w:webHidden/>
          </w:rPr>
          <w:t>6</w:t>
        </w:r>
        <w:r w:rsidR="002B38F4">
          <w:rPr>
            <w:noProof/>
            <w:webHidden/>
          </w:rPr>
          <w:fldChar w:fldCharType="end"/>
        </w:r>
      </w:hyperlink>
    </w:p>
    <w:p w:rsidR="002B38F4" w:rsidRDefault="003C7C62">
      <w:pPr>
        <w:pStyle w:val="TOC2"/>
        <w:rPr>
          <w:rFonts w:asciiTheme="minorHAnsi" w:eastAsiaTheme="minorEastAsia" w:hAnsiTheme="minorHAnsi" w:cstheme="minorBidi"/>
          <w:noProof/>
          <w:sz w:val="22"/>
          <w:szCs w:val="22"/>
        </w:rPr>
      </w:pPr>
      <w:hyperlink w:anchor="_Toc384642176" w:history="1">
        <w:r w:rsidR="002B38F4" w:rsidRPr="008B1DC5">
          <w:rPr>
            <w:rStyle w:val="Hyperlink"/>
            <w:noProof/>
          </w:rPr>
          <w:t>5.2</w:t>
        </w:r>
        <w:r w:rsidR="002B38F4">
          <w:rPr>
            <w:rFonts w:asciiTheme="minorHAnsi" w:eastAsiaTheme="minorEastAsia" w:hAnsiTheme="minorHAnsi" w:cstheme="minorBidi"/>
            <w:noProof/>
            <w:sz w:val="22"/>
            <w:szCs w:val="22"/>
          </w:rPr>
          <w:tab/>
        </w:r>
        <w:r w:rsidR="002B38F4" w:rsidRPr="008B1DC5">
          <w:rPr>
            <w:rStyle w:val="Hyperlink"/>
            <w:noProof/>
          </w:rPr>
          <w:t>Usage</w:t>
        </w:r>
        <w:r w:rsidR="002B38F4">
          <w:rPr>
            <w:noProof/>
            <w:webHidden/>
          </w:rPr>
          <w:tab/>
        </w:r>
        <w:r w:rsidR="002B38F4">
          <w:rPr>
            <w:noProof/>
            <w:webHidden/>
          </w:rPr>
          <w:fldChar w:fldCharType="begin"/>
        </w:r>
        <w:r w:rsidR="002B38F4">
          <w:rPr>
            <w:noProof/>
            <w:webHidden/>
          </w:rPr>
          <w:instrText xml:space="preserve"> PAGEREF _Toc384642176 \h </w:instrText>
        </w:r>
        <w:r w:rsidR="002B38F4">
          <w:rPr>
            <w:noProof/>
            <w:webHidden/>
          </w:rPr>
        </w:r>
        <w:r w:rsidR="002B38F4">
          <w:rPr>
            <w:noProof/>
            <w:webHidden/>
          </w:rPr>
          <w:fldChar w:fldCharType="separate"/>
        </w:r>
        <w:r w:rsidR="002B38F4">
          <w:rPr>
            <w:noProof/>
            <w:webHidden/>
          </w:rPr>
          <w:t>6</w:t>
        </w:r>
        <w:r w:rsidR="002B38F4">
          <w:rPr>
            <w:noProof/>
            <w:webHidden/>
          </w:rPr>
          <w:fldChar w:fldCharType="end"/>
        </w:r>
      </w:hyperlink>
    </w:p>
    <w:p w:rsidR="002B38F4" w:rsidRDefault="003C7C62">
      <w:pPr>
        <w:pStyle w:val="TOC2"/>
        <w:rPr>
          <w:rFonts w:asciiTheme="minorHAnsi" w:eastAsiaTheme="minorEastAsia" w:hAnsiTheme="minorHAnsi" w:cstheme="minorBidi"/>
          <w:noProof/>
          <w:sz w:val="22"/>
          <w:szCs w:val="22"/>
        </w:rPr>
      </w:pPr>
      <w:hyperlink w:anchor="_Toc384642177" w:history="1">
        <w:r w:rsidR="002B38F4" w:rsidRPr="008B1DC5">
          <w:rPr>
            <w:rStyle w:val="Hyperlink"/>
            <w:noProof/>
          </w:rPr>
          <w:t>5.3</w:t>
        </w:r>
        <w:r w:rsidR="002B38F4">
          <w:rPr>
            <w:rFonts w:asciiTheme="minorHAnsi" w:eastAsiaTheme="minorEastAsia" w:hAnsiTheme="minorHAnsi" w:cstheme="minorBidi"/>
            <w:noProof/>
            <w:sz w:val="22"/>
            <w:szCs w:val="22"/>
          </w:rPr>
          <w:tab/>
        </w:r>
        <w:r w:rsidR="002B38F4" w:rsidRPr="008B1DC5">
          <w:rPr>
            <w:rStyle w:val="Hyperlink"/>
            <w:noProof/>
          </w:rPr>
          <w:t>Non  RTE NvM Blocks</w:t>
        </w:r>
        <w:r w:rsidR="002B38F4">
          <w:rPr>
            <w:noProof/>
            <w:webHidden/>
          </w:rPr>
          <w:tab/>
        </w:r>
        <w:r w:rsidR="002B38F4">
          <w:rPr>
            <w:noProof/>
            <w:webHidden/>
          </w:rPr>
          <w:fldChar w:fldCharType="begin"/>
        </w:r>
        <w:r w:rsidR="002B38F4">
          <w:rPr>
            <w:noProof/>
            <w:webHidden/>
          </w:rPr>
          <w:instrText xml:space="preserve"> PAGEREF _Toc384642177 \h </w:instrText>
        </w:r>
        <w:r w:rsidR="002B38F4">
          <w:rPr>
            <w:noProof/>
            <w:webHidden/>
          </w:rPr>
        </w:r>
        <w:r w:rsidR="002B38F4">
          <w:rPr>
            <w:noProof/>
            <w:webHidden/>
          </w:rPr>
          <w:fldChar w:fldCharType="separate"/>
        </w:r>
        <w:r w:rsidR="002B38F4">
          <w:rPr>
            <w:noProof/>
            <w:webHidden/>
          </w:rPr>
          <w:t>6</w:t>
        </w:r>
        <w:r w:rsidR="002B38F4">
          <w:rPr>
            <w:noProof/>
            <w:webHidden/>
          </w:rPr>
          <w:fldChar w:fldCharType="end"/>
        </w:r>
      </w:hyperlink>
    </w:p>
    <w:p w:rsidR="002B38F4" w:rsidRDefault="003C7C62">
      <w:pPr>
        <w:pStyle w:val="TOC2"/>
        <w:rPr>
          <w:rFonts w:asciiTheme="minorHAnsi" w:eastAsiaTheme="minorEastAsia" w:hAnsiTheme="minorHAnsi" w:cstheme="minorBidi"/>
          <w:noProof/>
          <w:sz w:val="22"/>
          <w:szCs w:val="22"/>
        </w:rPr>
      </w:pPr>
      <w:hyperlink w:anchor="_Toc384642178" w:history="1">
        <w:r w:rsidR="002B38F4" w:rsidRPr="008B1DC5">
          <w:rPr>
            <w:rStyle w:val="Hyperlink"/>
            <w:noProof/>
          </w:rPr>
          <w:t>5.4</w:t>
        </w:r>
        <w:r w:rsidR="002B38F4">
          <w:rPr>
            <w:rFonts w:asciiTheme="minorHAnsi" w:eastAsiaTheme="minorEastAsia" w:hAnsiTheme="minorHAnsi" w:cstheme="minorBidi"/>
            <w:noProof/>
            <w:sz w:val="22"/>
            <w:szCs w:val="22"/>
          </w:rPr>
          <w:tab/>
        </w:r>
        <w:r w:rsidR="002B38F4" w:rsidRPr="008B1DC5">
          <w:rPr>
            <w:rStyle w:val="Hyperlink"/>
            <w:noProof/>
          </w:rPr>
          <w:t>RTE NvM Blocks</w:t>
        </w:r>
        <w:r w:rsidR="002B38F4">
          <w:rPr>
            <w:noProof/>
            <w:webHidden/>
          </w:rPr>
          <w:tab/>
        </w:r>
        <w:r w:rsidR="002B38F4">
          <w:rPr>
            <w:noProof/>
            <w:webHidden/>
          </w:rPr>
          <w:fldChar w:fldCharType="begin"/>
        </w:r>
        <w:r w:rsidR="002B38F4">
          <w:rPr>
            <w:noProof/>
            <w:webHidden/>
          </w:rPr>
          <w:instrText xml:space="preserve"> PAGEREF _Toc384642178 \h </w:instrText>
        </w:r>
        <w:r w:rsidR="002B38F4">
          <w:rPr>
            <w:noProof/>
            <w:webHidden/>
          </w:rPr>
        </w:r>
        <w:r w:rsidR="002B38F4">
          <w:rPr>
            <w:noProof/>
            <w:webHidden/>
          </w:rPr>
          <w:fldChar w:fldCharType="separate"/>
        </w:r>
        <w:r w:rsidR="002B38F4">
          <w:rPr>
            <w:noProof/>
            <w:webHidden/>
          </w:rPr>
          <w:t>6</w:t>
        </w:r>
        <w:r w:rsidR="002B38F4">
          <w:rPr>
            <w:noProof/>
            <w:webHidden/>
          </w:rPr>
          <w:fldChar w:fldCharType="end"/>
        </w:r>
      </w:hyperlink>
    </w:p>
    <w:p w:rsidR="002B38F4" w:rsidRDefault="003C7C62">
      <w:pPr>
        <w:pStyle w:val="TOC1"/>
        <w:tabs>
          <w:tab w:val="left" w:pos="400"/>
          <w:tab w:val="right" w:leader="dot" w:pos="8630"/>
        </w:tabs>
        <w:rPr>
          <w:rFonts w:asciiTheme="minorHAnsi" w:eastAsiaTheme="minorEastAsia" w:hAnsiTheme="minorHAnsi" w:cstheme="minorBidi"/>
          <w:noProof/>
          <w:sz w:val="22"/>
          <w:szCs w:val="22"/>
        </w:rPr>
      </w:pPr>
      <w:hyperlink w:anchor="_Toc384642179" w:history="1">
        <w:r w:rsidR="002B38F4" w:rsidRPr="008B1DC5">
          <w:rPr>
            <w:rStyle w:val="Hyperlink"/>
            <w:noProof/>
          </w:rPr>
          <w:t>6</w:t>
        </w:r>
        <w:r w:rsidR="002B38F4">
          <w:rPr>
            <w:rFonts w:asciiTheme="minorHAnsi" w:eastAsiaTheme="minorEastAsia" w:hAnsiTheme="minorHAnsi" w:cstheme="minorBidi"/>
            <w:noProof/>
            <w:sz w:val="22"/>
            <w:szCs w:val="22"/>
          </w:rPr>
          <w:tab/>
        </w:r>
        <w:r w:rsidR="002B38F4" w:rsidRPr="008B1DC5">
          <w:rPr>
            <w:rStyle w:val="Hyperlink"/>
            <w:noProof/>
          </w:rPr>
          <w:t>Compiler Settings</w:t>
        </w:r>
        <w:r w:rsidR="002B38F4">
          <w:rPr>
            <w:noProof/>
            <w:webHidden/>
          </w:rPr>
          <w:tab/>
        </w:r>
        <w:r w:rsidR="002B38F4">
          <w:rPr>
            <w:noProof/>
            <w:webHidden/>
          </w:rPr>
          <w:fldChar w:fldCharType="begin"/>
        </w:r>
        <w:r w:rsidR="002B38F4">
          <w:rPr>
            <w:noProof/>
            <w:webHidden/>
          </w:rPr>
          <w:instrText xml:space="preserve"> PAGEREF _Toc384642179 \h </w:instrText>
        </w:r>
        <w:r w:rsidR="002B38F4">
          <w:rPr>
            <w:noProof/>
            <w:webHidden/>
          </w:rPr>
        </w:r>
        <w:r w:rsidR="002B38F4">
          <w:rPr>
            <w:noProof/>
            <w:webHidden/>
          </w:rPr>
          <w:fldChar w:fldCharType="separate"/>
        </w:r>
        <w:r w:rsidR="002B38F4">
          <w:rPr>
            <w:noProof/>
            <w:webHidden/>
          </w:rPr>
          <w:t>6</w:t>
        </w:r>
        <w:r w:rsidR="002B38F4">
          <w:rPr>
            <w:noProof/>
            <w:webHidden/>
          </w:rPr>
          <w:fldChar w:fldCharType="end"/>
        </w:r>
      </w:hyperlink>
    </w:p>
    <w:p w:rsidR="002B38F4" w:rsidRDefault="003C7C62">
      <w:pPr>
        <w:pStyle w:val="TOC2"/>
        <w:rPr>
          <w:rFonts w:asciiTheme="minorHAnsi" w:eastAsiaTheme="minorEastAsia" w:hAnsiTheme="minorHAnsi" w:cstheme="minorBidi"/>
          <w:noProof/>
          <w:sz w:val="22"/>
          <w:szCs w:val="22"/>
        </w:rPr>
      </w:pPr>
      <w:hyperlink w:anchor="_Toc384642180" w:history="1">
        <w:r w:rsidR="002B38F4" w:rsidRPr="008B1DC5">
          <w:rPr>
            <w:rStyle w:val="Hyperlink"/>
            <w:noProof/>
          </w:rPr>
          <w:t>6.1</w:t>
        </w:r>
        <w:r w:rsidR="002B38F4">
          <w:rPr>
            <w:rFonts w:asciiTheme="minorHAnsi" w:eastAsiaTheme="minorEastAsia" w:hAnsiTheme="minorHAnsi" w:cstheme="minorBidi"/>
            <w:noProof/>
            <w:sz w:val="22"/>
            <w:szCs w:val="22"/>
          </w:rPr>
          <w:tab/>
        </w:r>
        <w:r w:rsidR="002B38F4" w:rsidRPr="008B1DC5">
          <w:rPr>
            <w:rStyle w:val="Hyperlink"/>
            <w:noProof/>
          </w:rPr>
          <w:t>Preprocessor MACRO</w:t>
        </w:r>
        <w:r w:rsidR="002B38F4">
          <w:rPr>
            <w:noProof/>
            <w:webHidden/>
          </w:rPr>
          <w:tab/>
        </w:r>
        <w:r w:rsidR="002B38F4">
          <w:rPr>
            <w:noProof/>
            <w:webHidden/>
          </w:rPr>
          <w:fldChar w:fldCharType="begin"/>
        </w:r>
        <w:r w:rsidR="002B38F4">
          <w:rPr>
            <w:noProof/>
            <w:webHidden/>
          </w:rPr>
          <w:instrText xml:space="preserve"> PAGEREF _Toc384642180 \h </w:instrText>
        </w:r>
        <w:r w:rsidR="002B38F4">
          <w:rPr>
            <w:noProof/>
            <w:webHidden/>
          </w:rPr>
        </w:r>
        <w:r w:rsidR="002B38F4">
          <w:rPr>
            <w:noProof/>
            <w:webHidden/>
          </w:rPr>
          <w:fldChar w:fldCharType="separate"/>
        </w:r>
        <w:r w:rsidR="002B38F4">
          <w:rPr>
            <w:noProof/>
            <w:webHidden/>
          </w:rPr>
          <w:t>6</w:t>
        </w:r>
        <w:r w:rsidR="002B38F4">
          <w:rPr>
            <w:noProof/>
            <w:webHidden/>
          </w:rPr>
          <w:fldChar w:fldCharType="end"/>
        </w:r>
      </w:hyperlink>
    </w:p>
    <w:p w:rsidR="002B38F4" w:rsidRDefault="003C7C62">
      <w:pPr>
        <w:pStyle w:val="TOC2"/>
        <w:rPr>
          <w:rFonts w:asciiTheme="minorHAnsi" w:eastAsiaTheme="minorEastAsia" w:hAnsiTheme="minorHAnsi" w:cstheme="minorBidi"/>
          <w:noProof/>
          <w:sz w:val="22"/>
          <w:szCs w:val="22"/>
        </w:rPr>
      </w:pPr>
      <w:hyperlink w:anchor="_Toc384642181" w:history="1">
        <w:r w:rsidR="002B38F4" w:rsidRPr="008B1DC5">
          <w:rPr>
            <w:rStyle w:val="Hyperlink"/>
            <w:noProof/>
          </w:rPr>
          <w:t>6.2</w:t>
        </w:r>
        <w:r w:rsidR="002B38F4">
          <w:rPr>
            <w:rFonts w:asciiTheme="minorHAnsi" w:eastAsiaTheme="minorEastAsia" w:hAnsiTheme="minorHAnsi" w:cstheme="minorBidi"/>
            <w:noProof/>
            <w:sz w:val="22"/>
            <w:szCs w:val="22"/>
          </w:rPr>
          <w:tab/>
        </w:r>
        <w:r w:rsidR="002B38F4" w:rsidRPr="008B1DC5">
          <w:rPr>
            <w:rStyle w:val="Hyperlink"/>
            <w:noProof/>
          </w:rPr>
          <w:t>Optimization Settings</w:t>
        </w:r>
        <w:r w:rsidR="002B38F4">
          <w:rPr>
            <w:noProof/>
            <w:webHidden/>
          </w:rPr>
          <w:tab/>
        </w:r>
        <w:r w:rsidR="002B38F4">
          <w:rPr>
            <w:noProof/>
            <w:webHidden/>
          </w:rPr>
          <w:fldChar w:fldCharType="begin"/>
        </w:r>
        <w:r w:rsidR="002B38F4">
          <w:rPr>
            <w:noProof/>
            <w:webHidden/>
          </w:rPr>
          <w:instrText xml:space="preserve"> PAGEREF _Toc384642181 \h </w:instrText>
        </w:r>
        <w:r w:rsidR="002B38F4">
          <w:rPr>
            <w:noProof/>
            <w:webHidden/>
          </w:rPr>
        </w:r>
        <w:r w:rsidR="002B38F4">
          <w:rPr>
            <w:noProof/>
            <w:webHidden/>
          </w:rPr>
          <w:fldChar w:fldCharType="separate"/>
        </w:r>
        <w:r w:rsidR="002B38F4">
          <w:rPr>
            <w:noProof/>
            <w:webHidden/>
          </w:rPr>
          <w:t>6</w:t>
        </w:r>
        <w:r w:rsidR="002B38F4">
          <w:rPr>
            <w:noProof/>
            <w:webHidden/>
          </w:rPr>
          <w:fldChar w:fldCharType="end"/>
        </w:r>
      </w:hyperlink>
    </w:p>
    <w:p w:rsidR="002B38F4" w:rsidRDefault="003C7C62">
      <w:pPr>
        <w:pStyle w:val="TOC1"/>
        <w:tabs>
          <w:tab w:val="left" w:pos="400"/>
          <w:tab w:val="right" w:leader="dot" w:pos="8630"/>
        </w:tabs>
        <w:rPr>
          <w:rFonts w:asciiTheme="minorHAnsi" w:eastAsiaTheme="minorEastAsia" w:hAnsiTheme="minorHAnsi" w:cstheme="minorBidi"/>
          <w:noProof/>
          <w:sz w:val="22"/>
          <w:szCs w:val="22"/>
        </w:rPr>
      </w:pPr>
      <w:hyperlink w:anchor="_Toc384642182" w:history="1">
        <w:r w:rsidR="002B38F4" w:rsidRPr="008B1DC5">
          <w:rPr>
            <w:rStyle w:val="Hyperlink"/>
            <w:noProof/>
          </w:rPr>
          <w:t>7</w:t>
        </w:r>
        <w:r w:rsidR="002B38F4">
          <w:rPr>
            <w:rFonts w:asciiTheme="minorHAnsi" w:eastAsiaTheme="minorEastAsia" w:hAnsiTheme="minorHAnsi" w:cstheme="minorBidi"/>
            <w:noProof/>
            <w:sz w:val="22"/>
            <w:szCs w:val="22"/>
          </w:rPr>
          <w:tab/>
        </w:r>
        <w:r w:rsidR="002B38F4" w:rsidRPr="008B1DC5">
          <w:rPr>
            <w:rStyle w:val="Hyperlink"/>
            <w:noProof/>
          </w:rPr>
          <w:t>Architectural Concerns</w:t>
        </w:r>
        <w:r w:rsidR="002B38F4">
          <w:rPr>
            <w:noProof/>
            <w:webHidden/>
          </w:rPr>
          <w:tab/>
        </w:r>
        <w:r w:rsidR="002B38F4">
          <w:rPr>
            <w:noProof/>
            <w:webHidden/>
          </w:rPr>
          <w:fldChar w:fldCharType="begin"/>
        </w:r>
        <w:r w:rsidR="002B38F4">
          <w:rPr>
            <w:noProof/>
            <w:webHidden/>
          </w:rPr>
          <w:instrText xml:space="preserve"> PAGEREF _Toc384642182 \h </w:instrText>
        </w:r>
        <w:r w:rsidR="002B38F4">
          <w:rPr>
            <w:noProof/>
            <w:webHidden/>
          </w:rPr>
        </w:r>
        <w:r w:rsidR="002B38F4">
          <w:rPr>
            <w:noProof/>
            <w:webHidden/>
          </w:rPr>
          <w:fldChar w:fldCharType="separate"/>
        </w:r>
        <w:r w:rsidR="002B38F4">
          <w:rPr>
            <w:noProof/>
            <w:webHidden/>
          </w:rPr>
          <w:t>7</w:t>
        </w:r>
        <w:r w:rsidR="002B38F4">
          <w:rPr>
            <w:noProof/>
            <w:webHidden/>
          </w:rPr>
          <w:fldChar w:fldCharType="end"/>
        </w:r>
      </w:hyperlink>
    </w:p>
    <w:p w:rsidR="002B38F4" w:rsidRDefault="003C7C62">
      <w:pPr>
        <w:pStyle w:val="TOC2"/>
        <w:rPr>
          <w:rFonts w:asciiTheme="minorHAnsi" w:eastAsiaTheme="minorEastAsia" w:hAnsiTheme="minorHAnsi" w:cstheme="minorBidi"/>
          <w:noProof/>
          <w:sz w:val="22"/>
          <w:szCs w:val="22"/>
        </w:rPr>
      </w:pPr>
      <w:hyperlink w:anchor="_Toc384642183" w:history="1">
        <w:r w:rsidR="002B38F4" w:rsidRPr="008B1DC5">
          <w:rPr>
            <w:rStyle w:val="Hyperlink"/>
            <w:noProof/>
          </w:rPr>
          <w:t>7.1</w:t>
        </w:r>
        <w:r w:rsidR="002B38F4">
          <w:rPr>
            <w:rFonts w:asciiTheme="minorHAnsi" w:eastAsiaTheme="minorEastAsia" w:hAnsiTheme="minorHAnsi" w:cstheme="minorBidi"/>
            <w:noProof/>
            <w:sz w:val="22"/>
            <w:szCs w:val="22"/>
          </w:rPr>
          <w:tab/>
        </w:r>
        <w:r w:rsidR="002B38F4" w:rsidRPr="008B1DC5">
          <w:rPr>
            <w:rStyle w:val="Hyperlink"/>
            <w:noProof/>
          </w:rPr>
          <w:t>Overall DMA Architecture</w:t>
        </w:r>
        <w:r w:rsidR="002B38F4">
          <w:rPr>
            <w:noProof/>
            <w:webHidden/>
          </w:rPr>
          <w:tab/>
        </w:r>
        <w:r w:rsidR="002B38F4">
          <w:rPr>
            <w:noProof/>
            <w:webHidden/>
          </w:rPr>
          <w:fldChar w:fldCharType="begin"/>
        </w:r>
        <w:r w:rsidR="002B38F4">
          <w:rPr>
            <w:noProof/>
            <w:webHidden/>
          </w:rPr>
          <w:instrText xml:space="preserve"> PAGEREF _Toc384642183 \h </w:instrText>
        </w:r>
        <w:r w:rsidR="002B38F4">
          <w:rPr>
            <w:noProof/>
            <w:webHidden/>
          </w:rPr>
        </w:r>
        <w:r w:rsidR="002B38F4">
          <w:rPr>
            <w:noProof/>
            <w:webHidden/>
          </w:rPr>
          <w:fldChar w:fldCharType="separate"/>
        </w:r>
        <w:r w:rsidR="002B38F4">
          <w:rPr>
            <w:noProof/>
            <w:webHidden/>
          </w:rPr>
          <w:t>8</w:t>
        </w:r>
        <w:r w:rsidR="002B38F4">
          <w:rPr>
            <w:noProof/>
            <w:webHidden/>
          </w:rPr>
          <w:fldChar w:fldCharType="end"/>
        </w:r>
      </w:hyperlink>
    </w:p>
    <w:p w:rsidR="002B38F4" w:rsidRDefault="003C7C62">
      <w:pPr>
        <w:pStyle w:val="TOC2"/>
        <w:rPr>
          <w:rFonts w:asciiTheme="minorHAnsi" w:eastAsiaTheme="minorEastAsia" w:hAnsiTheme="minorHAnsi" w:cstheme="minorBidi"/>
          <w:noProof/>
          <w:sz w:val="22"/>
          <w:szCs w:val="22"/>
        </w:rPr>
      </w:pPr>
      <w:hyperlink w:anchor="_Toc384642184" w:history="1">
        <w:r w:rsidR="002B38F4" w:rsidRPr="008B1DC5">
          <w:rPr>
            <w:rStyle w:val="Hyperlink"/>
            <w:noProof/>
          </w:rPr>
          <w:t>7.2</w:t>
        </w:r>
        <w:r w:rsidR="002B38F4">
          <w:rPr>
            <w:rFonts w:asciiTheme="minorHAnsi" w:eastAsiaTheme="minorEastAsia" w:hAnsiTheme="minorHAnsi" w:cstheme="minorBidi"/>
            <w:noProof/>
            <w:sz w:val="22"/>
            <w:szCs w:val="22"/>
          </w:rPr>
          <w:tab/>
        </w:r>
        <w:r w:rsidR="002B38F4" w:rsidRPr="008B1DC5">
          <w:rPr>
            <w:rStyle w:val="Hyperlink"/>
            <w:noProof/>
          </w:rPr>
          <w:t>Affected Modules</w:t>
        </w:r>
        <w:r w:rsidR="002B38F4">
          <w:rPr>
            <w:noProof/>
            <w:webHidden/>
          </w:rPr>
          <w:tab/>
        </w:r>
        <w:r w:rsidR="002B38F4">
          <w:rPr>
            <w:noProof/>
            <w:webHidden/>
          </w:rPr>
          <w:fldChar w:fldCharType="begin"/>
        </w:r>
        <w:r w:rsidR="002B38F4">
          <w:rPr>
            <w:noProof/>
            <w:webHidden/>
          </w:rPr>
          <w:instrText xml:space="preserve"> PAGEREF _Toc384642184 \h </w:instrText>
        </w:r>
        <w:r w:rsidR="002B38F4">
          <w:rPr>
            <w:noProof/>
            <w:webHidden/>
          </w:rPr>
        </w:r>
        <w:r w:rsidR="002B38F4">
          <w:rPr>
            <w:noProof/>
            <w:webHidden/>
          </w:rPr>
          <w:fldChar w:fldCharType="separate"/>
        </w:r>
        <w:r w:rsidR="002B38F4">
          <w:rPr>
            <w:noProof/>
            <w:webHidden/>
          </w:rPr>
          <w:t>9</w:t>
        </w:r>
        <w:r w:rsidR="002B38F4">
          <w:rPr>
            <w:noProof/>
            <w:webHidden/>
          </w:rPr>
          <w:fldChar w:fldCharType="end"/>
        </w:r>
      </w:hyperlink>
    </w:p>
    <w:p w:rsidR="002B38F4" w:rsidRDefault="003C7C62">
      <w:pPr>
        <w:pStyle w:val="TOC3"/>
        <w:tabs>
          <w:tab w:val="left" w:pos="1100"/>
          <w:tab w:val="right" w:leader="dot" w:pos="8630"/>
        </w:tabs>
        <w:rPr>
          <w:rFonts w:asciiTheme="minorHAnsi" w:eastAsiaTheme="minorEastAsia" w:hAnsiTheme="minorHAnsi" w:cstheme="minorBidi"/>
          <w:noProof/>
          <w:sz w:val="22"/>
          <w:szCs w:val="22"/>
        </w:rPr>
      </w:pPr>
      <w:hyperlink w:anchor="_Toc384642185" w:history="1">
        <w:r w:rsidR="002B38F4" w:rsidRPr="008B1DC5">
          <w:rPr>
            <w:rStyle w:val="Hyperlink"/>
            <w:noProof/>
          </w:rPr>
          <w:t>7.2.1</w:t>
        </w:r>
        <w:r w:rsidR="002B38F4">
          <w:rPr>
            <w:rFonts w:asciiTheme="minorHAnsi" w:eastAsiaTheme="minorEastAsia" w:hAnsiTheme="minorHAnsi" w:cstheme="minorBidi"/>
            <w:noProof/>
            <w:sz w:val="22"/>
            <w:szCs w:val="22"/>
          </w:rPr>
          <w:tab/>
        </w:r>
        <w:r w:rsidR="002B38F4" w:rsidRPr="008B1DC5">
          <w:rPr>
            <w:rStyle w:val="Hyperlink"/>
            <w:noProof/>
          </w:rPr>
          <w:t>IoHwAbstractionUsr</w:t>
        </w:r>
        <w:r w:rsidR="002B38F4">
          <w:rPr>
            <w:noProof/>
            <w:webHidden/>
          </w:rPr>
          <w:tab/>
        </w:r>
        <w:r w:rsidR="002B38F4">
          <w:rPr>
            <w:noProof/>
            <w:webHidden/>
          </w:rPr>
          <w:fldChar w:fldCharType="begin"/>
        </w:r>
        <w:r w:rsidR="002B38F4">
          <w:rPr>
            <w:noProof/>
            <w:webHidden/>
          </w:rPr>
          <w:instrText xml:space="preserve"> PAGEREF _Toc384642185 \h </w:instrText>
        </w:r>
        <w:r w:rsidR="002B38F4">
          <w:rPr>
            <w:noProof/>
            <w:webHidden/>
          </w:rPr>
        </w:r>
        <w:r w:rsidR="002B38F4">
          <w:rPr>
            <w:noProof/>
            <w:webHidden/>
          </w:rPr>
          <w:fldChar w:fldCharType="separate"/>
        </w:r>
        <w:r w:rsidR="002B38F4">
          <w:rPr>
            <w:noProof/>
            <w:webHidden/>
          </w:rPr>
          <w:t>9</w:t>
        </w:r>
        <w:r w:rsidR="002B38F4">
          <w:rPr>
            <w:noProof/>
            <w:webHidden/>
          </w:rPr>
          <w:fldChar w:fldCharType="end"/>
        </w:r>
      </w:hyperlink>
    </w:p>
    <w:p w:rsidR="002B38F4" w:rsidRDefault="003C7C62">
      <w:pPr>
        <w:pStyle w:val="TOC3"/>
        <w:tabs>
          <w:tab w:val="left" w:pos="1100"/>
          <w:tab w:val="right" w:leader="dot" w:pos="8630"/>
        </w:tabs>
        <w:rPr>
          <w:rFonts w:asciiTheme="minorHAnsi" w:eastAsiaTheme="minorEastAsia" w:hAnsiTheme="minorHAnsi" w:cstheme="minorBidi"/>
          <w:noProof/>
          <w:sz w:val="22"/>
          <w:szCs w:val="22"/>
        </w:rPr>
      </w:pPr>
      <w:hyperlink w:anchor="_Toc384642186" w:history="1">
        <w:r w:rsidR="002B38F4" w:rsidRPr="008B1DC5">
          <w:rPr>
            <w:rStyle w:val="Hyperlink"/>
            <w:noProof/>
          </w:rPr>
          <w:t>7.2.2</w:t>
        </w:r>
        <w:r w:rsidR="002B38F4">
          <w:rPr>
            <w:rFonts w:asciiTheme="minorHAnsi" w:eastAsiaTheme="minorEastAsia" w:hAnsiTheme="minorHAnsi" w:cstheme="minorBidi"/>
            <w:noProof/>
            <w:sz w:val="22"/>
            <w:szCs w:val="22"/>
          </w:rPr>
          <w:tab/>
        </w:r>
        <w:r w:rsidR="002B38F4" w:rsidRPr="008B1DC5">
          <w:rPr>
            <w:rStyle w:val="Hyperlink"/>
            <w:noProof/>
          </w:rPr>
          <w:t>Adc</w:t>
        </w:r>
        <w:r w:rsidR="002B38F4">
          <w:rPr>
            <w:noProof/>
            <w:webHidden/>
          </w:rPr>
          <w:tab/>
        </w:r>
        <w:r w:rsidR="002B38F4">
          <w:rPr>
            <w:noProof/>
            <w:webHidden/>
          </w:rPr>
          <w:fldChar w:fldCharType="begin"/>
        </w:r>
        <w:r w:rsidR="002B38F4">
          <w:rPr>
            <w:noProof/>
            <w:webHidden/>
          </w:rPr>
          <w:instrText xml:space="preserve"> PAGEREF _Toc384642186 \h </w:instrText>
        </w:r>
        <w:r w:rsidR="002B38F4">
          <w:rPr>
            <w:noProof/>
            <w:webHidden/>
          </w:rPr>
        </w:r>
        <w:r w:rsidR="002B38F4">
          <w:rPr>
            <w:noProof/>
            <w:webHidden/>
          </w:rPr>
          <w:fldChar w:fldCharType="separate"/>
        </w:r>
        <w:r w:rsidR="002B38F4">
          <w:rPr>
            <w:noProof/>
            <w:webHidden/>
          </w:rPr>
          <w:t>9</w:t>
        </w:r>
        <w:r w:rsidR="002B38F4">
          <w:rPr>
            <w:noProof/>
            <w:webHidden/>
          </w:rPr>
          <w:fldChar w:fldCharType="end"/>
        </w:r>
      </w:hyperlink>
    </w:p>
    <w:p w:rsidR="002B38F4" w:rsidRDefault="003C7C62">
      <w:pPr>
        <w:pStyle w:val="TOC3"/>
        <w:tabs>
          <w:tab w:val="left" w:pos="1100"/>
          <w:tab w:val="right" w:leader="dot" w:pos="8630"/>
        </w:tabs>
        <w:rPr>
          <w:rFonts w:asciiTheme="minorHAnsi" w:eastAsiaTheme="minorEastAsia" w:hAnsiTheme="minorHAnsi" w:cstheme="minorBidi"/>
          <w:noProof/>
          <w:sz w:val="22"/>
          <w:szCs w:val="22"/>
        </w:rPr>
      </w:pPr>
      <w:hyperlink w:anchor="_Toc384642187" w:history="1">
        <w:r w:rsidR="002B38F4" w:rsidRPr="008B1DC5">
          <w:rPr>
            <w:rStyle w:val="Hyperlink"/>
            <w:noProof/>
          </w:rPr>
          <w:t>7.2.3</w:t>
        </w:r>
        <w:r w:rsidR="002B38F4">
          <w:rPr>
            <w:rFonts w:asciiTheme="minorHAnsi" w:eastAsiaTheme="minorEastAsia" w:hAnsiTheme="minorHAnsi" w:cstheme="minorBidi"/>
            <w:noProof/>
            <w:sz w:val="22"/>
            <w:szCs w:val="22"/>
          </w:rPr>
          <w:tab/>
        </w:r>
        <w:r w:rsidR="002B38F4" w:rsidRPr="008B1DC5">
          <w:rPr>
            <w:rStyle w:val="Hyperlink"/>
            <w:noProof/>
          </w:rPr>
          <w:t>MtrCtrl_Irq</w:t>
        </w:r>
        <w:r w:rsidR="002B38F4">
          <w:rPr>
            <w:noProof/>
            <w:webHidden/>
          </w:rPr>
          <w:tab/>
        </w:r>
        <w:r w:rsidR="002B38F4">
          <w:rPr>
            <w:noProof/>
            <w:webHidden/>
          </w:rPr>
          <w:fldChar w:fldCharType="begin"/>
        </w:r>
        <w:r w:rsidR="002B38F4">
          <w:rPr>
            <w:noProof/>
            <w:webHidden/>
          </w:rPr>
          <w:instrText xml:space="preserve"> PAGEREF _Toc384642187 \h </w:instrText>
        </w:r>
        <w:r w:rsidR="002B38F4">
          <w:rPr>
            <w:noProof/>
            <w:webHidden/>
          </w:rPr>
        </w:r>
        <w:r w:rsidR="002B38F4">
          <w:rPr>
            <w:noProof/>
            <w:webHidden/>
          </w:rPr>
          <w:fldChar w:fldCharType="separate"/>
        </w:r>
        <w:r w:rsidR="002B38F4">
          <w:rPr>
            <w:noProof/>
            <w:webHidden/>
          </w:rPr>
          <w:t>9</w:t>
        </w:r>
        <w:r w:rsidR="002B38F4">
          <w:rPr>
            <w:noProof/>
            <w:webHidden/>
          </w:rPr>
          <w:fldChar w:fldCharType="end"/>
        </w:r>
      </w:hyperlink>
    </w:p>
    <w:p w:rsidR="002B38F4" w:rsidRDefault="003C7C62">
      <w:pPr>
        <w:pStyle w:val="TOC3"/>
        <w:tabs>
          <w:tab w:val="left" w:pos="1100"/>
          <w:tab w:val="right" w:leader="dot" w:pos="8630"/>
        </w:tabs>
        <w:rPr>
          <w:rFonts w:asciiTheme="minorHAnsi" w:eastAsiaTheme="minorEastAsia" w:hAnsiTheme="minorHAnsi" w:cstheme="minorBidi"/>
          <w:noProof/>
          <w:sz w:val="22"/>
          <w:szCs w:val="22"/>
        </w:rPr>
      </w:pPr>
      <w:hyperlink w:anchor="_Toc384642188" w:history="1">
        <w:r w:rsidR="002B38F4" w:rsidRPr="008B1DC5">
          <w:rPr>
            <w:rStyle w:val="Hyperlink"/>
            <w:noProof/>
          </w:rPr>
          <w:t>7.2.4</w:t>
        </w:r>
        <w:r w:rsidR="002B38F4">
          <w:rPr>
            <w:rFonts w:asciiTheme="minorHAnsi" w:eastAsiaTheme="minorEastAsia" w:hAnsiTheme="minorHAnsi" w:cstheme="minorBidi"/>
            <w:noProof/>
            <w:sz w:val="22"/>
            <w:szCs w:val="22"/>
          </w:rPr>
          <w:tab/>
        </w:r>
        <w:r w:rsidR="002B38F4" w:rsidRPr="008B1DC5">
          <w:rPr>
            <w:rStyle w:val="Hyperlink"/>
            <w:noProof/>
          </w:rPr>
          <w:t>uDiag</w:t>
        </w:r>
        <w:r w:rsidR="002B38F4">
          <w:rPr>
            <w:noProof/>
            <w:webHidden/>
          </w:rPr>
          <w:tab/>
        </w:r>
        <w:r w:rsidR="002B38F4">
          <w:rPr>
            <w:noProof/>
            <w:webHidden/>
          </w:rPr>
          <w:fldChar w:fldCharType="begin"/>
        </w:r>
        <w:r w:rsidR="002B38F4">
          <w:rPr>
            <w:noProof/>
            <w:webHidden/>
          </w:rPr>
          <w:instrText xml:space="preserve"> PAGEREF _Toc384642188 \h </w:instrText>
        </w:r>
        <w:r w:rsidR="002B38F4">
          <w:rPr>
            <w:noProof/>
            <w:webHidden/>
          </w:rPr>
        </w:r>
        <w:r w:rsidR="002B38F4">
          <w:rPr>
            <w:noProof/>
            <w:webHidden/>
          </w:rPr>
          <w:fldChar w:fldCharType="separate"/>
        </w:r>
        <w:r w:rsidR="002B38F4">
          <w:rPr>
            <w:noProof/>
            <w:webHidden/>
          </w:rPr>
          <w:t>10</w:t>
        </w:r>
        <w:r w:rsidR="002B38F4">
          <w:rPr>
            <w:noProof/>
            <w:webHidden/>
          </w:rPr>
          <w:fldChar w:fldCharType="end"/>
        </w:r>
      </w:hyperlink>
    </w:p>
    <w:p w:rsidR="002B38F4" w:rsidRDefault="003C7C62">
      <w:pPr>
        <w:pStyle w:val="TOC1"/>
        <w:tabs>
          <w:tab w:val="left" w:pos="400"/>
          <w:tab w:val="right" w:leader="dot" w:pos="8630"/>
        </w:tabs>
        <w:rPr>
          <w:rFonts w:asciiTheme="minorHAnsi" w:eastAsiaTheme="minorEastAsia" w:hAnsiTheme="minorHAnsi" w:cstheme="minorBidi"/>
          <w:noProof/>
          <w:sz w:val="22"/>
          <w:szCs w:val="22"/>
        </w:rPr>
      </w:pPr>
      <w:hyperlink w:anchor="_Toc384642189" w:history="1">
        <w:r w:rsidR="002B38F4" w:rsidRPr="008B1DC5">
          <w:rPr>
            <w:rStyle w:val="Hyperlink"/>
            <w:noProof/>
          </w:rPr>
          <w:t>8</w:t>
        </w:r>
        <w:r w:rsidR="002B38F4">
          <w:rPr>
            <w:rFonts w:asciiTheme="minorHAnsi" w:eastAsiaTheme="minorEastAsia" w:hAnsiTheme="minorHAnsi" w:cstheme="minorBidi"/>
            <w:noProof/>
            <w:sz w:val="22"/>
            <w:szCs w:val="22"/>
          </w:rPr>
          <w:tab/>
        </w:r>
        <w:r w:rsidR="002B38F4" w:rsidRPr="008B1DC5">
          <w:rPr>
            <w:rStyle w:val="Hyperlink"/>
            <w:noProof/>
          </w:rPr>
          <w:t>Revision Control Log</w:t>
        </w:r>
        <w:r w:rsidR="002B38F4">
          <w:rPr>
            <w:noProof/>
            <w:webHidden/>
          </w:rPr>
          <w:tab/>
        </w:r>
        <w:r w:rsidR="002B38F4">
          <w:rPr>
            <w:noProof/>
            <w:webHidden/>
          </w:rPr>
          <w:fldChar w:fldCharType="begin"/>
        </w:r>
        <w:r w:rsidR="002B38F4">
          <w:rPr>
            <w:noProof/>
            <w:webHidden/>
          </w:rPr>
          <w:instrText xml:space="preserve"> PAGEREF _Toc384642189 \h </w:instrText>
        </w:r>
        <w:r w:rsidR="002B38F4">
          <w:rPr>
            <w:noProof/>
            <w:webHidden/>
          </w:rPr>
        </w:r>
        <w:r w:rsidR="002B38F4">
          <w:rPr>
            <w:noProof/>
            <w:webHidden/>
          </w:rPr>
          <w:fldChar w:fldCharType="separate"/>
        </w:r>
        <w:r w:rsidR="002B38F4">
          <w:rPr>
            <w:noProof/>
            <w:webHidden/>
          </w:rPr>
          <w:t>12</w:t>
        </w:r>
        <w:r w:rsidR="002B38F4">
          <w:rPr>
            <w:noProof/>
            <w:webHidden/>
          </w:rPr>
          <w:fldChar w:fldCharType="end"/>
        </w:r>
      </w:hyperlink>
    </w:p>
    <w:p w:rsidR="004527BC" w:rsidRDefault="000B6E26" w:rsidP="002B38F4">
      <w:pPr>
        <w:pStyle w:val="TOC1"/>
        <w:tabs>
          <w:tab w:val="left" w:pos="400"/>
          <w:tab w:val="right" w:leader="dot" w:pos="8630"/>
        </w:tabs>
        <w:rPr>
          <w:rFonts w:ascii="Arial" w:hAnsi="Arial"/>
          <w:b/>
          <w:kern w:val="28"/>
          <w:sz w:val="28"/>
        </w:rPr>
      </w:pPr>
      <w:r>
        <w:fldChar w:fldCharType="end"/>
      </w:r>
    </w:p>
    <w:p w:rsidR="00B27D95" w:rsidRDefault="00B27D95">
      <w:pPr>
        <w:pStyle w:val="Heading1"/>
      </w:pPr>
      <w:bookmarkStart w:id="0" w:name="_Toc384642160"/>
      <w:r w:rsidRPr="00B27D95">
        <w:t>Dependencies</w:t>
      </w:r>
      <w:bookmarkEnd w:id="0"/>
    </w:p>
    <w:p w:rsidR="00916B39" w:rsidRDefault="00B27D95" w:rsidP="00B27D95">
      <w:pPr>
        <w:pStyle w:val="Heading2"/>
      </w:pPr>
      <w:bookmarkStart w:id="1" w:name="_Toc384642161"/>
      <w:r>
        <w:t>SWCs</w:t>
      </w:r>
      <w:bookmarkEnd w:id="1"/>
    </w:p>
    <w:tbl>
      <w:tblPr>
        <w:tblStyle w:val="LightList-Accent11"/>
        <w:tblW w:w="0" w:type="auto"/>
        <w:tblLook w:val="04A0" w:firstRow="1" w:lastRow="0" w:firstColumn="1" w:lastColumn="0" w:noHBand="0" w:noVBand="1"/>
      </w:tblPr>
      <w:tblGrid>
        <w:gridCol w:w="1706"/>
        <w:gridCol w:w="7150"/>
      </w:tblGrid>
      <w:tr w:rsidR="00916B39" w:rsidTr="00BD7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916B39" w:rsidRDefault="000B7B76" w:rsidP="00DE03FA">
            <w:r>
              <w:t>Module</w:t>
            </w:r>
          </w:p>
        </w:tc>
        <w:tc>
          <w:tcPr>
            <w:tcW w:w="7578" w:type="dxa"/>
          </w:tcPr>
          <w:p w:rsidR="00916B39" w:rsidRDefault="000B7B76" w:rsidP="00DE03FA">
            <w:pPr>
              <w:cnfStyle w:val="100000000000" w:firstRow="1" w:lastRow="0" w:firstColumn="0" w:lastColumn="0" w:oddVBand="0" w:evenVBand="0" w:oddHBand="0" w:evenHBand="0" w:firstRowFirstColumn="0" w:firstRowLastColumn="0" w:lastRowFirstColumn="0" w:lastRowLastColumn="0"/>
            </w:pPr>
            <w:r>
              <w:t xml:space="preserve">Required </w:t>
            </w:r>
            <w:r w:rsidR="002651B5">
              <w:t>Feature</w:t>
            </w:r>
          </w:p>
        </w:tc>
      </w:tr>
      <w:tr w:rsidR="008E2475" w:rsidTr="00BD7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8E2475" w:rsidRDefault="00FC7E15" w:rsidP="00DE03FA">
            <w:proofErr w:type="spellStart"/>
            <w:r>
              <w:t>Adc</w:t>
            </w:r>
            <w:proofErr w:type="spellEnd"/>
          </w:p>
        </w:tc>
        <w:tc>
          <w:tcPr>
            <w:tcW w:w="7578" w:type="dxa"/>
          </w:tcPr>
          <w:p w:rsidR="008E2475" w:rsidRDefault="00FC7E15" w:rsidP="000D28B1">
            <w:pPr>
              <w:cnfStyle w:val="000000100000" w:firstRow="0" w:lastRow="0" w:firstColumn="0" w:lastColumn="0" w:oddVBand="0" w:evenVBand="0" w:oddHBand="1" w:evenHBand="0" w:firstRowFirstColumn="0" w:firstRowLastColumn="0" w:lastRowFirstColumn="0" w:lastRowLastColumn="0"/>
            </w:pPr>
            <w:r>
              <w:t>Using ADC triggers for DMA transfers as well as ADC conversion group sizes to calculate buffer sizes.  Only required if ADC DMA channels are enabled.</w:t>
            </w:r>
            <w:r w:rsidR="00BD72B1">
              <w:t xml:space="preserve">  Requires version </w:t>
            </w:r>
            <w:r w:rsidR="00BD72B1" w:rsidRPr="00BD72B1">
              <w:t>FDD33C_008_and_FDD33E_002.3</w:t>
            </w:r>
            <w:r w:rsidR="00BD72B1">
              <w:t xml:space="preserve"> or later.</w:t>
            </w:r>
          </w:p>
        </w:tc>
      </w:tr>
      <w:tr w:rsidR="00FC7E15" w:rsidTr="00BD72B1">
        <w:tc>
          <w:tcPr>
            <w:cnfStyle w:val="001000000000" w:firstRow="0" w:lastRow="0" w:firstColumn="1" w:lastColumn="0" w:oddVBand="0" w:evenVBand="0" w:oddHBand="0" w:evenHBand="0" w:firstRowFirstColumn="0" w:firstRowLastColumn="0" w:lastRowFirstColumn="0" w:lastRowLastColumn="0"/>
            <w:tcW w:w="1278" w:type="dxa"/>
          </w:tcPr>
          <w:p w:rsidR="00FC7E15" w:rsidRDefault="00FC7E15" w:rsidP="00DE03FA">
            <w:proofErr w:type="spellStart"/>
            <w:r>
              <w:t>SpiNxt</w:t>
            </w:r>
            <w:proofErr w:type="spellEnd"/>
          </w:p>
        </w:tc>
        <w:tc>
          <w:tcPr>
            <w:tcW w:w="7578" w:type="dxa"/>
          </w:tcPr>
          <w:p w:rsidR="00FC7E15" w:rsidRDefault="00D77689" w:rsidP="00D77689">
            <w:pPr>
              <w:cnfStyle w:val="000000000000" w:firstRow="0" w:lastRow="0" w:firstColumn="0" w:lastColumn="0" w:oddVBand="0" w:evenVBand="0" w:oddHBand="0" w:evenHBand="0" w:firstRowFirstColumn="0" w:firstRowLastColumn="0" w:lastRowFirstColumn="0" w:lastRowLastColumn="0"/>
            </w:pPr>
            <w:r>
              <w:t>Using SPI Rx buffer full</w:t>
            </w:r>
            <w:r w:rsidR="00FC7E15">
              <w:t xml:space="preserve"> triggers for DMA transfers as well as SPI </w:t>
            </w:r>
            <w:r>
              <w:t>transfer group</w:t>
            </w:r>
            <w:r w:rsidR="00FC7E15">
              <w:t xml:space="preserve"> sizes to calculate </w:t>
            </w:r>
            <w:r>
              <w:t xml:space="preserve">DMA </w:t>
            </w:r>
            <w:r w:rsidR="00FC7E15">
              <w:t>buffer sizes.  Only required if SPI DMA channels are used.</w:t>
            </w:r>
            <w:r w:rsidR="00BD72B1">
              <w:t xml:space="preserve">  Requires version </w:t>
            </w:r>
            <w:r w:rsidR="00BD72B1" w:rsidRPr="00BD72B1">
              <w:t>ASR038_2.3.0_8</w:t>
            </w:r>
            <w:r w:rsidR="00BD72B1">
              <w:t xml:space="preserve"> or later.</w:t>
            </w:r>
          </w:p>
        </w:tc>
      </w:tr>
      <w:tr w:rsidR="00FC7E15" w:rsidTr="00BD7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FC7E15" w:rsidRDefault="00FC7E15" w:rsidP="00DE03FA">
            <w:proofErr w:type="spellStart"/>
            <w:r>
              <w:t>uDiag</w:t>
            </w:r>
            <w:proofErr w:type="spellEnd"/>
          </w:p>
        </w:tc>
        <w:tc>
          <w:tcPr>
            <w:tcW w:w="7578" w:type="dxa"/>
          </w:tcPr>
          <w:p w:rsidR="00FC7E15" w:rsidRDefault="00FC7E15" w:rsidP="00D77689">
            <w:pPr>
              <w:cnfStyle w:val="000000100000" w:firstRow="0" w:lastRow="0" w:firstColumn="0" w:lastColumn="0" w:oddVBand="0" w:evenVBand="0" w:oddHBand="1" w:evenHBand="0" w:firstRowFirstColumn="0" w:firstRowLastColumn="0" w:lastRowFirstColumn="0" w:lastRowLastColumn="0"/>
            </w:pPr>
            <w:r>
              <w:t xml:space="preserve">If the </w:t>
            </w:r>
            <w:proofErr w:type="spellStart"/>
            <w:r>
              <w:t>FlsTst</w:t>
            </w:r>
            <w:proofErr w:type="spellEnd"/>
            <w:r>
              <w:t xml:space="preserve"> channels are enabled, </w:t>
            </w:r>
            <w:proofErr w:type="spellStart"/>
            <w:r>
              <w:t>uDiag</w:t>
            </w:r>
            <w:proofErr w:type="spellEnd"/>
            <w:r>
              <w:t xml:space="preserve"> is responsible for initializing and enabling these blocks.</w:t>
            </w:r>
            <w:r w:rsidR="00BD72B1">
              <w:t xml:space="preserve">  Requires version FDD32B_TMS570_uDiag_000.2</w:t>
            </w:r>
            <w:r w:rsidR="00D77689">
              <w:t>4</w:t>
            </w:r>
            <w:r w:rsidR="00BD72B1">
              <w:t xml:space="preserve"> or later.</w:t>
            </w:r>
          </w:p>
        </w:tc>
      </w:tr>
      <w:tr w:rsidR="00FC7E15" w:rsidTr="00BD72B1">
        <w:tc>
          <w:tcPr>
            <w:cnfStyle w:val="001000000000" w:firstRow="0" w:lastRow="0" w:firstColumn="1" w:lastColumn="0" w:oddVBand="0" w:evenVBand="0" w:oddHBand="0" w:evenHBand="0" w:firstRowFirstColumn="0" w:firstRowLastColumn="0" w:lastRowFirstColumn="0" w:lastRowLastColumn="0"/>
            <w:tcW w:w="1278" w:type="dxa"/>
          </w:tcPr>
          <w:p w:rsidR="00FC7E15" w:rsidRDefault="00FC7E15" w:rsidP="00DE03FA">
            <w:proofErr w:type="spellStart"/>
            <w:r>
              <w:t>ePWM</w:t>
            </w:r>
            <w:proofErr w:type="spellEnd"/>
          </w:p>
        </w:tc>
        <w:tc>
          <w:tcPr>
            <w:tcW w:w="7578" w:type="dxa"/>
          </w:tcPr>
          <w:p w:rsidR="00FC7E15" w:rsidRDefault="00FC7E15" w:rsidP="006278BE">
            <w:pPr>
              <w:cnfStyle w:val="000000000000" w:firstRow="0" w:lastRow="0" w:firstColumn="0" w:lastColumn="0" w:oddVBand="0" w:evenVBand="0" w:oddHBand="0" w:evenHBand="0" w:firstRowFirstColumn="0" w:firstRowLastColumn="0" w:lastRowFirstColumn="0" w:lastRowLastColumn="0"/>
            </w:pPr>
            <w:r>
              <w:t>Using NHET triggers for DMA transfers as well as NHET program addresses for destination addresses.</w:t>
            </w:r>
            <w:r w:rsidR="00C41C17">
              <w:t xml:space="preserve">  Only required if NHET DMA channels are enabled.</w:t>
            </w:r>
            <w:r w:rsidR="00BD72B1">
              <w:t xml:space="preserve">  Requires version </w:t>
            </w:r>
            <w:r w:rsidR="00BD72B1" w:rsidRPr="00BD72B1">
              <w:t>FDD34B_EPWM_NHETSENT_00</w:t>
            </w:r>
            <w:r w:rsidR="006278BE">
              <w:t>5</w:t>
            </w:r>
            <w:r w:rsidR="00BD72B1" w:rsidRPr="00BD72B1">
              <w:t>.0</w:t>
            </w:r>
            <w:r w:rsidR="00BD72B1">
              <w:t xml:space="preserve"> or later.</w:t>
            </w:r>
          </w:p>
        </w:tc>
      </w:tr>
      <w:tr w:rsidR="002D474A" w:rsidTr="00BD7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2D474A" w:rsidRDefault="002D474A" w:rsidP="00DE03FA">
            <w:r>
              <w:t>TMS570_Startup</w:t>
            </w:r>
          </w:p>
        </w:tc>
        <w:tc>
          <w:tcPr>
            <w:tcW w:w="7578" w:type="dxa"/>
          </w:tcPr>
          <w:p w:rsidR="002D474A" w:rsidRDefault="002D474A" w:rsidP="006451C3">
            <w:pPr>
              <w:cnfStyle w:val="000000100000" w:firstRow="0" w:lastRow="0" w:firstColumn="0" w:lastColumn="0" w:oddVBand="0" w:evenVBand="0" w:oddHBand="1" w:evenHBand="0" w:firstRowFirstColumn="0" w:firstRowLastColumn="0" w:lastRowFirstColumn="0" w:lastRowLastColumn="0"/>
            </w:pPr>
            <w:del w:id="2" w:author="Creager, Kathleen" w:date="2015-01-31T14:11:00Z">
              <w:r w:rsidDel="0095084A">
                <w:delText xml:space="preserve">Required if parity check is desired.  </w:delText>
              </w:r>
            </w:del>
            <w:r>
              <w:t xml:space="preserve">Note that the DMA parity functionality requires version FDD32B_TMS570_Startup_000.19 or later in the </w:t>
            </w:r>
            <w:proofErr w:type="spellStart"/>
            <w:r>
              <w:t>bootloader</w:t>
            </w:r>
            <w:proofErr w:type="spellEnd"/>
            <w:r>
              <w:t>.</w:t>
            </w:r>
            <w:ins w:id="3" w:author="Creager, Kathleen" w:date="2015-01-31T14:11:00Z">
              <w:r w:rsidR="0095084A">
                <w:t xml:space="preserve"> Note that DMA MPU startup test functionality requires FDD32B_TMS570_startup_000</w:t>
              </w:r>
            </w:ins>
            <w:ins w:id="4" w:author="Creager, Kathleen" w:date="2015-02-02T12:31:00Z">
              <w:r w:rsidR="006451C3">
                <w:t>.21</w:t>
              </w:r>
            </w:ins>
            <w:bookmarkStart w:id="5" w:name="_GoBack"/>
            <w:bookmarkEnd w:id="5"/>
            <w:ins w:id="6" w:author="Creager, Kathleen" w:date="2015-01-31T14:11:00Z">
              <w:r w:rsidR="0095084A">
                <w:t xml:space="preserve"> or later in the application.</w:t>
              </w:r>
            </w:ins>
          </w:p>
        </w:tc>
      </w:tr>
      <w:tr w:rsidR="0011491C" w:rsidTr="00BD72B1">
        <w:tc>
          <w:tcPr>
            <w:cnfStyle w:val="001000000000" w:firstRow="0" w:lastRow="0" w:firstColumn="1" w:lastColumn="0" w:oddVBand="0" w:evenVBand="0" w:oddHBand="0" w:evenHBand="0" w:firstRowFirstColumn="0" w:firstRowLastColumn="0" w:lastRowFirstColumn="0" w:lastRowLastColumn="0"/>
            <w:tcW w:w="1278" w:type="dxa"/>
          </w:tcPr>
          <w:p w:rsidR="0011491C" w:rsidRDefault="0011491C" w:rsidP="00DE03FA">
            <w:proofErr w:type="spellStart"/>
            <w:r>
              <w:t>DiagMgr</w:t>
            </w:r>
            <w:proofErr w:type="spellEnd"/>
          </w:p>
        </w:tc>
        <w:tc>
          <w:tcPr>
            <w:tcW w:w="7578" w:type="dxa"/>
          </w:tcPr>
          <w:p w:rsidR="0011491C" w:rsidRDefault="0011491C" w:rsidP="006278BE">
            <w:pPr>
              <w:cnfStyle w:val="000000000000" w:firstRow="0" w:lastRow="0" w:firstColumn="0" w:lastColumn="0" w:oddVBand="0" w:evenVBand="0" w:oddHBand="0" w:evenHBand="0" w:firstRowFirstColumn="0" w:firstRowLastColumn="0" w:lastRowFirstColumn="0" w:lastRowLastColumn="0"/>
            </w:pPr>
            <w:r>
              <w:t>Error reporting mechanism required if either of the slow SPI or ADC channels are enabled.</w:t>
            </w:r>
          </w:p>
        </w:tc>
      </w:tr>
    </w:tbl>
    <w:p w:rsidR="00BC5DE5" w:rsidRDefault="000D28B1">
      <w:proofErr w:type="gramStart"/>
      <w:r w:rsidRPr="000D28B1">
        <w:t>Note :</w:t>
      </w:r>
      <w:proofErr w:type="gramEnd"/>
      <w:r w:rsidRPr="000D28B1">
        <w:t xml:space="preserve"> Referencing the external components should be avoided in most cases. </w:t>
      </w:r>
      <w:r>
        <w:t>Only in unavoidable circumstance external components should be refer</w:t>
      </w:r>
      <w:r w:rsidR="00293FE2">
        <w:t>r</w:t>
      </w:r>
      <w:r>
        <w:t>ed. Developer should track the references.</w:t>
      </w:r>
    </w:p>
    <w:p w:rsidR="00E17CA7" w:rsidRDefault="00E17CA7" w:rsidP="00B27D95"/>
    <w:p w:rsidR="004527BC" w:rsidRDefault="00260F90" w:rsidP="004527BC">
      <w:pPr>
        <w:pStyle w:val="Heading2"/>
      </w:pPr>
      <w:bookmarkStart w:id="7" w:name="_Toc384642162"/>
      <w:r>
        <w:t xml:space="preserve">Global </w:t>
      </w:r>
      <w:proofErr w:type="gramStart"/>
      <w:r w:rsidR="00002748">
        <w:t>Functions</w:t>
      </w:r>
      <w:r>
        <w:t>(</w:t>
      </w:r>
      <w:proofErr w:type="gramEnd"/>
      <w:r>
        <w:t>Non RTE)</w:t>
      </w:r>
      <w:r w:rsidR="00002748">
        <w:t xml:space="preserve"> to be provided </w:t>
      </w:r>
      <w:r w:rsidR="00E17CA7">
        <w:t>to</w:t>
      </w:r>
      <w:r w:rsidR="00002748">
        <w:t xml:space="preserve"> Integration Project</w:t>
      </w:r>
      <w:bookmarkEnd w:id="7"/>
    </w:p>
    <w:p w:rsidR="00293FE2" w:rsidRDefault="00293FE2">
      <w:pPr>
        <w:spacing w:after="0"/>
      </w:pPr>
      <w:proofErr w:type="spellStart"/>
      <w:r>
        <w:t>Dma_Init</w:t>
      </w:r>
      <w:proofErr w:type="spellEnd"/>
    </w:p>
    <w:p w:rsidR="0011491C" w:rsidRDefault="0011491C">
      <w:pPr>
        <w:spacing w:after="0"/>
      </w:pPr>
      <w:proofErr w:type="spellStart"/>
      <w:r w:rsidRPr="0011491C">
        <w:t>Dma_SlowADCGroupValidity</w:t>
      </w:r>
      <w:proofErr w:type="spellEnd"/>
    </w:p>
    <w:p w:rsidR="00F95114" w:rsidRDefault="00F95114">
      <w:pPr>
        <w:spacing w:after="0"/>
      </w:pPr>
      <w:proofErr w:type="spellStart"/>
      <w:r w:rsidRPr="00F95114">
        <w:t>Dma_InvalidateSlowADCGroup</w:t>
      </w:r>
      <w:proofErr w:type="spellEnd"/>
    </w:p>
    <w:p w:rsidR="00293FE2" w:rsidRDefault="00293FE2">
      <w:pPr>
        <w:spacing w:after="0"/>
      </w:pPr>
      <w:proofErr w:type="spellStart"/>
      <w:r w:rsidRPr="00293FE2">
        <w:t>Dma_SetupMtrCtrlGroups</w:t>
      </w:r>
      <w:proofErr w:type="spellEnd"/>
    </w:p>
    <w:p w:rsidR="00293FE2" w:rsidRDefault="00293FE2">
      <w:pPr>
        <w:spacing w:after="0"/>
      </w:pPr>
      <w:proofErr w:type="spellStart"/>
      <w:r w:rsidRPr="00293FE2">
        <w:t>Dma_SetupFlsTstBlock</w:t>
      </w:r>
      <w:proofErr w:type="spellEnd"/>
    </w:p>
    <w:p w:rsidR="00293FE2" w:rsidRDefault="00293FE2">
      <w:pPr>
        <w:spacing w:after="0"/>
      </w:pPr>
      <w:proofErr w:type="spellStart"/>
      <w:r w:rsidRPr="00293FE2">
        <w:t>Dma_EnableFlsTstBlock</w:t>
      </w:r>
      <w:proofErr w:type="spellEnd"/>
    </w:p>
    <w:p w:rsidR="00293FE2" w:rsidRDefault="00293FE2">
      <w:pPr>
        <w:spacing w:after="0"/>
      </w:pPr>
      <w:proofErr w:type="spellStart"/>
      <w:r w:rsidRPr="00293FE2">
        <w:t>Dma_DisableFlsTstBlock</w:t>
      </w:r>
      <w:proofErr w:type="spellEnd"/>
    </w:p>
    <w:p w:rsidR="00293FE2" w:rsidRDefault="00293FE2">
      <w:pPr>
        <w:spacing w:after="0"/>
      </w:pPr>
    </w:p>
    <w:p w:rsidR="004527BC" w:rsidRDefault="004527BC">
      <w:pPr>
        <w:spacing w:after="0"/>
        <w:rPr>
          <w:rFonts w:ascii="Arial" w:hAnsi="Arial"/>
          <w:b/>
          <w:kern w:val="28"/>
          <w:sz w:val="28"/>
        </w:rPr>
      </w:pPr>
      <w:r>
        <w:br w:type="page"/>
      </w:r>
    </w:p>
    <w:p w:rsidR="006D151B" w:rsidRPr="006D151B" w:rsidRDefault="00A17EB8" w:rsidP="006D151B">
      <w:pPr>
        <w:pStyle w:val="Heading1"/>
      </w:pPr>
      <w:bookmarkStart w:id="8" w:name="_Toc384642163"/>
      <w:r>
        <w:lastRenderedPageBreak/>
        <w:t>Configuration</w:t>
      </w:r>
      <w:bookmarkEnd w:id="8"/>
    </w:p>
    <w:p w:rsidR="006768B8" w:rsidRDefault="006768B8" w:rsidP="006768B8">
      <w:pPr>
        <w:pStyle w:val="Heading2"/>
      </w:pPr>
      <w:bookmarkStart w:id="9" w:name="_Toc384642164"/>
      <w:r>
        <w:t xml:space="preserve">Build Time </w:t>
      </w:r>
      <w:proofErr w:type="spellStart"/>
      <w:r>
        <w:t>Config</w:t>
      </w:r>
      <w:bookmarkEnd w:id="9"/>
      <w:proofErr w:type="spellEnd"/>
    </w:p>
    <w:tbl>
      <w:tblPr>
        <w:tblStyle w:val="LightList-Accent11"/>
        <w:tblW w:w="0" w:type="auto"/>
        <w:tblLook w:val="04A0" w:firstRow="1" w:lastRow="0" w:firstColumn="1" w:lastColumn="0" w:noHBand="0" w:noVBand="1"/>
      </w:tblPr>
      <w:tblGrid>
        <w:gridCol w:w="3258"/>
        <w:gridCol w:w="4771"/>
        <w:gridCol w:w="827"/>
      </w:tblGrid>
      <w:tr w:rsidR="006D151B" w:rsidTr="0037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6D151B" w:rsidRDefault="001D6A7F" w:rsidP="00DE03FA">
            <w:r>
              <w:t>Modules</w:t>
            </w:r>
          </w:p>
        </w:tc>
        <w:tc>
          <w:tcPr>
            <w:tcW w:w="4771" w:type="dxa"/>
          </w:tcPr>
          <w:p w:rsidR="006D151B" w:rsidRDefault="006D151B" w:rsidP="00DE03FA">
            <w:pPr>
              <w:cnfStyle w:val="100000000000" w:firstRow="1" w:lastRow="0" w:firstColumn="0" w:lastColumn="0" w:oddVBand="0" w:evenVBand="0" w:oddHBand="0" w:evenHBand="0" w:firstRowFirstColumn="0" w:firstRowLastColumn="0" w:lastRowFirstColumn="0" w:lastRowLastColumn="0"/>
            </w:pPr>
            <w:r>
              <w:t>Notes</w:t>
            </w:r>
          </w:p>
        </w:tc>
        <w:tc>
          <w:tcPr>
            <w:tcW w:w="827" w:type="dxa"/>
          </w:tcPr>
          <w:p w:rsidR="006D151B" w:rsidRDefault="006D151B" w:rsidP="00DE03FA">
            <w:pPr>
              <w:cnfStyle w:val="100000000000" w:firstRow="1" w:lastRow="0" w:firstColumn="0" w:lastColumn="0" w:oddVBand="0" w:evenVBand="0" w:oddHBand="0" w:evenHBand="0" w:firstRowFirstColumn="0" w:firstRowLastColumn="0" w:lastRowFirstColumn="0" w:lastRowLastColumn="0"/>
            </w:pPr>
          </w:p>
        </w:tc>
      </w:tr>
      <w:tr w:rsidR="006D151B" w:rsidTr="0037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1D6A7F" w:rsidRDefault="00AD699E" w:rsidP="00DE03FA">
            <w:r>
              <w:t>None</w:t>
            </w:r>
          </w:p>
        </w:tc>
        <w:tc>
          <w:tcPr>
            <w:tcW w:w="4771" w:type="dxa"/>
          </w:tcPr>
          <w:p w:rsidR="006D151B" w:rsidRDefault="006D151B" w:rsidP="002651B5">
            <w:pPr>
              <w:cnfStyle w:val="000000100000" w:firstRow="0" w:lastRow="0" w:firstColumn="0" w:lastColumn="0" w:oddVBand="0" w:evenVBand="0" w:oddHBand="1" w:evenHBand="0" w:firstRowFirstColumn="0" w:firstRowLastColumn="0" w:lastRowFirstColumn="0" w:lastRowLastColumn="0"/>
            </w:pPr>
          </w:p>
        </w:tc>
        <w:tc>
          <w:tcPr>
            <w:tcW w:w="827" w:type="dxa"/>
          </w:tcPr>
          <w:p w:rsidR="006D151B" w:rsidRDefault="006D151B" w:rsidP="002651B5">
            <w:pPr>
              <w:cnfStyle w:val="000000100000" w:firstRow="0" w:lastRow="0" w:firstColumn="0" w:lastColumn="0" w:oddVBand="0" w:evenVBand="0" w:oddHBand="1" w:evenHBand="0" w:firstRowFirstColumn="0" w:firstRowLastColumn="0" w:lastRowFirstColumn="0" w:lastRowLastColumn="0"/>
            </w:pPr>
          </w:p>
        </w:tc>
      </w:tr>
    </w:tbl>
    <w:p w:rsidR="00293FE2" w:rsidRDefault="000D28B1" w:rsidP="00293FE2">
      <w:pPr>
        <w:pStyle w:val="Heading2"/>
      </w:pPr>
      <w:bookmarkStart w:id="10" w:name="_Toc384642165"/>
      <w:bookmarkStart w:id="11" w:name="OLE_LINK10"/>
      <w:bookmarkStart w:id="12" w:name="OLE_LINK11"/>
      <w:r w:rsidRPr="007C4C59">
        <w:t>Configuration Files</w:t>
      </w:r>
      <w:r>
        <w:t xml:space="preserve"> to be provided by Integration Project</w:t>
      </w:r>
      <w:bookmarkEnd w:id="10"/>
    </w:p>
    <w:p w:rsidR="00EE0C54" w:rsidRPr="00EE0C54" w:rsidRDefault="00EE0C54" w:rsidP="00EE0C54">
      <w:proofErr w:type="spellStart"/>
      <w:r>
        <w:t>Dma_Cfg.h</w:t>
      </w:r>
      <w:proofErr w:type="spellEnd"/>
      <w:r>
        <w:t xml:space="preserve"> should be manually generated based on the template provided in the Tools folder.</w:t>
      </w:r>
    </w:p>
    <w:p w:rsidR="00932C7E" w:rsidRDefault="00932C7E" w:rsidP="00932C7E">
      <w:pPr>
        <w:pStyle w:val="Heading3"/>
      </w:pPr>
      <w:bookmarkStart w:id="13" w:name="_Toc384642166"/>
      <w:bookmarkStart w:id="14" w:name="OLE_LINK12"/>
      <w:bookmarkStart w:id="15" w:name="OLE_LINK13"/>
      <w:bookmarkEnd w:id="11"/>
      <w:bookmarkEnd w:id="12"/>
      <w:r>
        <w:t>Da Vinci Parameter Configuration Changes</w:t>
      </w:r>
      <w:bookmarkEnd w:id="13"/>
    </w:p>
    <w:tbl>
      <w:tblPr>
        <w:tblStyle w:val="LightList-Accent11"/>
        <w:tblW w:w="0" w:type="auto"/>
        <w:tblLook w:val="04A0" w:firstRow="1" w:lastRow="0" w:firstColumn="1" w:lastColumn="0" w:noHBand="0" w:noVBand="1"/>
      </w:tblPr>
      <w:tblGrid>
        <w:gridCol w:w="3539"/>
        <w:gridCol w:w="4200"/>
        <w:gridCol w:w="1117"/>
      </w:tblGrid>
      <w:tr w:rsidR="00932C7E" w:rsidTr="00E16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932C7E" w:rsidRDefault="00932C7E" w:rsidP="00E16F5B">
            <w:r>
              <w:t>Parameter</w:t>
            </w:r>
          </w:p>
        </w:tc>
        <w:tc>
          <w:tcPr>
            <w:tcW w:w="4200" w:type="dxa"/>
          </w:tcPr>
          <w:p w:rsidR="00932C7E" w:rsidRDefault="00932C7E" w:rsidP="00E16F5B">
            <w:pPr>
              <w:cnfStyle w:val="100000000000" w:firstRow="1" w:lastRow="0" w:firstColumn="0" w:lastColumn="0" w:oddVBand="0" w:evenVBand="0" w:oddHBand="0" w:evenHBand="0" w:firstRowFirstColumn="0" w:firstRowLastColumn="0" w:lastRowFirstColumn="0" w:lastRowLastColumn="0"/>
            </w:pPr>
            <w:r>
              <w:t>Notes</w:t>
            </w:r>
          </w:p>
        </w:tc>
        <w:tc>
          <w:tcPr>
            <w:tcW w:w="1117" w:type="dxa"/>
          </w:tcPr>
          <w:p w:rsidR="00932C7E" w:rsidRDefault="00932C7E" w:rsidP="00E16F5B">
            <w:pPr>
              <w:cnfStyle w:val="100000000000" w:firstRow="1" w:lastRow="0" w:firstColumn="0" w:lastColumn="0" w:oddVBand="0" w:evenVBand="0" w:oddHBand="0" w:evenHBand="0" w:firstRowFirstColumn="0" w:firstRowLastColumn="0" w:lastRowFirstColumn="0" w:lastRowLastColumn="0"/>
            </w:pPr>
            <w:r>
              <w:t>SWC</w:t>
            </w:r>
          </w:p>
        </w:tc>
      </w:tr>
      <w:tr w:rsidR="00932C7E" w:rsidTr="00E16F5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39" w:type="dxa"/>
          </w:tcPr>
          <w:p w:rsidR="00932C7E" w:rsidRPr="007C4C59" w:rsidRDefault="00C41C17" w:rsidP="00E16F5B">
            <w:r>
              <w:t>None</w:t>
            </w:r>
          </w:p>
        </w:tc>
        <w:tc>
          <w:tcPr>
            <w:tcW w:w="4200" w:type="dxa"/>
          </w:tcPr>
          <w:p w:rsidR="00932C7E" w:rsidRPr="001C67A3" w:rsidRDefault="00932C7E" w:rsidP="00E16F5B">
            <w:pPr>
              <w:cnfStyle w:val="000000100000" w:firstRow="0" w:lastRow="0" w:firstColumn="0" w:lastColumn="0" w:oddVBand="0" w:evenVBand="0" w:oddHBand="1" w:evenHBand="0" w:firstRowFirstColumn="0" w:firstRowLastColumn="0" w:lastRowFirstColumn="0" w:lastRowLastColumn="0"/>
            </w:pPr>
          </w:p>
        </w:tc>
        <w:tc>
          <w:tcPr>
            <w:tcW w:w="1117" w:type="dxa"/>
          </w:tcPr>
          <w:p w:rsidR="00932C7E" w:rsidRDefault="00932C7E" w:rsidP="00E16F5B">
            <w:pPr>
              <w:cnfStyle w:val="000000100000" w:firstRow="0" w:lastRow="0" w:firstColumn="0" w:lastColumn="0" w:oddVBand="0" w:evenVBand="0" w:oddHBand="1" w:evenHBand="0" w:firstRowFirstColumn="0" w:firstRowLastColumn="0" w:lastRowFirstColumn="0" w:lastRowLastColumn="0"/>
            </w:pPr>
          </w:p>
        </w:tc>
      </w:tr>
    </w:tbl>
    <w:p w:rsidR="00932C7E" w:rsidRDefault="00932C7E" w:rsidP="00932C7E">
      <w:pPr>
        <w:pStyle w:val="Heading3"/>
      </w:pPr>
      <w:bookmarkStart w:id="16" w:name="_Toc384642167"/>
      <w:bookmarkEnd w:id="14"/>
      <w:bookmarkEnd w:id="15"/>
      <w:proofErr w:type="spellStart"/>
      <w:r>
        <w:t>DaVinci</w:t>
      </w:r>
      <w:proofErr w:type="spellEnd"/>
      <w:r>
        <w:t xml:space="preserve"> Interrupt Configuration Changes</w:t>
      </w:r>
      <w:bookmarkEnd w:id="16"/>
    </w:p>
    <w:tbl>
      <w:tblPr>
        <w:tblStyle w:val="LightList-Accent11"/>
        <w:tblW w:w="0" w:type="auto"/>
        <w:tblLook w:val="04A0" w:firstRow="1" w:lastRow="0" w:firstColumn="1" w:lastColumn="0" w:noHBand="0" w:noVBand="1"/>
      </w:tblPr>
      <w:tblGrid>
        <w:gridCol w:w="1496"/>
        <w:gridCol w:w="869"/>
        <w:gridCol w:w="3402"/>
        <w:gridCol w:w="3089"/>
      </w:tblGrid>
      <w:tr w:rsidR="00932C7E" w:rsidTr="00E16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rsidR="00932C7E" w:rsidRDefault="00932C7E" w:rsidP="00E16F5B">
            <w:r>
              <w:t>ISR Name</w:t>
            </w:r>
          </w:p>
        </w:tc>
        <w:tc>
          <w:tcPr>
            <w:tcW w:w="869" w:type="dxa"/>
          </w:tcPr>
          <w:p w:rsidR="00932C7E" w:rsidRDefault="00932C7E" w:rsidP="00E16F5B">
            <w:pPr>
              <w:cnfStyle w:val="100000000000" w:firstRow="1" w:lastRow="0" w:firstColumn="0" w:lastColumn="0" w:oddVBand="0" w:evenVBand="0" w:oddHBand="0" w:evenHBand="0" w:firstRowFirstColumn="0" w:firstRowLastColumn="0" w:lastRowFirstColumn="0" w:lastRowLastColumn="0"/>
            </w:pPr>
            <w:r>
              <w:t>VIM #</w:t>
            </w:r>
          </w:p>
        </w:tc>
        <w:tc>
          <w:tcPr>
            <w:tcW w:w="3402" w:type="dxa"/>
          </w:tcPr>
          <w:p w:rsidR="00932C7E" w:rsidRDefault="00932C7E" w:rsidP="00E16F5B">
            <w:pPr>
              <w:cnfStyle w:val="100000000000" w:firstRow="1" w:lastRow="0" w:firstColumn="0" w:lastColumn="0" w:oddVBand="0" w:evenVBand="0" w:oddHBand="0" w:evenHBand="0" w:firstRowFirstColumn="0" w:firstRowLastColumn="0" w:lastRowFirstColumn="0" w:lastRowLastColumn="0"/>
            </w:pPr>
            <w:r>
              <w:t>Priority Dependency</w:t>
            </w:r>
          </w:p>
        </w:tc>
        <w:tc>
          <w:tcPr>
            <w:tcW w:w="3089" w:type="dxa"/>
          </w:tcPr>
          <w:p w:rsidR="00932C7E" w:rsidRDefault="00932C7E" w:rsidP="00E16F5B">
            <w:pPr>
              <w:cnfStyle w:val="100000000000" w:firstRow="1" w:lastRow="0" w:firstColumn="0" w:lastColumn="0" w:oddVBand="0" w:evenVBand="0" w:oddHBand="0" w:evenHBand="0" w:firstRowFirstColumn="0" w:firstRowLastColumn="0" w:lastRowFirstColumn="0" w:lastRowLastColumn="0"/>
            </w:pPr>
            <w:r>
              <w:t>Notes</w:t>
            </w:r>
          </w:p>
        </w:tc>
      </w:tr>
      <w:tr w:rsidR="00932C7E" w:rsidTr="00E16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rsidR="00932C7E" w:rsidRPr="00B11E95" w:rsidRDefault="00E30F76" w:rsidP="00E16F5B">
            <w:pPr>
              <w:rPr>
                <w:b w:val="0"/>
              </w:rPr>
            </w:pPr>
            <w:proofErr w:type="spellStart"/>
            <w:r>
              <w:t>MtrCtrl_Irq</w:t>
            </w:r>
            <w:proofErr w:type="spellEnd"/>
          </w:p>
        </w:tc>
        <w:tc>
          <w:tcPr>
            <w:tcW w:w="869" w:type="dxa"/>
          </w:tcPr>
          <w:p w:rsidR="00932C7E" w:rsidRDefault="00E30F76" w:rsidP="00E16F5B">
            <w:pPr>
              <w:cnfStyle w:val="000000100000" w:firstRow="0" w:lastRow="0" w:firstColumn="0" w:lastColumn="0" w:oddVBand="0" w:evenVBand="0" w:oddHBand="1" w:evenHBand="0" w:firstRowFirstColumn="0" w:firstRowLastColumn="0" w:lastRowFirstColumn="0" w:lastRowLastColumn="0"/>
            </w:pPr>
            <w:r>
              <w:t>40</w:t>
            </w:r>
          </w:p>
        </w:tc>
        <w:tc>
          <w:tcPr>
            <w:tcW w:w="3402" w:type="dxa"/>
          </w:tcPr>
          <w:p w:rsidR="00932C7E" w:rsidRDefault="00932C7E" w:rsidP="00E16F5B">
            <w:pPr>
              <w:cnfStyle w:val="000000100000" w:firstRow="0" w:lastRow="0" w:firstColumn="0" w:lastColumn="0" w:oddVBand="0" w:evenVBand="0" w:oddHBand="1" w:evenHBand="0" w:firstRowFirstColumn="0" w:firstRowLastColumn="0" w:lastRowFirstColumn="0" w:lastRowLastColumn="0"/>
            </w:pPr>
          </w:p>
        </w:tc>
        <w:tc>
          <w:tcPr>
            <w:tcW w:w="3089" w:type="dxa"/>
          </w:tcPr>
          <w:p w:rsidR="00932C7E" w:rsidRDefault="00E30F76" w:rsidP="00E30F76">
            <w:pPr>
              <w:cnfStyle w:val="000000100000" w:firstRow="0" w:lastRow="0" w:firstColumn="0" w:lastColumn="0" w:oddVBand="0" w:evenVBand="0" w:oddHBand="1" w:evenHBand="0" w:firstRowFirstColumn="0" w:firstRowLastColumn="0" w:lastRowFirstColumn="0" w:lastRowLastColumn="0"/>
            </w:pPr>
            <w:r>
              <w:t>If using the Fast ADC channel, update this to use IRQ40.</w:t>
            </w:r>
          </w:p>
        </w:tc>
      </w:tr>
    </w:tbl>
    <w:p w:rsidR="008B2656" w:rsidRPr="00F122CF" w:rsidRDefault="008B2656" w:rsidP="008B2656">
      <w:pPr>
        <w:pStyle w:val="Heading3"/>
      </w:pPr>
      <w:bookmarkStart w:id="17" w:name="_Toc384642168"/>
      <w:r>
        <w:t xml:space="preserve">Manual </w:t>
      </w:r>
      <w:bookmarkStart w:id="18" w:name="OLE_LINK22"/>
      <w:bookmarkStart w:id="19" w:name="OLE_LINK23"/>
      <w:bookmarkStart w:id="20" w:name="OLE_LINK24"/>
      <w:r w:rsidR="00EE5444">
        <w:t>Configuration Changes</w:t>
      </w:r>
      <w:bookmarkEnd w:id="17"/>
      <w:bookmarkEnd w:id="18"/>
      <w:bookmarkEnd w:id="19"/>
      <w:bookmarkEnd w:id="20"/>
    </w:p>
    <w:tbl>
      <w:tblPr>
        <w:tblStyle w:val="LightList-Accent11"/>
        <w:tblW w:w="0" w:type="auto"/>
        <w:tblLook w:val="04A0" w:firstRow="1" w:lastRow="0" w:firstColumn="1" w:lastColumn="0" w:noHBand="0" w:noVBand="1"/>
      </w:tblPr>
      <w:tblGrid>
        <w:gridCol w:w="4032"/>
        <w:gridCol w:w="3547"/>
        <w:gridCol w:w="1277"/>
      </w:tblGrid>
      <w:tr w:rsidR="008B2656" w:rsidTr="00F95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tcPr>
          <w:p w:rsidR="008B2656" w:rsidRDefault="008B2656" w:rsidP="00E16F5B">
            <w:r>
              <w:t>Constant</w:t>
            </w:r>
          </w:p>
        </w:tc>
        <w:tc>
          <w:tcPr>
            <w:tcW w:w="3664" w:type="dxa"/>
          </w:tcPr>
          <w:p w:rsidR="008B2656" w:rsidRDefault="008B2656" w:rsidP="00E16F5B">
            <w:pPr>
              <w:cnfStyle w:val="100000000000" w:firstRow="1" w:lastRow="0" w:firstColumn="0" w:lastColumn="0" w:oddVBand="0" w:evenVBand="0" w:oddHBand="0" w:evenHBand="0" w:firstRowFirstColumn="0" w:firstRowLastColumn="0" w:lastRowFirstColumn="0" w:lastRowLastColumn="0"/>
            </w:pPr>
            <w:r>
              <w:t>Notes</w:t>
            </w:r>
          </w:p>
        </w:tc>
        <w:tc>
          <w:tcPr>
            <w:tcW w:w="1155" w:type="dxa"/>
          </w:tcPr>
          <w:p w:rsidR="008B2656" w:rsidRDefault="008B2656" w:rsidP="00E16F5B">
            <w:pPr>
              <w:cnfStyle w:val="100000000000" w:firstRow="1" w:lastRow="0" w:firstColumn="0" w:lastColumn="0" w:oddVBand="0" w:evenVBand="0" w:oddHBand="0" w:evenHBand="0" w:firstRowFirstColumn="0" w:firstRowLastColumn="0" w:lastRowFirstColumn="0" w:lastRowLastColumn="0"/>
            </w:pPr>
            <w:r>
              <w:t>SWC</w:t>
            </w:r>
          </w:p>
        </w:tc>
      </w:tr>
      <w:tr w:rsidR="00C41C17" w:rsidTr="00F9511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037" w:type="dxa"/>
            <w:vAlign w:val="center"/>
          </w:tcPr>
          <w:p w:rsidR="00C41C17" w:rsidRPr="00293FE2" w:rsidRDefault="00C41C17" w:rsidP="00E16F5B">
            <w:pPr>
              <w:rPr>
                <w:sz w:val="18"/>
                <w:szCs w:val="18"/>
              </w:rPr>
            </w:pPr>
            <w:r w:rsidRPr="00293FE2">
              <w:rPr>
                <w:sz w:val="18"/>
                <w:szCs w:val="18"/>
              </w:rPr>
              <w:t>D_DMAFLSTSTENABLED_CNT_ENUM</w:t>
            </w:r>
          </w:p>
        </w:tc>
        <w:tc>
          <w:tcPr>
            <w:tcW w:w="3664" w:type="dxa"/>
            <w:vAlign w:val="center"/>
          </w:tcPr>
          <w:p w:rsidR="00C41C17" w:rsidRPr="00293FE2" w:rsidRDefault="00C41C17" w:rsidP="00E16F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STD_ON or STD_OFF – used to enable the </w:t>
            </w:r>
            <w:proofErr w:type="spellStart"/>
            <w:r>
              <w:rPr>
                <w:sz w:val="18"/>
                <w:szCs w:val="18"/>
              </w:rPr>
              <w:t>FlsTst</w:t>
            </w:r>
            <w:proofErr w:type="spellEnd"/>
            <w:r>
              <w:rPr>
                <w:sz w:val="18"/>
                <w:szCs w:val="18"/>
              </w:rPr>
              <w:t xml:space="preserve"> DMA channels.</w:t>
            </w:r>
          </w:p>
        </w:tc>
        <w:tc>
          <w:tcPr>
            <w:tcW w:w="1155" w:type="dxa"/>
          </w:tcPr>
          <w:p w:rsidR="00C41C17" w:rsidRDefault="00C41C17" w:rsidP="00E16F5B">
            <w:pPr>
              <w:cnfStyle w:val="000000100000" w:firstRow="0" w:lastRow="0" w:firstColumn="0" w:lastColumn="0" w:oddVBand="0" w:evenVBand="0" w:oddHBand="1" w:evenHBand="0" w:firstRowFirstColumn="0" w:firstRowLastColumn="0" w:lastRowFirstColumn="0" w:lastRowLastColumn="0"/>
            </w:pPr>
            <w:proofErr w:type="spellStart"/>
            <w:r>
              <w:t>Dma_Cfg.h</w:t>
            </w:r>
            <w:proofErr w:type="spellEnd"/>
          </w:p>
        </w:tc>
      </w:tr>
      <w:tr w:rsidR="00C41C17" w:rsidTr="00F95114">
        <w:trPr>
          <w:trHeight w:val="322"/>
        </w:trPr>
        <w:tc>
          <w:tcPr>
            <w:cnfStyle w:val="001000000000" w:firstRow="0" w:lastRow="0" w:firstColumn="1" w:lastColumn="0" w:oddVBand="0" w:evenVBand="0" w:oddHBand="0" w:evenHBand="0" w:firstRowFirstColumn="0" w:firstRowLastColumn="0" w:lastRowFirstColumn="0" w:lastRowLastColumn="0"/>
            <w:tcW w:w="4037" w:type="dxa"/>
            <w:vAlign w:val="center"/>
          </w:tcPr>
          <w:p w:rsidR="00C41C17" w:rsidRPr="00293FE2" w:rsidRDefault="00C41C17" w:rsidP="00E16F5B">
            <w:pPr>
              <w:rPr>
                <w:sz w:val="18"/>
                <w:szCs w:val="18"/>
              </w:rPr>
            </w:pPr>
            <w:r w:rsidRPr="00293FE2">
              <w:rPr>
                <w:sz w:val="18"/>
                <w:szCs w:val="18"/>
              </w:rPr>
              <w:t>D_FASTSPIGROUPENABLED_CNT_ENUM</w:t>
            </w:r>
          </w:p>
        </w:tc>
        <w:tc>
          <w:tcPr>
            <w:tcW w:w="3664" w:type="dxa"/>
            <w:vAlign w:val="center"/>
          </w:tcPr>
          <w:p w:rsidR="00C41C17" w:rsidRPr="00293FE2" w:rsidRDefault="00C41C17" w:rsidP="00E16F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STD_ON or STD_OFF – used to enable the </w:t>
            </w:r>
            <w:proofErr w:type="spellStart"/>
            <w:r>
              <w:rPr>
                <w:sz w:val="18"/>
                <w:szCs w:val="18"/>
              </w:rPr>
              <w:t>MtrCtrl</w:t>
            </w:r>
            <w:proofErr w:type="spellEnd"/>
            <w:r>
              <w:rPr>
                <w:sz w:val="18"/>
                <w:szCs w:val="18"/>
              </w:rPr>
              <w:t xml:space="preserve"> ISR SPI DMA channel</w:t>
            </w:r>
            <w:r w:rsidR="00122A8B">
              <w:rPr>
                <w:sz w:val="18"/>
                <w:szCs w:val="18"/>
              </w:rPr>
              <w:t>s</w:t>
            </w:r>
            <w:r>
              <w:rPr>
                <w:sz w:val="18"/>
                <w:szCs w:val="18"/>
              </w:rPr>
              <w:t>.</w:t>
            </w:r>
          </w:p>
        </w:tc>
        <w:tc>
          <w:tcPr>
            <w:tcW w:w="1155" w:type="dxa"/>
          </w:tcPr>
          <w:p w:rsidR="00C41C17" w:rsidRDefault="00C41C17" w:rsidP="00E16F5B">
            <w:pPr>
              <w:cnfStyle w:val="000000000000" w:firstRow="0" w:lastRow="0" w:firstColumn="0" w:lastColumn="0" w:oddVBand="0" w:evenVBand="0" w:oddHBand="0" w:evenHBand="0" w:firstRowFirstColumn="0" w:firstRowLastColumn="0" w:lastRowFirstColumn="0" w:lastRowLastColumn="0"/>
            </w:pPr>
            <w:proofErr w:type="spellStart"/>
            <w:r>
              <w:t>Dma_Cfg.h</w:t>
            </w:r>
            <w:proofErr w:type="spellEnd"/>
          </w:p>
        </w:tc>
      </w:tr>
      <w:tr w:rsidR="00C41C17" w:rsidTr="00F9511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037" w:type="dxa"/>
            <w:vAlign w:val="center"/>
          </w:tcPr>
          <w:p w:rsidR="00C41C17" w:rsidRPr="00293FE2" w:rsidRDefault="00C41C17" w:rsidP="00E16F5B">
            <w:pPr>
              <w:rPr>
                <w:sz w:val="18"/>
                <w:szCs w:val="18"/>
              </w:rPr>
            </w:pPr>
            <w:r w:rsidRPr="00293FE2">
              <w:rPr>
                <w:sz w:val="18"/>
                <w:szCs w:val="18"/>
              </w:rPr>
              <w:t>D_FASTADCGROUPENABLED_CNT_ENUM</w:t>
            </w:r>
          </w:p>
        </w:tc>
        <w:tc>
          <w:tcPr>
            <w:tcW w:w="3664" w:type="dxa"/>
            <w:vAlign w:val="center"/>
          </w:tcPr>
          <w:p w:rsidR="00C41C17" w:rsidRPr="00293FE2" w:rsidRDefault="00C41C17" w:rsidP="00E16F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STD_ON or STD_OFF – used to enable the </w:t>
            </w:r>
            <w:proofErr w:type="spellStart"/>
            <w:r>
              <w:rPr>
                <w:sz w:val="18"/>
                <w:szCs w:val="18"/>
              </w:rPr>
              <w:t>MtrCtrl</w:t>
            </w:r>
            <w:proofErr w:type="spellEnd"/>
            <w:r>
              <w:rPr>
                <w:sz w:val="18"/>
                <w:szCs w:val="18"/>
              </w:rPr>
              <w:t xml:space="preserve"> ISR ADC DMA channel.</w:t>
            </w:r>
          </w:p>
        </w:tc>
        <w:tc>
          <w:tcPr>
            <w:tcW w:w="1155" w:type="dxa"/>
          </w:tcPr>
          <w:p w:rsidR="00C41C17" w:rsidRDefault="00C41C17" w:rsidP="00E16F5B">
            <w:pPr>
              <w:cnfStyle w:val="000000100000" w:firstRow="0" w:lastRow="0" w:firstColumn="0" w:lastColumn="0" w:oddVBand="0" w:evenVBand="0" w:oddHBand="1" w:evenHBand="0" w:firstRowFirstColumn="0" w:firstRowLastColumn="0" w:lastRowFirstColumn="0" w:lastRowLastColumn="0"/>
            </w:pPr>
            <w:proofErr w:type="spellStart"/>
            <w:r>
              <w:t>Dma_Cfg.h</w:t>
            </w:r>
            <w:proofErr w:type="spellEnd"/>
          </w:p>
        </w:tc>
      </w:tr>
      <w:tr w:rsidR="00C41C17" w:rsidTr="00F95114">
        <w:trPr>
          <w:trHeight w:val="322"/>
        </w:trPr>
        <w:tc>
          <w:tcPr>
            <w:cnfStyle w:val="001000000000" w:firstRow="0" w:lastRow="0" w:firstColumn="1" w:lastColumn="0" w:oddVBand="0" w:evenVBand="0" w:oddHBand="0" w:evenHBand="0" w:firstRowFirstColumn="0" w:firstRowLastColumn="0" w:lastRowFirstColumn="0" w:lastRowLastColumn="0"/>
            <w:tcW w:w="4037" w:type="dxa"/>
            <w:vAlign w:val="center"/>
          </w:tcPr>
          <w:p w:rsidR="00C41C17" w:rsidRPr="00293FE2" w:rsidRDefault="00C41C17" w:rsidP="00E16F5B">
            <w:pPr>
              <w:rPr>
                <w:sz w:val="18"/>
                <w:szCs w:val="18"/>
              </w:rPr>
            </w:pPr>
            <w:r w:rsidRPr="00293FE2">
              <w:rPr>
                <w:sz w:val="18"/>
                <w:szCs w:val="18"/>
              </w:rPr>
              <w:t>D_FASTPWMGROUPENABLED_CNT_ENUM</w:t>
            </w:r>
          </w:p>
        </w:tc>
        <w:tc>
          <w:tcPr>
            <w:tcW w:w="3664" w:type="dxa"/>
            <w:vAlign w:val="center"/>
          </w:tcPr>
          <w:p w:rsidR="00C41C17" w:rsidRPr="00293FE2" w:rsidRDefault="00C41C17" w:rsidP="00E16F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STD_ON or STD_OFF – used to enable the </w:t>
            </w:r>
            <w:proofErr w:type="spellStart"/>
            <w:r>
              <w:rPr>
                <w:sz w:val="18"/>
                <w:szCs w:val="18"/>
              </w:rPr>
              <w:t>MtrCtrl</w:t>
            </w:r>
            <w:proofErr w:type="spellEnd"/>
            <w:r>
              <w:rPr>
                <w:sz w:val="18"/>
                <w:szCs w:val="18"/>
              </w:rPr>
              <w:t xml:space="preserve"> ISR </w:t>
            </w:r>
            <w:r w:rsidR="00EE41BA">
              <w:rPr>
                <w:sz w:val="18"/>
                <w:szCs w:val="18"/>
              </w:rPr>
              <w:t xml:space="preserve">NHET and </w:t>
            </w:r>
            <w:proofErr w:type="spellStart"/>
            <w:r>
              <w:rPr>
                <w:sz w:val="18"/>
                <w:szCs w:val="18"/>
              </w:rPr>
              <w:t>ePWM</w:t>
            </w:r>
            <w:proofErr w:type="spellEnd"/>
            <w:r>
              <w:rPr>
                <w:sz w:val="18"/>
                <w:szCs w:val="18"/>
              </w:rPr>
              <w:t xml:space="preserve"> DMA channel</w:t>
            </w:r>
            <w:r w:rsidR="00EE41BA">
              <w:rPr>
                <w:sz w:val="18"/>
                <w:szCs w:val="18"/>
              </w:rPr>
              <w:t>s</w:t>
            </w:r>
            <w:r>
              <w:rPr>
                <w:sz w:val="18"/>
                <w:szCs w:val="18"/>
              </w:rPr>
              <w:t>.</w:t>
            </w:r>
          </w:p>
        </w:tc>
        <w:tc>
          <w:tcPr>
            <w:tcW w:w="1155" w:type="dxa"/>
          </w:tcPr>
          <w:p w:rsidR="00C41C17" w:rsidRDefault="00C41C17" w:rsidP="00E16F5B">
            <w:pPr>
              <w:cnfStyle w:val="000000000000" w:firstRow="0" w:lastRow="0" w:firstColumn="0" w:lastColumn="0" w:oddVBand="0" w:evenVBand="0" w:oddHBand="0" w:evenHBand="0" w:firstRowFirstColumn="0" w:firstRowLastColumn="0" w:lastRowFirstColumn="0" w:lastRowLastColumn="0"/>
            </w:pPr>
            <w:proofErr w:type="spellStart"/>
            <w:r>
              <w:t>Dma_Cfg.h</w:t>
            </w:r>
            <w:proofErr w:type="spellEnd"/>
          </w:p>
        </w:tc>
      </w:tr>
      <w:tr w:rsidR="00C41C17" w:rsidTr="00F9511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037" w:type="dxa"/>
            <w:vAlign w:val="center"/>
          </w:tcPr>
          <w:p w:rsidR="00C41C17" w:rsidRPr="00293FE2" w:rsidRDefault="00C41C17" w:rsidP="00E16F5B">
            <w:pPr>
              <w:rPr>
                <w:sz w:val="18"/>
                <w:szCs w:val="18"/>
              </w:rPr>
            </w:pPr>
            <w:r w:rsidRPr="00293FE2">
              <w:rPr>
                <w:sz w:val="18"/>
                <w:szCs w:val="18"/>
              </w:rPr>
              <w:t>D_SLOWADCGROUPENABLED_CNT_ENUM</w:t>
            </w:r>
          </w:p>
        </w:tc>
        <w:tc>
          <w:tcPr>
            <w:tcW w:w="3664" w:type="dxa"/>
            <w:vAlign w:val="center"/>
          </w:tcPr>
          <w:p w:rsidR="00C41C17" w:rsidRPr="00293FE2" w:rsidRDefault="00C41C17" w:rsidP="00E16F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STD_ON or STD_OFF – used to enable the 2ms ADC DMA channel.</w:t>
            </w:r>
          </w:p>
        </w:tc>
        <w:tc>
          <w:tcPr>
            <w:tcW w:w="1155" w:type="dxa"/>
          </w:tcPr>
          <w:p w:rsidR="00C41C17" w:rsidRDefault="00C41C17" w:rsidP="00E16F5B">
            <w:pPr>
              <w:cnfStyle w:val="000000100000" w:firstRow="0" w:lastRow="0" w:firstColumn="0" w:lastColumn="0" w:oddVBand="0" w:evenVBand="0" w:oddHBand="1" w:evenHBand="0" w:firstRowFirstColumn="0" w:firstRowLastColumn="0" w:lastRowFirstColumn="0" w:lastRowLastColumn="0"/>
            </w:pPr>
            <w:proofErr w:type="spellStart"/>
            <w:r>
              <w:t>Dma_Cfg.h</w:t>
            </w:r>
            <w:proofErr w:type="spellEnd"/>
          </w:p>
        </w:tc>
      </w:tr>
      <w:tr w:rsidR="0011491C" w:rsidTr="00F95114">
        <w:trPr>
          <w:trHeight w:val="322"/>
        </w:trPr>
        <w:tc>
          <w:tcPr>
            <w:cnfStyle w:val="001000000000" w:firstRow="0" w:lastRow="0" w:firstColumn="1" w:lastColumn="0" w:oddVBand="0" w:evenVBand="0" w:oddHBand="0" w:evenHBand="0" w:firstRowFirstColumn="0" w:firstRowLastColumn="0" w:lastRowFirstColumn="0" w:lastRowLastColumn="0"/>
            <w:tcW w:w="4037" w:type="dxa"/>
            <w:vAlign w:val="center"/>
          </w:tcPr>
          <w:p w:rsidR="0011491C" w:rsidRPr="00293FE2" w:rsidRDefault="002D474A" w:rsidP="00E16F5B">
            <w:pPr>
              <w:rPr>
                <w:sz w:val="18"/>
                <w:szCs w:val="18"/>
              </w:rPr>
            </w:pPr>
            <w:r w:rsidRPr="002D474A">
              <w:rPr>
                <w:sz w:val="18"/>
                <w:szCs w:val="18"/>
              </w:rPr>
              <w:t>DMA_PARITY_ENABLE</w:t>
            </w:r>
          </w:p>
        </w:tc>
        <w:tc>
          <w:tcPr>
            <w:tcW w:w="3664" w:type="dxa"/>
            <w:vAlign w:val="center"/>
          </w:tcPr>
          <w:p w:rsidR="0011491C" w:rsidRDefault="0011491C" w:rsidP="002D474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STD_ON or STD_OFF – used to enable the parity check.  This should be enabled on all programs –</w:t>
            </w:r>
            <w:r w:rsidR="002D474A">
              <w:rPr>
                <w:sz w:val="18"/>
                <w:szCs w:val="18"/>
              </w:rPr>
              <w:t xml:space="preserve"> note that</w:t>
            </w:r>
            <w:r>
              <w:rPr>
                <w:sz w:val="18"/>
                <w:szCs w:val="18"/>
              </w:rPr>
              <w:t xml:space="preserve"> there is a required change in the </w:t>
            </w:r>
            <w:proofErr w:type="spellStart"/>
            <w:r>
              <w:rPr>
                <w:sz w:val="18"/>
                <w:szCs w:val="18"/>
              </w:rPr>
              <w:t>bootloader</w:t>
            </w:r>
            <w:proofErr w:type="spellEnd"/>
            <w:r>
              <w:rPr>
                <w:sz w:val="18"/>
                <w:szCs w:val="18"/>
              </w:rPr>
              <w:t xml:space="preserve"> to accommodate this.</w:t>
            </w:r>
          </w:p>
        </w:tc>
        <w:tc>
          <w:tcPr>
            <w:tcW w:w="1155" w:type="dxa"/>
          </w:tcPr>
          <w:p w:rsidR="0011491C" w:rsidRDefault="002D474A" w:rsidP="00E16F5B">
            <w:pPr>
              <w:cnfStyle w:val="000000000000" w:firstRow="0" w:lastRow="0" w:firstColumn="0" w:lastColumn="0" w:oddVBand="0" w:evenVBand="0" w:oddHBand="0" w:evenHBand="0" w:firstRowFirstColumn="0" w:firstRowLastColumn="0" w:lastRowFirstColumn="0" w:lastRowLastColumn="0"/>
            </w:pPr>
            <w:proofErr w:type="spellStart"/>
            <w:r>
              <w:t>appinit_cfg</w:t>
            </w:r>
            <w:r w:rsidR="0011491C">
              <w:t>.h</w:t>
            </w:r>
            <w:proofErr w:type="spellEnd"/>
          </w:p>
        </w:tc>
      </w:tr>
      <w:tr w:rsidR="0011491C" w:rsidTr="00F9511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037" w:type="dxa"/>
            <w:vAlign w:val="center"/>
          </w:tcPr>
          <w:p w:rsidR="0011491C" w:rsidRPr="0011491C" w:rsidRDefault="0011491C" w:rsidP="00E16F5B">
            <w:pPr>
              <w:rPr>
                <w:sz w:val="18"/>
                <w:szCs w:val="18"/>
              </w:rPr>
            </w:pPr>
            <w:r w:rsidRPr="0011491C">
              <w:rPr>
                <w:sz w:val="18"/>
                <w:szCs w:val="18"/>
              </w:rPr>
              <w:t>DMA_REPORTERRORSTATUS</w:t>
            </w:r>
          </w:p>
        </w:tc>
        <w:tc>
          <w:tcPr>
            <w:tcW w:w="3664" w:type="dxa"/>
            <w:vAlign w:val="center"/>
          </w:tcPr>
          <w:p w:rsidR="0011491C" w:rsidRDefault="0011491C" w:rsidP="00E16F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Set to </w:t>
            </w:r>
            <w:proofErr w:type="spellStart"/>
            <w:r w:rsidRPr="0011491C">
              <w:rPr>
                <w:sz w:val="18"/>
                <w:szCs w:val="18"/>
              </w:rPr>
              <w:t>NxtrDiagMgr</w:t>
            </w:r>
            <w:r>
              <w:rPr>
                <w:sz w:val="18"/>
                <w:szCs w:val="18"/>
              </w:rPr>
              <w:t>X</w:t>
            </w:r>
            <w:r w:rsidRPr="0011491C">
              <w:rPr>
                <w:sz w:val="18"/>
                <w:szCs w:val="18"/>
              </w:rPr>
              <w:t>_ReportNTCStatus</w:t>
            </w:r>
            <w:proofErr w:type="spellEnd"/>
            <w:r>
              <w:rPr>
                <w:sz w:val="18"/>
                <w:szCs w:val="18"/>
              </w:rPr>
              <w:t>, where X is the application calling the group validity check functions.</w:t>
            </w:r>
          </w:p>
        </w:tc>
        <w:tc>
          <w:tcPr>
            <w:tcW w:w="1155" w:type="dxa"/>
          </w:tcPr>
          <w:p w:rsidR="0011491C" w:rsidRDefault="0011491C" w:rsidP="00E16F5B">
            <w:pPr>
              <w:cnfStyle w:val="000000100000" w:firstRow="0" w:lastRow="0" w:firstColumn="0" w:lastColumn="0" w:oddVBand="0" w:evenVBand="0" w:oddHBand="1" w:evenHBand="0" w:firstRowFirstColumn="0" w:firstRowLastColumn="0" w:lastRowFirstColumn="0" w:lastRowLastColumn="0"/>
            </w:pPr>
            <w:proofErr w:type="spellStart"/>
            <w:r>
              <w:t>Dma_Cfg.h</w:t>
            </w:r>
            <w:proofErr w:type="spellEnd"/>
          </w:p>
        </w:tc>
      </w:tr>
    </w:tbl>
    <w:p w:rsidR="008B2656" w:rsidRDefault="008B2656" w:rsidP="004527BC"/>
    <w:p w:rsidR="004527BC" w:rsidRDefault="004527BC" w:rsidP="004527BC">
      <w:pPr>
        <w:rPr>
          <w:rFonts w:ascii="Arial" w:hAnsi="Arial"/>
          <w:kern w:val="28"/>
          <w:sz w:val="28"/>
        </w:rPr>
      </w:pPr>
      <w:r>
        <w:br w:type="page"/>
      </w:r>
    </w:p>
    <w:p w:rsidR="00C918D1" w:rsidRDefault="0034046E" w:rsidP="00C918D1">
      <w:pPr>
        <w:pStyle w:val="Heading1"/>
      </w:pPr>
      <w:bookmarkStart w:id="21" w:name="_Toc384642169"/>
      <w:r>
        <w:lastRenderedPageBreak/>
        <w:t>Integration</w:t>
      </w:r>
      <w:bookmarkEnd w:id="21"/>
    </w:p>
    <w:p w:rsidR="00701150" w:rsidRDefault="00B82469" w:rsidP="00836AC1">
      <w:pPr>
        <w:pStyle w:val="Heading2"/>
      </w:pPr>
      <w:bookmarkStart w:id="22" w:name="_Toc384642170"/>
      <w:bookmarkStart w:id="23" w:name="OLE_LINK83"/>
      <w:bookmarkStart w:id="24" w:name="OLE_LINK84"/>
      <w:r>
        <w:t xml:space="preserve">Required </w:t>
      </w:r>
      <w:r w:rsidR="00701150">
        <w:t>Global Data</w:t>
      </w:r>
      <w:r>
        <w:t xml:space="preserve"> Inputs</w:t>
      </w:r>
      <w:bookmarkEnd w:id="22"/>
    </w:p>
    <w:p w:rsidR="00FB7571" w:rsidRPr="00FB7571" w:rsidRDefault="00FB7571" w:rsidP="00FB7571"/>
    <w:p w:rsidR="00FB7571" w:rsidRDefault="00A07DCA" w:rsidP="00701150">
      <w:r>
        <w:t>None</w:t>
      </w:r>
    </w:p>
    <w:p w:rsidR="00A07DCA" w:rsidRDefault="00A07DCA" w:rsidP="00701150"/>
    <w:p w:rsidR="00900B9A" w:rsidRDefault="00900B9A" w:rsidP="00900B9A">
      <w:pPr>
        <w:pStyle w:val="Heading2"/>
      </w:pPr>
      <w:bookmarkStart w:id="25" w:name="_Toc384642171"/>
      <w:r>
        <w:t>Required Global Data Outputs</w:t>
      </w:r>
      <w:bookmarkEnd w:id="25"/>
    </w:p>
    <w:p w:rsidR="00FB7571" w:rsidRPr="00FB7571" w:rsidRDefault="00FB7571" w:rsidP="00FB7571"/>
    <w:p w:rsidR="00FB7571" w:rsidRDefault="00A07DCA" w:rsidP="00FB7571">
      <w:pPr>
        <w:rPr>
          <w:ins w:id="26" w:author="Creager, Kathleen" w:date="2015-01-31T14:13:00Z"/>
        </w:rPr>
      </w:pPr>
      <w:proofErr w:type="spellStart"/>
      <w:r w:rsidRPr="00A07DCA">
        <w:t>DMAData_G_str</w:t>
      </w:r>
      <w:proofErr w:type="spellEnd"/>
    </w:p>
    <w:p w:rsidR="0095084A" w:rsidRDefault="0095084A" w:rsidP="0095084A">
      <w:pPr>
        <w:rPr>
          <w:ins w:id="27" w:author="Creager, Kathleen" w:date="2015-01-31T14:13:00Z"/>
        </w:rPr>
      </w:pPr>
      <w:proofErr w:type="spellStart"/>
      <w:ins w:id="28" w:author="Creager, Kathleen" w:date="2015-01-31T14:13:00Z">
        <w:r>
          <w:t>Dma_DmaRstFail_Cnt_G_lgc</w:t>
        </w:r>
        <w:proofErr w:type="spellEnd"/>
      </w:ins>
    </w:p>
    <w:p w:rsidR="0095084A" w:rsidRDefault="0095084A" w:rsidP="00FB7571"/>
    <w:p w:rsidR="00FB7571" w:rsidRDefault="00FB7571" w:rsidP="00FB7571"/>
    <w:p w:rsidR="00BD72B1" w:rsidRDefault="00783C14" w:rsidP="00BD72B1">
      <w:pPr>
        <w:pStyle w:val="Heading2"/>
      </w:pPr>
      <w:bookmarkStart w:id="29" w:name="_Toc384642172"/>
      <w:bookmarkEnd w:id="23"/>
      <w:bookmarkEnd w:id="24"/>
      <w:r>
        <w:t xml:space="preserve">Specific </w:t>
      </w:r>
      <w:r w:rsidR="00DC10CD">
        <w:t>Include Path</w:t>
      </w:r>
      <w:r>
        <w:t xml:space="preserve"> present</w:t>
      </w:r>
      <w:bookmarkEnd w:id="29"/>
    </w:p>
    <w:p w:rsidR="00FB7571" w:rsidRPr="00FB7571" w:rsidRDefault="00FB7571" w:rsidP="00FB7571"/>
    <w:p w:rsidR="004527BC" w:rsidRPr="00BD72B1" w:rsidRDefault="00BD72B1" w:rsidP="00BD72B1">
      <w:pPr>
        <w:rPr>
          <w:rFonts w:ascii="Arial" w:hAnsi="Arial"/>
          <w:b/>
          <w:sz w:val="24"/>
        </w:rPr>
      </w:pPr>
      <w:r>
        <w:t>Yes</w:t>
      </w:r>
      <w:r w:rsidR="004527BC">
        <w:br w:type="page"/>
      </w:r>
    </w:p>
    <w:p w:rsidR="005C2A99" w:rsidRDefault="005C2A99" w:rsidP="005C2A99">
      <w:pPr>
        <w:pStyle w:val="Heading1"/>
      </w:pPr>
      <w:bookmarkStart w:id="30" w:name="_Toc384642173"/>
      <w:r>
        <w:lastRenderedPageBreak/>
        <w:t>Runnable Scheduling</w:t>
      </w:r>
      <w:bookmarkEnd w:id="30"/>
      <w:r w:rsidR="00783C14">
        <w:t xml:space="preserve"> </w:t>
      </w:r>
    </w:p>
    <w:p w:rsidR="005C2A99" w:rsidRDefault="005C2A99" w:rsidP="005C2A99">
      <w:r>
        <w:t>This section specifies the required runnable scheduling.</w:t>
      </w:r>
    </w:p>
    <w:p w:rsidR="00ED15E6" w:rsidRDefault="00ED15E6">
      <w:pPr>
        <w:spacing w:after="0"/>
      </w:pPr>
    </w:p>
    <w:tbl>
      <w:tblPr>
        <w:tblStyle w:val="LightList-Accent11"/>
        <w:tblW w:w="0" w:type="auto"/>
        <w:tblLook w:val="04A0" w:firstRow="1" w:lastRow="0" w:firstColumn="1" w:lastColumn="0" w:noHBand="0" w:noVBand="1"/>
      </w:tblPr>
      <w:tblGrid>
        <w:gridCol w:w="2561"/>
        <w:gridCol w:w="4588"/>
        <w:gridCol w:w="1707"/>
      </w:tblGrid>
      <w:tr w:rsidR="00F638B9" w:rsidTr="00F94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1" w:type="dxa"/>
          </w:tcPr>
          <w:p w:rsidR="00F638B9" w:rsidRDefault="00F638B9" w:rsidP="00E16F5B">
            <w:proofErr w:type="spellStart"/>
            <w:r>
              <w:t>Init</w:t>
            </w:r>
            <w:proofErr w:type="spellEnd"/>
          </w:p>
        </w:tc>
        <w:tc>
          <w:tcPr>
            <w:tcW w:w="4588" w:type="dxa"/>
          </w:tcPr>
          <w:p w:rsidR="00F638B9" w:rsidRDefault="00F638B9" w:rsidP="00E16F5B">
            <w:pPr>
              <w:cnfStyle w:val="100000000000" w:firstRow="1" w:lastRow="0" w:firstColumn="0" w:lastColumn="0" w:oddVBand="0" w:evenVBand="0" w:oddHBand="0" w:evenHBand="0" w:firstRowFirstColumn="0" w:firstRowLastColumn="0" w:lastRowFirstColumn="0" w:lastRowLastColumn="0"/>
            </w:pPr>
            <w:r>
              <w:t>Scheduling Requirements</w:t>
            </w:r>
          </w:p>
        </w:tc>
        <w:tc>
          <w:tcPr>
            <w:tcW w:w="1707" w:type="dxa"/>
          </w:tcPr>
          <w:p w:rsidR="00F638B9" w:rsidRDefault="00F638B9" w:rsidP="00E16F5B">
            <w:pPr>
              <w:cnfStyle w:val="100000000000" w:firstRow="1" w:lastRow="0" w:firstColumn="0" w:lastColumn="0" w:oddVBand="0" w:evenVBand="0" w:oddHBand="0" w:evenHBand="0" w:firstRowFirstColumn="0" w:firstRowLastColumn="0" w:lastRowFirstColumn="0" w:lastRowLastColumn="0"/>
            </w:pPr>
            <w:r>
              <w:t>Trigger</w:t>
            </w:r>
          </w:p>
        </w:tc>
      </w:tr>
      <w:tr w:rsidR="00F638B9" w:rsidTr="00F94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1" w:type="dxa"/>
          </w:tcPr>
          <w:p w:rsidR="00F638B9" w:rsidRDefault="00F94A73" w:rsidP="00F638B9">
            <w:proofErr w:type="spellStart"/>
            <w:r w:rsidRPr="00F94A73">
              <w:t>Dma_Init</w:t>
            </w:r>
            <w:proofErr w:type="spellEnd"/>
          </w:p>
        </w:tc>
        <w:tc>
          <w:tcPr>
            <w:tcW w:w="4588" w:type="dxa"/>
          </w:tcPr>
          <w:p w:rsidR="00F638B9" w:rsidRDefault="00F94A73" w:rsidP="00E16F5B">
            <w:pPr>
              <w:cnfStyle w:val="000000100000" w:firstRow="0" w:lastRow="0" w:firstColumn="0" w:lastColumn="0" w:oddVBand="0" w:evenVBand="0" w:oddHBand="1" w:evenHBand="0" w:firstRowFirstColumn="0" w:firstRowLastColumn="0" w:lastRowFirstColumn="0" w:lastRowLastColumn="0"/>
            </w:pPr>
            <w:r>
              <w:t xml:space="preserve">Must be scheduled before </w:t>
            </w:r>
            <w:proofErr w:type="spellStart"/>
            <w:r w:rsidRPr="00F94A73">
              <w:t>FlsTst_Init</w:t>
            </w:r>
            <w:proofErr w:type="spellEnd"/>
            <w:r>
              <w:t xml:space="preserve"> (</w:t>
            </w:r>
            <w:proofErr w:type="spellStart"/>
            <w:r>
              <w:t>uDiag</w:t>
            </w:r>
            <w:proofErr w:type="spellEnd"/>
            <w:r>
              <w:t>)</w:t>
            </w:r>
          </w:p>
        </w:tc>
        <w:tc>
          <w:tcPr>
            <w:tcW w:w="1707" w:type="dxa"/>
          </w:tcPr>
          <w:p w:rsidR="00F638B9" w:rsidRDefault="00F94A73" w:rsidP="00E16F5B">
            <w:pPr>
              <w:cnfStyle w:val="000000100000" w:firstRow="0" w:lastRow="0" w:firstColumn="0" w:lastColumn="0" w:oddVBand="0" w:evenVBand="0" w:oddHBand="1" w:evenHBand="0" w:firstRowFirstColumn="0" w:firstRowLastColumn="0" w:lastRowFirstColumn="0" w:lastRowLastColumn="0"/>
            </w:pPr>
            <w:proofErr w:type="spellStart"/>
            <w:r>
              <w:t>Init</w:t>
            </w:r>
            <w:proofErr w:type="spellEnd"/>
          </w:p>
        </w:tc>
      </w:tr>
      <w:tr w:rsidR="00F94A73" w:rsidTr="00F94A73">
        <w:tc>
          <w:tcPr>
            <w:cnfStyle w:val="001000000000" w:firstRow="0" w:lastRow="0" w:firstColumn="1" w:lastColumn="0" w:oddVBand="0" w:evenVBand="0" w:oddHBand="0" w:evenHBand="0" w:firstRowFirstColumn="0" w:firstRowLastColumn="0" w:lastRowFirstColumn="0" w:lastRowLastColumn="0"/>
            <w:tcW w:w="2561" w:type="dxa"/>
          </w:tcPr>
          <w:p w:rsidR="00F94A73" w:rsidRPr="00F94A73" w:rsidRDefault="00F94A73" w:rsidP="00F638B9">
            <w:proofErr w:type="spellStart"/>
            <w:r w:rsidRPr="00F94A73">
              <w:t>Dma_SetupMtrCtrlGroups</w:t>
            </w:r>
            <w:proofErr w:type="spellEnd"/>
          </w:p>
        </w:tc>
        <w:tc>
          <w:tcPr>
            <w:tcW w:w="4588" w:type="dxa"/>
          </w:tcPr>
          <w:p w:rsidR="00F94A73" w:rsidRDefault="00F94A73" w:rsidP="00E16F5B">
            <w:pPr>
              <w:cnfStyle w:val="000000000000" w:firstRow="0" w:lastRow="0" w:firstColumn="0" w:lastColumn="0" w:oddVBand="0" w:evenVBand="0" w:oddHBand="0" w:evenHBand="0" w:firstRowFirstColumn="0" w:firstRowLastColumn="0" w:lastRowFirstColumn="0" w:lastRowLastColumn="0"/>
            </w:pPr>
            <w:r>
              <w:t xml:space="preserve">Must be scheduled after </w:t>
            </w:r>
            <w:proofErr w:type="spellStart"/>
            <w:r>
              <w:t>Dma_Init</w:t>
            </w:r>
            <w:proofErr w:type="spellEnd"/>
            <w:r>
              <w:t xml:space="preserve">.  Should be scheduled after other used peripherals </w:t>
            </w:r>
            <w:r w:rsidR="00722B67">
              <w:t xml:space="preserve">are enabled (SPI, ADC, </w:t>
            </w:r>
            <w:proofErr w:type="spellStart"/>
            <w:r w:rsidR="00722B67">
              <w:t>ePWM</w:t>
            </w:r>
            <w:proofErr w:type="spellEnd"/>
            <w:r w:rsidR="00722B67">
              <w:t>, NHET, CRC</w:t>
            </w:r>
            <w:r>
              <w:t>).</w:t>
            </w:r>
            <w:r w:rsidR="00C141E6">
              <w:t xml:space="preserve">  Should be scheduled before the </w:t>
            </w:r>
            <w:proofErr w:type="spellStart"/>
            <w:r w:rsidR="00C141E6">
              <w:t>MtrCtrl</w:t>
            </w:r>
            <w:proofErr w:type="spellEnd"/>
            <w:r w:rsidR="00C141E6">
              <w:t xml:space="preserve"> ISR is enabled.</w:t>
            </w:r>
            <w:r w:rsidR="00722B67">
              <w:t xml:space="preserve">  Only required if any of the SPI, ADC, or PWM groups are enabled.</w:t>
            </w:r>
          </w:p>
        </w:tc>
        <w:tc>
          <w:tcPr>
            <w:tcW w:w="1707" w:type="dxa"/>
          </w:tcPr>
          <w:p w:rsidR="00F94A73" w:rsidRDefault="00F94A73" w:rsidP="00E16F5B">
            <w:pPr>
              <w:cnfStyle w:val="000000000000" w:firstRow="0" w:lastRow="0" w:firstColumn="0" w:lastColumn="0" w:oddVBand="0" w:evenVBand="0" w:oddHBand="0" w:evenHBand="0" w:firstRowFirstColumn="0" w:firstRowLastColumn="0" w:lastRowFirstColumn="0" w:lastRowLastColumn="0"/>
            </w:pPr>
            <w:proofErr w:type="spellStart"/>
            <w:r>
              <w:t>Init</w:t>
            </w:r>
            <w:proofErr w:type="spellEnd"/>
          </w:p>
        </w:tc>
      </w:tr>
    </w:tbl>
    <w:p w:rsidR="00F638B9" w:rsidRDefault="00F638B9">
      <w:pPr>
        <w:spacing w:after="0"/>
      </w:pPr>
    </w:p>
    <w:p w:rsidR="00F50821" w:rsidRDefault="00F50821">
      <w:pPr>
        <w:spacing w:after="0"/>
      </w:pPr>
    </w:p>
    <w:tbl>
      <w:tblPr>
        <w:tblStyle w:val="LightList-Accent11"/>
        <w:tblW w:w="0" w:type="auto"/>
        <w:tblLook w:val="04A0" w:firstRow="1" w:lastRow="0" w:firstColumn="1" w:lastColumn="0" w:noHBand="0" w:noVBand="1"/>
      </w:tblPr>
      <w:tblGrid>
        <w:gridCol w:w="3006"/>
        <w:gridCol w:w="4236"/>
        <w:gridCol w:w="1614"/>
      </w:tblGrid>
      <w:tr w:rsidR="00F50821" w:rsidTr="00114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F50821" w:rsidRDefault="00F50821" w:rsidP="00E16F5B">
            <w:r>
              <w:t>Runnable</w:t>
            </w:r>
          </w:p>
        </w:tc>
        <w:tc>
          <w:tcPr>
            <w:tcW w:w="4236" w:type="dxa"/>
          </w:tcPr>
          <w:p w:rsidR="00F50821" w:rsidRDefault="00F50821" w:rsidP="00E16F5B">
            <w:pPr>
              <w:cnfStyle w:val="100000000000" w:firstRow="1" w:lastRow="0" w:firstColumn="0" w:lastColumn="0" w:oddVBand="0" w:evenVBand="0" w:oddHBand="0" w:evenHBand="0" w:firstRowFirstColumn="0" w:firstRowLastColumn="0" w:lastRowFirstColumn="0" w:lastRowLastColumn="0"/>
            </w:pPr>
            <w:r>
              <w:t>Scheduling Requirements</w:t>
            </w:r>
          </w:p>
        </w:tc>
        <w:tc>
          <w:tcPr>
            <w:tcW w:w="1614" w:type="dxa"/>
          </w:tcPr>
          <w:p w:rsidR="00F50821" w:rsidRDefault="00F50821" w:rsidP="00E16F5B">
            <w:pPr>
              <w:cnfStyle w:val="100000000000" w:firstRow="1" w:lastRow="0" w:firstColumn="0" w:lastColumn="0" w:oddVBand="0" w:evenVBand="0" w:oddHBand="0" w:evenHBand="0" w:firstRowFirstColumn="0" w:firstRowLastColumn="0" w:lastRowFirstColumn="0" w:lastRowLastColumn="0"/>
            </w:pPr>
            <w:r>
              <w:t>Trigger</w:t>
            </w:r>
          </w:p>
        </w:tc>
      </w:tr>
      <w:tr w:rsidR="0011491C" w:rsidTr="00114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11491C" w:rsidRPr="00F95114" w:rsidRDefault="0011491C" w:rsidP="00F638B9">
            <w:proofErr w:type="spellStart"/>
            <w:r w:rsidRPr="0011491C">
              <w:t>Dma_SlowADCGroupValidity</w:t>
            </w:r>
            <w:proofErr w:type="spellEnd"/>
          </w:p>
        </w:tc>
        <w:tc>
          <w:tcPr>
            <w:tcW w:w="4236" w:type="dxa"/>
          </w:tcPr>
          <w:p w:rsidR="0011491C" w:rsidRDefault="0011491C" w:rsidP="00AD699E">
            <w:pPr>
              <w:cnfStyle w:val="000000100000" w:firstRow="0" w:lastRow="0" w:firstColumn="0" w:lastColumn="0" w:oddVBand="0" w:evenVBand="0" w:oddHBand="1" w:evenHBand="0" w:firstRowFirstColumn="0" w:firstRowLastColumn="0" w:lastRowFirstColumn="0" w:lastRowLastColumn="0"/>
            </w:pPr>
            <w:r>
              <w:t>Must be scheduled before the data is collected from the 2ms ADC buffer.  Only required if the slow ADC channel is used.</w:t>
            </w:r>
          </w:p>
        </w:tc>
        <w:tc>
          <w:tcPr>
            <w:tcW w:w="1614" w:type="dxa"/>
          </w:tcPr>
          <w:p w:rsidR="0011491C" w:rsidRDefault="0011491C" w:rsidP="00E16F5B">
            <w:pPr>
              <w:cnfStyle w:val="000000100000" w:firstRow="0" w:lastRow="0" w:firstColumn="0" w:lastColumn="0" w:oddVBand="0" w:evenVBand="0" w:oddHBand="1" w:evenHBand="0" w:firstRowFirstColumn="0" w:firstRowLastColumn="0" w:lastRowFirstColumn="0" w:lastRowLastColumn="0"/>
            </w:pPr>
            <w:r>
              <w:t>2ms</w:t>
            </w:r>
          </w:p>
        </w:tc>
      </w:tr>
      <w:tr w:rsidR="00F95114" w:rsidTr="0011491C">
        <w:tc>
          <w:tcPr>
            <w:cnfStyle w:val="001000000000" w:firstRow="0" w:lastRow="0" w:firstColumn="1" w:lastColumn="0" w:oddVBand="0" w:evenVBand="0" w:oddHBand="0" w:evenHBand="0" w:firstRowFirstColumn="0" w:firstRowLastColumn="0" w:lastRowFirstColumn="0" w:lastRowLastColumn="0"/>
            <w:tcW w:w="3006" w:type="dxa"/>
          </w:tcPr>
          <w:p w:rsidR="00F95114" w:rsidRPr="00F94A73" w:rsidRDefault="00F95114" w:rsidP="00F638B9">
            <w:proofErr w:type="spellStart"/>
            <w:r w:rsidRPr="00F95114">
              <w:t>Dma_InvalidateSlowADCGroup</w:t>
            </w:r>
            <w:proofErr w:type="spellEnd"/>
          </w:p>
        </w:tc>
        <w:tc>
          <w:tcPr>
            <w:tcW w:w="4236" w:type="dxa"/>
          </w:tcPr>
          <w:p w:rsidR="00F95114" w:rsidRDefault="00F95114" w:rsidP="00AD699E">
            <w:pPr>
              <w:cnfStyle w:val="000000000000" w:firstRow="0" w:lastRow="0" w:firstColumn="0" w:lastColumn="0" w:oddVBand="0" w:evenVBand="0" w:oddHBand="0" w:evenHBand="0" w:firstRowFirstColumn="0" w:firstRowLastColumn="0" w:lastRowFirstColumn="0" w:lastRowLastColumn="0"/>
            </w:pPr>
            <w:r>
              <w:t>Must be scheduled after the data is collected from the 2ms ADC buffer.</w:t>
            </w:r>
            <w:r w:rsidR="00722B67">
              <w:t xml:space="preserve">  Only required if the slow ADC channel is used.</w:t>
            </w:r>
          </w:p>
        </w:tc>
        <w:tc>
          <w:tcPr>
            <w:tcW w:w="1614" w:type="dxa"/>
          </w:tcPr>
          <w:p w:rsidR="00F95114" w:rsidRDefault="00F95114" w:rsidP="00E16F5B">
            <w:pPr>
              <w:cnfStyle w:val="000000000000" w:firstRow="0" w:lastRow="0" w:firstColumn="0" w:lastColumn="0" w:oddVBand="0" w:evenVBand="0" w:oddHBand="0" w:evenHBand="0" w:firstRowFirstColumn="0" w:firstRowLastColumn="0" w:lastRowFirstColumn="0" w:lastRowLastColumn="0"/>
            </w:pPr>
            <w:r>
              <w:t>2ms</w:t>
            </w:r>
          </w:p>
        </w:tc>
      </w:tr>
    </w:tbl>
    <w:p w:rsidR="00ED15E6" w:rsidRDefault="00ED15E6">
      <w:pPr>
        <w:spacing w:after="0"/>
      </w:pPr>
    </w:p>
    <w:p w:rsidR="004527BC" w:rsidRDefault="004527BC" w:rsidP="00ED15E6">
      <w:pPr>
        <w:spacing w:after="0"/>
        <w:rPr>
          <w:rFonts w:ascii="Arial" w:hAnsi="Arial"/>
          <w:b/>
          <w:kern w:val="28"/>
          <w:sz w:val="28"/>
        </w:rPr>
      </w:pPr>
      <w:r>
        <w:br w:type="page"/>
      </w:r>
    </w:p>
    <w:p w:rsidR="005C2A99" w:rsidRDefault="005C2A99" w:rsidP="005C2A99">
      <w:pPr>
        <w:pStyle w:val="Heading1"/>
      </w:pPr>
      <w:bookmarkStart w:id="31" w:name="_Toc384642174"/>
      <w:bookmarkStart w:id="32" w:name="OLE_LINK16"/>
      <w:bookmarkStart w:id="33" w:name="OLE_LINK17"/>
      <w:r>
        <w:lastRenderedPageBreak/>
        <w:t>Memory Mapping</w:t>
      </w:r>
      <w:bookmarkEnd w:id="31"/>
    </w:p>
    <w:p w:rsidR="00F80F31" w:rsidRDefault="00F80F31" w:rsidP="00F80F31">
      <w:pPr>
        <w:pStyle w:val="Heading2"/>
      </w:pPr>
      <w:bookmarkStart w:id="34" w:name="_Toc384642175"/>
      <w:bookmarkEnd w:id="32"/>
      <w:bookmarkEnd w:id="33"/>
      <w:r>
        <w:t>Mapping</w:t>
      </w:r>
      <w:bookmarkEnd w:id="34"/>
    </w:p>
    <w:tbl>
      <w:tblPr>
        <w:tblStyle w:val="LightList-Accent11"/>
        <w:tblW w:w="0" w:type="auto"/>
        <w:tblLayout w:type="fixed"/>
        <w:tblLook w:val="04A0" w:firstRow="1" w:lastRow="0" w:firstColumn="1" w:lastColumn="0" w:noHBand="0" w:noVBand="1"/>
      </w:tblPr>
      <w:tblGrid>
        <w:gridCol w:w="2718"/>
        <w:gridCol w:w="2790"/>
        <w:gridCol w:w="3348"/>
      </w:tblGrid>
      <w:tr w:rsidR="00836AC1" w:rsidTr="00A07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36AC1" w:rsidRDefault="00836AC1" w:rsidP="006768B8">
            <w:r>
              <w:t>Memory Section</w:t>
            </w:r>
          </w:p>
        </w:tc>
        <w:tc>
          <w:tcPr>
            <w:tcW w:w="2790" w:type="dxa"/>
          </w:tcPr>
          <w:p w:rsidR="00836AC1" w:rsidRDefault="00836AC1" w:rsidP="006768B8">
            <w:pPr>
              <w:cnfStyle w:val="100000000000" w:firstRow="1" w:lastRow="0" w:firstColumn="0" w:lastColumn="0" w:oddVBand="0" w:evenVBand="0" w:oddHBand="0" w:evenHBand="0" w:firstRowFirstColumn="0" w:firstRowLastColumn="0" w:lastRowFirstColumn="0" w:lastRowLastColumn="0"/>
            </w:pPr>
            <w:r>
              <w:t>Contents</w:t>
            </w:r>
          </w:p>
        </w:tc>
        <w:tc>
          <w:tcPr>
            <w:tcW w:w="3348" w:type="dxa"/>
          </w:tcPr>
          <w:p w:rsidR="00836AC1" w:rsidRDefault="00836AC1" w:rsidP="006768B8">
            <w:pPr>
              <w:cnfStyle w:val="100000000000" w:firstRow="1" w:lastRow="0" w:firstColumn="0" w:lastColumn="0" w:oddVBand="0" w:evenVBand="0" w:oddHBand="0" w:evenHBand="0" w:firstRowFirstColumn="0" w:firstRowLastColumn="0" w:lastRowFirstColumn="0" w:lastRowLastColumn="0"/>
            </w:pPr>
            <w:r>
              <w:t>Notes</w:t>
            </w:r>
          </w:p>
        </w:tc>
      </w:tr>
      <w:tr w:rsidR="00836AC1" w:rsidTr="00A0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36AC1" w:rsidRDefault="00A07DCA" w:rsidP="00DE03FA">
            <w:r w:rsidRPr="00A07DCA">
              <w:t>DMA_START_SEC_VAR_CLEARED_UNSPECIFIED</w:t>
            </w:r>
          </w:p>
        </w:tc>
        <w:tc>
          <w:tcPr>
            <w:tcW w:w="2790" w:type="dxa"/>
          </w:tcPr>
          <w:p w:rsidR="00836AC1" w:rsidRDefault="00F94A73" w:rsidP="00DE03FA">
            <w:pPr>
              <w:cnfStyle w:val="000000100000" w:firstRow="0" w:lastRow="0" w:firstColumn="0" w:lastColumn="0" w:oddVBand="0" w:evenVBand="0" w:oddHBand="1" w:evenHBand="0" w:firstRowFirstColumn="0" w:firstRowLastColumn="0" w:lastRowFirstColumn="0" w:lastRowLastColumn="0"/>
            </w:pPr>
            <w:r>
              <w:t>All global DMA variables in RAM (source and destination).</w:t>
            </w:r>
          </w:p>
        </w:tc>
        <w:tc>
          <w:tcPr>
            <w:tcW w:w="3348" w:type="dxa"/>
          </w:tcPr>
          <w:p w:rsidR="00836AC1" w:rsidRDefault="00A07DCA" w:rsidP="00F95114">
            <w:pPr>
              <w:cnfStyle w:val="000000100000" w:firstRow="0" w:lastRow="0" w:firstColumn="0" w:lastColumn="0" w:oddVBand="0" w:evenVBand="0" w:oddHBand="1" w:evenHBand="0" w:firstRowFirstColumn="0" w:firstRowLastColumn="0" w:lastRowFirstColumn="0" w:lastRowLastColumn="0"/>
            </w:pPr>
            <w:r>
              <w:t>This section can be mapped to an application only available in supervisor mode.</w:t>
            </w:r>
            <w:r w:rsidR="00F95114">
              <w:t xml:space="preserve">  In this case, </w:t>
            </w:r>
            <w:proofErr w:type="spellStart"/>
            <w:r w:rsidR="00F95114" w:rsidRPr="00F95114">
              <w:t>Dma_InvalidateSlowADCGroup</w:t>
            </w:r>
            <w:proofErr w:type="spellEnd"/>
            <w:r w:rsidR="00F95114">
              <w:t xml:space="preserve"> will need to be accessed with a trusted function call.</w:t>
            </w:r>
          </w:p>
        </w:tc>
      </w:tr>
      <w:tr w:rsidR="0095084A" w:rsidTr="00EA2FE3">
        <w:trPr>
          <w:ins w:id="35" w:author="Creager, Kathleen" w:date="2015-01-31T14:13:00Z"/>
        </w:trPr>
        <w:tc>
          <w:tcPr>
            <w:cnfStyle w:val="001000000000" w:firstRow="0" w:lastRow="0" w:firstColumn="1" w:lastColumn="0" w:oddVBand="0" w:evenVBand="0" w:oddHBand="0" w:evenHBand="0" w:firstRowFirstColumn="0" w:firstRowLastColumn="0" w:lastRowFirstColumn="0" w:lastRowLastColumn="0"/>
            <w:tcW w:w="2718" w:type="dxa"/>
          </w:tcPr>
          <w:p w:rsidR="0095084A" w:rsidRPr="00A07DCA" w:rsidRDefault="0095084A" w:rsidP="00EA2FE3">
            <w:pPr>
              <w:rPr>
                <w:ins w:id="36" w:author="Creager, Kathleen" w:date="2015-01-31T14:13:00Z"/>
              </w:rPr>
            </w:pPr>
            <w:ins w:id="37" w:author="Creager, Kathleen" w:date="2015-01-31T14:13:00Z">
              <w:r>
                <w:t>DMA_START_SEC_VAR_CLEARED_BOOLEAN</w:t>
              </w:r>
            </w:ins>
          </w:p>
        </w:tc>
        <w:tc>
          <w:tcPr>
            <w:tcW w:w="2790" w:type="dxa"/>
          </w:tcPr>
          <w:p w:rsidR="0095084A" w:rsidRDefault="0095084A" w:rsidP="00EA2FE3">
            <w:pPr>
              <w:cnfStyle w:val="000000000000" w:firstRow="0" w:lastRow="0" w:firstColumn="0" w:lastColumn="0" w:oddVBand="0" w:evenVBand="0" w:oddHBand="0" w:evenHBand="0" w:firstRowFirstColumn="0" w:firstRowLastColumn="0" w:lastRowFirstColumn="0" w:lastRowLastColumn="0"/>
              <w:rPr>
                <w:ins w:id="38" w:author="Creager, Kathleen" w:date="2015-01-31T14:13:00Z"/>
              </w:rPr>
            </w:pPr>
            <w:ins w:id="39" w:author="Creager, Kathleen" w:date="2015-01-31T14:13:00Z">
              <w:r>
                <w:t>DMA reset fail flag</w:t>
              </w:r>
            </w:ins>
          </w:p>
        </w:tc>
        <w:tc>
          <w:tcPr>
            <w:tcW w:w="3348" w:type="dxa"/>
          </w:tcPr>
          <w:p w:rsidR="0095084A" w:rsidRDefault="0095084A" w:rsidP="00EA2FE3">
            <w:pPr>
              <w:cnfStyle w:val="000000000000" w:firstRow="0" w:lastRow="0" w:firstColumn="0" w:lastColumn="0" w:oddVBand="0" w:evenVBand="0" w:oddHBand="0" w:evenHBand="0" w:firstRowFirstColumn="0" w:firstRowLastColumn="0" w:lastRowFirstColumn="0" w:lastRowLastColumn="0"/>
              <w:rPr>
                <w:ins w:id="40" w:author="Creager, Kathleen" w:date="2015-01-31T14:13:00Z"/>
              </w:rPr>
            </w:pPr>
          </w:p>
        </w:tc>
      </w:tr>
    </w:tbl>
    <w:p w:rsidR="006768B8" w:rsidRPr="006768B8" w:rsidRDefault="00F80F31" w:rsidP="00F80F31">
      <w:r>
        <w:t xml:space="preserve">* Each …START_SEC… constant is terminated by a …STOP_SEC… constant as specified in the AUTOSAR Memory Mapping requirements. </w:t>
      </w:r>
    </w:p>
    <w:p w:rsidR="00F80F31" w:rsidRDefault="00F80F31" w:rsidP="00F80F31">
      <w:pPr>
        <w:pStyle w:val="Heading2"/>
      </w:pPr>
      <w:bookmarkStart w:id="41" w:name="_Toc384642176"/>
      <w:r>
        <w:t>Usage</w:t>
      </w:r>
      <w:bookmarkEnd w:id="41"/>
    </w:p>
    <w:tbl>
      <w:tblPr>
        <w:tblStyle w:val="LightList-Accent11"/>
        <w:tblW w:w="0" w:type="auto"/>
        <w:tblLayout w:type="fixed"/>
        <w:tblLook w:val="04A0" w:firstRow="1" w:lastRow="0" w:firstColumn="1" w:lastColumn="0" w:noHBand="0" w:noVBand="1"/>
      </w:tblPr>
      <w:tblGrid>
        <w:gridCol w:w="4878"/>
        <w:gridCol w:w="2070"/>
        <w:gridCol w:w="1908"/>
      </w:tblGrid>
      <w:tr w:rsidR="00F80F31" w:rsidTr="00813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F80F31" w:rsidRDefault="00F80F31" w:rsidP="00DE03FA">
            <w:r>
              <w:t>Feature</w:t>
            </w:r>
          </w:p>
        </w:tc>
        <w:tc>
          <w:tcPr>
            <w:tcW w:w="2070" w:type="dxa"/>
          </w:tcPr>
          <w:p w:rsidR="00F80F31" w:rsidRDefault="00F80F31" w:rsidP="00A268FB">
            <w:pPr>
              <w:cnfStyle w:val="100000000000" w:firstRow="1" w:lastRow="0" w:firstColumn="0" w:lastColumn="0" w:oddVBand="0" w:evenVBand="0" w:oddHBand="0" w:evenHBand="0" w:firstRowFirstColumn="0" w:firstRowLastColumn="0" w:lastRowFirstColumn="0" w:lastRowLastColumn="0"/>
            </w:pPr>
            <w:r>
              <w:t xml:space="preserve">RAM </w:t>
            </w:r>
          </w:p>
        </w:tc>
        <w:tc>
          <w:tcPr>
            <w:tcW w:w="1908" w:type="dxa"/>
          </w:tcPr>
          <w:p w:rsidR="00F80F31" w:rsidRDefault="00F80F31" w:rsidP="00A268FB">
            <w:pPr>
              <w:cnfStyle w:val="100000000000" w:firstRow="1" w:lastRow="0" w:firstColumn="0" w:lastColumn="0" w:oddVBand="0" w:evenVBand="0" w:oddHBand="0" w:evenHBand="0" w:firstRowFirstColumn="0" w:firstRowLastColumn="0" w:lastRowFirstColumn="0" w:lastRowLastColumn="0"/>
            </w:pPr>
            <w:r>
              <w:t xml:space="preserve">ROM </w:t>
            </w:r>
          </w:p>
        </w:tc>
      </w:tr>
      <w:tr w:rsidR="00F80F31" w:rsidTr="00813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F80F31" w:rsidRDefault="003038F4" w:rsidP="00DE03FA">
            <w:r>
              <w:t>None</w:t>
            </w:r>
          </w:p>
        </w:tc>
        <w:tc>
          <w:tcPr>
            <w:tcW w:w="2070" w:type="dxa"/>
          </w:tcPr>
          <w:p w:rsidR="00F80F31" w:rsidRDefault="00F80F31" w:rsidP="00DE03FA">
            <w:pPr>
              <w:cnfStyle w:val="000000100000" w:firstRow="0" w:lastRow="0" w:firstColumn="0" w:lastColumn="0" w:oddVBand="0" w:evenVBand="0" w:oddHBand="1" w:evenHBand="0" w:firstRowFirstColumn="0" w:firstRowLastColumn="0" w:lastRowFirstColumn="0" w:lastRowLastColumn="0"/>
            </w:pPr>
          </w:p>
        </w:tc>
        <w:tc>
          <w:tcPr>
            <w:tcW w:w="1908" w:type="dxa"/>
          </w:tcPr>
          <w:p w:rsidR="00F80F31" w:rsidRDefault="00F80F31" w:rsidP="00DE03FA">
            <w:pPr>
              <w:cnfStyle w:val="000000100000" w:firstRow="0" w:lastRow="0" w:firstColumn="0" w:lastColumn="0" w:oddVBand="0" w:evenVBand="0" w:oddHBand="1" w:evenHBand="0" w:firstRowFirstColumn="0" w:firstRowLastColumn="0" w:lastRowFirstColumn="0" w:lastRowLastColumn="0"/>
            </w:pPr>
          </w:p>
        </w:tc>
      </w:tr>
    </w:tbl>
    <w:p w:rsidR="004527BC" w:rsidRDefault="00A268FB" w:rsidP="00A268FB">
      <w:pPr>
        <w:pStyle w:val="Caption"/>
      </w:pPr>
      <w:r>
        <w:t xml:space="preserve">Table </w:t>
      </w:r>
      <w:r w:rsidR="000B6E26">
        <w:fldChar w:fldCharType="begin"/>
      </w:r>
      <w:r w:rsidR="00282852">
        <w:instrText xml:space="preserve"> SEQ Table \* ARABIC </w:instrText>
      </w:r>
      <w:r w:rsidR="000B6E26">
        <w:fldChar w:fldCharType="separate"/>
      </w:r>
      <w:r w:rsidR="00A03FE3">
        <w:rPr>
          <w:noProof/>
        </w:rPr>
        <w:t>1</w:t>
      </w:r>
      <w:r w:rsidR="000B6E26">
        <w:fldChar w:fldCharType="end"/>
      </w:r>
      <w:r>
        <w:t>: ARM Cortex R4 Memory Usage</w:t>
      </w:r>
    </w:p>
    <w:p w:rsidR="006524C1" w:rsidRDefault="00900B9A" w:rsidP="006524C1">
      <w:pPr>
        <w:pStyle w:val="Heading2"/>
      </w:pPr>
      <w:bookmarkStart w:id="42" w:name="_Toc384642177"/>
      <w:bookmarkStart w:id="43" w:name="OLE_LINK20"/>
      <w:bookmarkStart w:id="44" w:name="OLE_LINK81"/>
      <w:bookmarkStart w:id="45" w:name="OLE_LINK82"/>
      <w:proofErr w:type="gramStart"/>
      <w:r>
        <w:t>Non  RTE</w:t>
      </w:r>
      <w:proofErr w:type="gramEnd"/>
      <w:r>
        <w:t xml:space="preserve"> </w:t>
      </w:r>
      <w:proofErr w:type="spellStart"/>
      <w:r w:rsidR="006524C1">
        <w:t>NvM</w:t>
      </w:r>
      <w:proofErr w:type="spellEnd"/>
      <w:r w:rsidR="006524C1">
        <w:t xml:space="preserve"> Blocks</w:t>
      </w:r>
      <w:bookmarkEnd w:id="42"/>
    </w:p>
    <w:tbl>
      <w:tblPr>
        <w:tblStyle w:val="LightList-Accent12"/>
        <w:tblW w:w="0" w:type="auto"/>
        <w:tblLook w:val="04A0" w:firstRow="1" w:lastRow="0" w:firstColumn="1" w:lastColumn="0" w:noHBand="0" w:noVBand="1"/>
      </w:tblPr>
      <w:tblGrid>
        <w:gridCol w:w="8838"/>
      </w:tblGrid>
      <w:tr w:rsidR="006524C1" w:rsidTr="00652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bookmarkEnd w:id="43"/>
          <w:p w:rsidR="006524C1" w:rsidRDefault="006524C1" w:rsidP="006524C1">
            <w:r>
              <w:t>Block Name</w:t>
            </w:r>
          </w:p>
        </w:tc>
      </w:tr>
      <w:tr w:rsidR="006524C1" w:rsidTr="00652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p w:rsidR="006524C1" w:rsidRDefault="00C141E6" w:rsidP="006524C1">
            <w:r>
              <w:t>None</w:t>
            </w:r>
          </w:p>
        </w:tc>
      </w:tr>
    </w:tbl>
    <w:p w:rsidR="008B2656" w:rsidRDefault="008B2656" w:rsidP="006524C1">
      <w:proofErr w:type="gramStart"/>
      <w:r>
        <w:t>Note :</w:t>
      </w:r>
      <w:proofErr w:type="gramEnd"/>
      <w:r>
        <w:t xml:space="preserve"> Size of the NVM block if configured in developer   </w:t>
      </w:r>
    </w:p>
    <w:bookmarkEnd w:id="44"/>
    <w:bookmarkEnd w:id="45"/>
    <w:p w:rsidR="00900B9A" w:rsidRDefault="00900B9A" w:rsidP="00900B9A">
      <w:pPr>
        <w:pStyle w:val="Heading2"/>
      </w:pPr>
      <w:r>
        <w:t xml:space="preserve"> </w:t>
      </w:r>
      <w:bookmarkStart w:id="46" w:name="_Toc384642178"/>
      <w:r>
        <w:t xml:space="preserve">RTE </w:t>
      </w:r>
      <w:proofErr w:type="spellStart"/>
      <w:r>
        <w:t>NvM</w:t>
      </w:r>
      <w:proofErr w:type="spellEnd"/>
      <w:r>
        <w:t xml:space="preserve"> Blocks</w:t>
      </w:r>
      <w:bookmarkEnd w:id="46"/>
    </w:p>
    <w:tbl>
      <w:tblPr>
        <w:tblStyle w:val="LightList-Accent12"/>
        <w:tblW w:w="0" w:type="auto"/>
        <w:tblLook w:val="04A0" w:firstRow="1" w:lastRow="0" w:firstColumn="1" w:lastColumn="0" w:noHBand="0" w:noVBand="1"/>
      </w:tblPr>
      <w:tblGrid>
        <w:gridCol w:w="8838"/>
      </w:tblGrid>
      <w:tr w:rsidR="00900B9A" w:rsidTr="00E16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p w:rsidR="00900B9A" w:rsidRDefault="00900B9A" w:rsidP="00E16F5B">
            <w:r>
              <w:t>Block Name</w:t>
            </w:r>
          </w:p>
        </w:tc>
      </w:tr>
      <w:tr w:rsidR="00900B9A" w:rsidTr="00E16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p w:rsidR="00900B9A" w:rsidRDefault="00C141E6" w:rsidP="00900B9A">
            <w:r>
              <w:t>None</w:t>
            </w:r>
          </w:p>
        </w:tc>
      </w:tr>
    </w:tbl>
    <w:p w:rsidR="00900B9A" w:rsidRDefault="00900B9A" w:rsidP="00900B9A">
      <w:proofErr w:type="gramStart"/>
      <w:r>
        <w:t>Note :</w:t>
      </w:r>
      <w:proofErr w:type="gramEnd"/>
      <w:r>
        <w:t xml:space="preserve"> Size of the NVM block if configured in developer   </w:t>
      </w:r>
    </w:p>
    <w:p w:rsidR="00EE5444" w:rsidRDefault="00EE5444" w:rsidP="006524C1"/>
    <w:p w:rsidR="00EE5444" w:rsidRDefault="00EE5444" w:rsidP="00EE5444">
      <w:pPr>
        <w:pStyle w:val="Heading1"/>
      </w:pPr>
      <w:bookmarkStart w:id="47" w:name="_Toc384642179"/>
      <w:bookmarkStart w:id="48" w:name="OLE_LINK18"/>
      <w:bookmarkStart w:id="49" w:name="OLE_LINK19"/>
      <w:r>
        <w:t>Compiler Settings</w:t>
      </w:r>
      <w:bookmarkEnd w:id="47"/>
    </w:p>
    <w:bookmarkEnd w:id="48"/>
    <w:bookmarkEnd w:id="49"/>
    <w:p w:rsidR="00EE5444" w:rsidRDefault="00EE5444" w:rsidP="00EE5444">
      <w:pPr>
        <w:pStyle w:val="Heading2"/>
      </w:pPr>
      <w:r w:rsidRPr="00EE5444">
        <w:t xml:space="preserve"> </w:t>
      </w:r>
      <w:bookmarkStart w:id="50" w:name="_Toc384642180"/>
      <w:r>
        <w:t>Preprocessor MACRO</w:t>
      </w:r>
      <w:bookmarkEnd w:id="50"/>
    </w:p>
    <w:p w:rsidR="00EE5444" w:rsidRDefault="00C141E6" w:rsidP="006524C1">
      <w:bookmarkStart w:id="51" w:name="OLE_LINK21"/>
      <w:r>
        <w:t>None</w:t>
      </w:r>
    </w:p>
    <w:p w:rsidR="00EE5444" w:rsidRDefault="00EE5444" w:rsidP="00EE5444">
      <w:pPr>
        <w:pStyle w:val="Heading2"/>
      </w:pPr>
      <w:bookmarkStart w:id="52" w:name="_Toc384642181"/>
      <w:bookmarkEnd w:id="51"/>
      <w:r>
        <w:t>Optimization Settings</w:t>
      </w:r>
      <w:bookmarkEnd w:id="52"/>
    </w:p>
    <w:p w:rsidR="00EE5444" w:rsidRDefault="00C141E6" w:rsidP="00EE5444">
      <w:proofErr w:type="spellStart"/>
      <w:r>
        <w:t>Dma.c</w:t>
      </w:r>
      <w:proofErr w:type="spellEnd"/>
      <w:r>
        <w:t xml:space="preserve"> should use the same optimization settings as other functions called from the </w:t>
      </w:r>
      <w:proofErr w:type="spellStart"/>
      <w:r>
        <w:t>MtrCtrl</w:t>
      </w:r>
      <w:proofErr w:type="spellEnd"/>
      <w:r>
        <w:t xml:space="preserve"> ISR (generally, optimize = 3, optimize for speed = 5).</w:t>
      </w:r>
    </w:p>
    <w:p w:rsidR="00C141E6" w:rsidRDefault="00C141E6">
      <w:pPr>
        <w:spacing w:after="0"/>
      </w:pPr>
      <w:r>
        <w:br w:type="page"/>
      </w:r>
    </w:p>
    <w:p w:rsidR="00EE5444" w:rsidRDefault="00C141E6" w:rsidP="00E16F5B">
      <w:pPr>
        <w:pStyle w:val="Heading1"/>
      </w:pPr>
      <w:bookmarkStart w:id="53" w:name="_Toc384642182"/>
      <w:r>
        <w:lastRenderedPageBreak/>
        <w:t>Architectural Concerns</w:t>
      </w:r>
      <w:bookmarkEnd w:id="53"/>
    </w:p>
    <w:p w:rsidR="00E16F5B" w:rsidRDefault="00E16F5B" w:rsidP="00E16F5B"/>
    <w:p w:rsidR="00E16F5B" w:rsidRDefault="00E16F5B" w:rsidP="00E16F5B">
      <w:r>
        <w:t xml:space="preserve">DMA is a module that largely impacts the system architecture, particularly at the </w:t>
      </w:r>
      <w:proofErr w:type="spellStart"/>
      <w:r>
        <w:t>MtrCtrl</w:t>
      </w:r>
      <w:proofErr w:type="spellEnd"/>
      <w:r>
        <w:t xml:space="preserve"> ISR time domain.  As such, this section includes some considerations for integrating DMA into an </w:t>
      </w:r>
      <w:r w:rsidR="00A07DCA">
        <w:t>integration project</w:t>
      </w:r>
      <w:r>
        <w:t xml:space="preserve"> for the first time.</w:t>
      </w:r>
    </w:p>
    <w:p w:rsidR="00E16F5B" w:rsidRDefault="00E16F5B" w:rsidP="00E16F5B">
      <w:r>
        <w:t>The examples show integration of every DMA channel; if only a subset is used, not all of these examples may apply.</w:t>
      </w:r>
    </w:p>
    <w:p w:rsidR="00E16F5B" w:rsidRDefault="00E16F5B">
      <w:pPr>
        <w:spacing w:after="0"/>
        <w:rPr>
          <w:rFonts w:ascii="Arial" w:hAnsi="Arial"/>
          <w:b/>
          <w:sz w:val="24"/>
        </w:rPr>
      </w:pPr>
      <w:r>
        <w:br w:type="page"/>
      </w:r>
    </w:p>
    <w:p w:rsidR="00E16F5B" w:rsidRDefault="00E16F5B" w:rsidP="00E16F5B">
      <w:pPr>
        <w:pStyle w:val="Heading2"/>
      </w:pPr>
      <w:bookmarkStart w:id="54" w:name="_Toc384642183"/>
      <w:r>
        <w:lastRenderedPageBreak/>
        <w:t>Overall DMA Architecture</w:t>
      </w:r>
      <w:bookmarkEnd w:id="54"/>
    </w:p>
    <w:p w:rsidR="00E16F5B" w:rsidRPr="00E16F5B" w:rsidRDefault="00E16F5B" w:rsidP="00E16F5B">
      <w:r>
        <w:t xml:space="preserve">The following diagram is taken from FDD52, and shows how the DMA channels fit into the </w:t>
      </w:r>
      <w:proofErr w:type="spellStart"/>
      <w:r>
        <w:t>MtrCtrl</w:t>
      </w:r>
      <w:proofErr w:type="spellEnd"/>
      <w:r>
        <w:t xml:space="preserve"> ISR process:</w:t>
      </w:r>
    </w:p>
    <w:p w:rsidR="00E16F5B" w:rsidRDefault="00E16F5B" w:rsidP="00F95114">
      <w:pPr>
        <w:jc w:val="center"/>
      </w:pPr>
      <w:r>
        <w:object w:dxaOrig="15463" w:dyaOrig="22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5pt;height:436.5pt" o:ole="">
            <v:imagedata r:id="rId9" o:title=""/>
          </v:shape>
          <o:OLEObject Type="Embed" ProgID="Visio.Drawing.11" ShapeID="_x0000_i1025" DrawAspect="Content" ObjectID="_1484385463" r:id="rId10"/>
        </w:object>
      </w:r>
    </w:p>
    <w:p w:rsidR="00E16F5B" w:rsidRDefault="00E16F5B">
      <w:pPr>
        <w:spacing w:after="0"/>
      </w:pPr>
      <w:r>
        <w:br w:type="page"/>
      </w:r>
    </w:p>
    <w:p w:rsidR="00E16F5B" w:rsidRDefault="00E16F5B" w:rsidP="00E16F5B">
      <w:pPr>
        <w:pStyle w:val="Heading2"/>
      </w:pPr>
      <w:bookmarkStart w:id="55" w:name="_Toc384642184"/>
      <w:r>
        <w:lastRenderedPageBreak/>
        <w:t>Affected Modules</w:t>
      </w:r>
      <w:bookmarkEnd w:id="55"/>
    </w:p>
    <w:p w:rsidR="00E16F5B" w:rsidRDefault="00E16F5B" w:rsidP="00E16F5B">
      <w:pPr>
        <w:pStyle w:val="Heading3"/>
      </w:pPr>
      <w:bookmarkStart w:id="56" w:name="_Toc384642185"/>
      <w:proofErr w:type="spellStart"/>
      <w:r>
        <w:t>IoHwAbstractionUsr</w:t>
      </w:r>
      <w:bookmarkEnd w:id="56"/>
      <w:proofErr w:type="spellEnd"/>
    </w:p>
    <w:p w:rsidR="00242798" w:rsidRDefault="00242798" w:rsidP="00E16F5B">
      <w:r>
        <w:t xml:space="preserve">Historically, ADC conversions were triggered by the 2ms loop through the </w:t>
      </w:r>
      <w:proofErr w:type="spellStart"/>
      <w:r>
        <w:t>MtrCtrl</w:t>
      </w:r>
      <w:proofErr w:type="spellEnd"/>
      <w:r>
        <w:t xml:space="preserve"> ISR (the </w:t>
      </w:r>
      <w:proofErr w:type="spellStart"/>
      <w:r>
        <w:t>MtrCtrl</w:t>
      </w:r>
      <w:proofErr w:type="spellEnd"/>
      <w:r>
        <w:t xml:space="preserve"> ISR would perform a software trigger to the “slow” ADC groups directly).  With DMA, the “slow” ADC group conversion is now triggered by </w:t>
      </w:r>
      <w:proofErr w:type="spellStart"/>
      <w:r>
        <w:t>ePWM</w:t>
      </w:r>
      <w:proofErr w:type="spellEnd"/>
      <w:r>
        <w:t xml:space="preserve"> SOCB, driven by ePW</w:t>
      </w:r>
      <w:r w:rsidR="00E2041D">
        <w:t>M4 using CMPB.</w:t>
      </w:r>
    </w:p>
    <w:p w:rsidR="00E2041D" w:rsidRDefault="00E2041D" w:rsidP="00E16F5B">
      <w:r>
        <w:t xml:space="preserve">In this new architecture, </w:t>
      </w:r>
      <w:proofErr w:type="spellStart"/>
      <w:r>
        <w:t>IoHwAbstractionUsr</w:t>
      </w:r>
      <w:proofErr w:type="spellEnd"/>
      <w:r>
        <w:t xml:space="preserve"> must perform the following:</w:t>
      </w:r>
    </w:p>
    <w:p w:rsidR="00E2041D" w:rsidRDefault="00E2041D" w:rsidP="00E2041D">
      <w:pPr>
        <w:pStyle w:val="ListParagraph"/>
        <w:numPr>
          <w:ilvl w:val="0"/>
          <w:numId w:val="26"/>
        </w:numPr>
      </w:pPr>
      <w:r>
        <w:t xml:space="preserve">Before CDDInterface_Per1, an </w:t>
      </w:r>
      <w:proofErr w:type="spellStart"/>
      <w:r>
        <w:t>IoHwAbstractionUsr</w:t>
      </w:r>
      <w:proofErr w:type="spellEnd"/>
      <w:r>
        <w:t xml:space="preserve"> runnable must update the value of ePWM</w:t>
      </w:r>
      <w:r w:rsidR="004B50EC">
        <w:t>4 CMPB</w:t>
      </w:r>
      <w:r>
        <w:t xml:space="preserve"> (refer to the </w:t>
      </w:r>
      <w:proofErr w:type="spellStart"/>
      <w:r>
        <w:t>ePWM</w:t>
      </w:r>
      <w:proofErr w:type="spellEnd"/>
      <w:r>
        <w:t xml:space="preserve"> </w:t>
      </w:r>
      <w:del w:id="57" w:author="Creager, Kathleen" w:date="2015-01-31T14:14:00Z">
        <w:r w:rsidDel="0095084A">
          <w:delText xml:space="preserve">module </w:delText>
        </w:r>
      </w:del>
      <w:ins w:id="58" w:author="Creager, Kathleen" w:date="2015-01-31T14:14:00Z">
        <w:r w:rsidR="0095084A">
          <w:t xml:space="preserve">component </w:t>
        </w:r>
      </w:ins>
      <w:r>
        <w:t xml:space="preserve">for the interface).  It must also clear the </w:t>
      </w:r>
      <w:r w:rsidRPr="00E2041D">
        <w:t xml:space="preserve">ADC1 G2 </w:t>
      </w:r>
      <w:del w:id="59" w:author="Creager, Kathleen" w:date="2015-01-31T14:15:00Z">
        <w:r w:rsidRPr="00E2041D" w:rsidDel="0095084A">
          <w:delText>Conversion Complete Flag</w:delText>
        </w:r>
      </w:del>
      <w:ins w:id="60" w:author="Creager, Kathleen" w:date="2015-01-31T14:15:00Z">
        <w:r w:rsidR="0095084A">
          <w:t>Conversions Ended bit</w:t>
        </w:r>
      </w:ins>
      <w:r>
        <w:t xml:space="preserve"> as follows:</w:t>
      </w:r>
    </w:p>
    <w:p w:rsidR="0095084A" w:rsidRDefault="0095084A" w:rsidP="00E2041D">
      <w:pPr>
        <w:ind w:left="720" w:firstLine="720"/>
        <w:rPr>
          <w:ins w:id="61" w:author="Creager, Kathleen" w:date="2015-01-31T14:15:00Z"/>
          <w:rFonts w:ascii="Courier New" w:hAnsi="Courier New" w:cs="Courier New"/>
        </w:rPr>
      </w:pPr>
      <w:ins w:id="62" w:author="Creager, Kathleen" w:date="2015-01-31T14:15:00Z">
        <w:r w:rsidRPr="002437B8">
          <w:rPr>
            <w:rFonts w:ascii="Courier New" w:hAnsi="Courier New" w:cs="Courier New"/>
          </w:rPr>
          <w:t>adcREG1-&gt;</w:t>
        </w:r>
        <w:proofErr w:type="spellStart"/>
        <w:proofErr w:type="gramStart"/>
        <w:r w:rsidRPr="002437B8">
          <w:rPr>
            <w:rFonts w:ascii="Courier New" w:hAnsi="Courier New" w:cs="Courier New"/>
          </w:rPr>
          <w:t>GxSR</w:t>
        </w:r>
        <w:proofErr w:type="spellEnd"/>
        <w:r w:rsidRPr="002437B8">
          <w:rPr>
            <w:rFonts w:ascii="Courier New" w:hAnsi="Courier New" w:cs="Courier New"/>
          </w:rPr>
          <w:t>[</w:t>
        </w:r>
        <w:proofErr w:type="gramEnd"/>
        <w:r w:rsidRPr="002437B8">
          <w:rPr>
            <w:rFonts w:ascii="Courier New" w:hAnsi="Courier New" w:cs="Courier New"/>
          </w:rPr>
          <w:t>2u] = 1u;</w:t>
        </w:r>
      </w:ins>
    </w:p>
    <w:p w:rsidR="00E2041D" w:rsidRPr="00E2041D" w:rsidDel="0095084A" w:rsidRDefault="00E2041D" w:rsidP="00E2041D">
      <w:pPr>
        <w:ind w:left="720" w:firstLine="720"/>
        <w:rPr>
          <w:del w:id="63" w:author="Creager, Kathleen" w:date="2015-01-31T14:15:00Z"/>
          <w:rFonts w:ascii="Courier New" w:hAnsi="Courier New" w:cs="Courier New"/>
        </w:rPr>
      </w:pPr>
      <w:del w:id="64" w:author="Creager, Kathleen" w:date="2015-01-31T14:15:00Z">
        <w:r w:rsidRPr="00E2041D" w:rsidDel="0095084A">
          <w:rPr>
            <w:rFonts w:ascii="Courier New" w:hAnsi="Courier New" w:cs="Courier New"/>
          </w:rPr>
          <w:delText>adcREG1-&gt;GxINTFLG[2] = (1 &lt;&lt; 3)</w:delText>
        </w:r>
      </w:del>
    </w:p>
    <w:p w:rsidR="00E2041D" w:rsidRDefault="004B50EC" w:rsidP="00E2041D">
      <w:pPr>
        <w:pStyle w:val="ListParagraph"/>
        <w:numPr>
          <w:ilvl w:val="0"/>
          <w:numId w:val="26"/>
        </w:numPr>
      </w:pPr>
      <w:r>
        <w:t xml:space="preserve">After the conversion completes, an </w:t>
      </w:r>
      <w:proofErr w:type="spellStart"/>
      <w:r>
        <w:t>IoHwAbstractionUsr</w:t>
      </w:r>
      <w:proofErr w:type="spellEnd"/>
      <w:r>
        <w:t xml:space="preserve"> runnable must update the value of ePWM4 CMPB to disable the ADC conversion (refer to the </w:t>
      </w:r>
      <w:proofErr w:type="spellStart"/>
      <w:r>
        <w:t>ePWM</w:t>
      </w:r>
      <w:proofErr w:type="spellEnd"/>
      <w:r>
        <w:t xml:space="preserve"> </w:t>
      </w:r>
      <w:del w:id="65" w:author="Creager, Kathleen" w:date="2015-01-31T14:16:00Z">
        <w:r w:rsidDel="0095084A">
          <w:delText>module</w:delText>
        </w:r>
      </w:del>
      <w:ins w:id="66" w:author="Creager, Kathleen" w:date="2015-01-31T14:16:00Z">
        <w:r w:rsidR="0095084A">
          <w:t>component</w:t>
        </w:r>
      </w:ins>
      <w:r>
        <w:t>).</w:t>
      </w:r>
    </w:p>
    <w:p w:rsidR="00E2041D" w:rsidRDefault="004B50EC" w:rsidP="00E2041D">
      <w:pPr>
        <w:pStyle w:val="ListParagraph"/>
        <w:numPr>
          <w:ilvl w:val="0"/>
          <w:numId w:val="26"/>
        </w:numPr>
      </w:pPr>
      <w:r>
        <w:t xml:space="preserve">After the conversion completes but before the ADC values are required to be used, an </w:t>
      </w:r>
      <w:proofErr w:type="spellStart"/>
      <w:r>
        <w:t>IoHwAbstractionUsr</w:t>
      </w:r>
      <w:proofErr w:type="spellEnd"/>
      <w:r>
        <w:t xml:space="preserve"> runnable must read and process the data from the DMA destination buffer.  The buffer can optionally be cleared at this point.  Note that this can be done from the same runnable as disabling the ADC conversion.</w:t>
      </w:r>
    </w:p>
    <w:p w:rsidR="004B50EC" w:rsidRDefault="004B50EC" w:rsidP="00E2041D">
      <w:pPr>
        <w:pStyle w:val="ListParagraph"/>
        <w:numPr>
          <w:ilvl w:val="0"/>
          <w:numId w:val="26"/>
        </w:numPr>
      </w:pPr>
      <w:r>
        <w:t xml:space="preserve">An </w:t>
      </w:r>
      <w:proofErr w:type="spellStart"/>
      <w:r>
        <w:t>IoHwAbstraction</w:t>
      </w:r>
      <w:proofErr w:type="spellEnd"/>
      <w:r>
        <w:t xml:space="preserve"> runnable can be called from the </w:t>
      </w:r>
      <w:proofErr w:type="spellStart"/>
      <w:r>
        <w:t>MtrCtrl</w:t>
      </w:r>
      <w:proofErr w:type="spellEnd"/>
      <w:r>
        <w:t xml:space="preserve"> ISR to capture any data from the “fast” ADC conversion needed by the 2ms loop (ex. a redundant read of switched battery voltage).  The DMA buffer should be copied to a standard </w:t>
      </w:r>
      <w:proofErr w:type="spellStart"/>
      <w:r>
        <w:t>CDDInterface</w:t>
      </w:r>
      <w:proofErr w:type="spellEnd"/>
      <w:r>
        <w:t xml:space="preserve"> global variable and read by CDDInterface_Per1 along with the rest of the </w:t>
      </w:r>
      <w:proofErr w:type="spellStart"/>
      <w:r>
        <w:t>MtrCtrl</w:t>
      </w:r>
      <w:proofErr w:type="spellEnd"/>
      <w:r>
        <w:t xml:space="preserve"> ISR data used by the 2ms loop.</w:t>
      </w:r>
    </w:p>
    <w:p w:rsidR="000652A0" w:rsidRDefault="000652A0" w:rsidP="000652A0">
      <w:r>
        <w:t xml:space="preserve">The final </w:t>
      </w:r>
      <w:proofErr w:type="spellStart"/>
      <w:r>
        <w:t>IoHwAbstractionUsr</w:t>
      </w:r>
      <w:proofErr w:type="spellEnd"/>
      <w:r>
        <w:t xml:space="preserve"> component could then look something like this:</w:t>
      </w:r>
    </w:p>
    <w:p w:rsidR="000652A0" w:rsidRDefault="000652A0" w:rsidP="000652A0">
      <w:pPr>
        <w:ind w:left="1980" w:hanging="1980"/>
      </w:pPr>
      <w:proofErr w:type="spellStart"/>
      <w:r>
        <w:t>IoHwAb_CaptureADC</w:t>
      </w:r>
      <w:proofErr w:type="spellEnd"/>
      <w:r>
        <w:t xml:space="preserve"> – reads Switched Battery Voltage from ADC2 DMA buffer and writes it to a CDD variable.</w:t>
      </w:r>
    </w:p>
    <w:p w:rsidR="000652A0" w:rsidRDefault="000652A0" w:rsidP="000652A0">
      <w:pPr>
        <w:ind w:left="1980" w:hanging="1980"/>
      </w:pPr>
      <w:proofErr w:type="spellStart"/>
      <w:r>
        <w:t>IoHwAb_StartADC</w:t>
      </w:r>
      <w:proofErr w:type="spellEnd"/>
      <w:r>
        <w:t xml:space="preserve"> – enables the ADC1 conversion and clears the ADC1 G2 </w:t>
      </w:r>
      <w:ins w:id="67" w:author="Creager, Kathleen" w:date="2015-01-31T14:17:00Z">
        <w:r w:rsidR="0095084A">
          <w:t>Conversions Ended bit</w:t>
        </w:r>
      </w:ins>
      <w:del w:id="68" w:author="Creager, Kathleen" w:date="2015-01-31T14:17:00Z">
        <w:r w:rsidDel="0095084A">
          <w:delText>Conversion Complete flag</w:delText>
        </w:r>
      </w:del>
      <w:r>
        <w:t>.  Scheduled in the 2ms loop just before CDDInterface_Per1.</w:t>
      </w:r>
    </w:p>
    <w:p w:rsidR="0095084A" w:rsidRDefault="000652A0" w:rsidP="0095084A">
      <w:pPr>
        <w:ind w:left="1980" w:hanging="1980"/>
        <w:rPr>
          <w:ins w:id="69" w:author="Creager, Kathleen" w:date="2015-01-31T14:18:00Z"/>
        </w:rPr>
      </w:pPr>
      <w:proofErr w:type="spellStart"/>
      <w:r>
        <w:t>IoHwAb_ReadADC</w:t>
      </w:r>
      <w:proofErr w:type="spellEnd"/>
      <w:r>
        <w:t xml:space="preserve"> – checks that the ADC1 conversion completed and disables the ADC1 conversion.  </w:t>
      </w:r>
      <w:proofErr w:type="gramStart"/>
      <w:r>
        <w:t xml:space="preserve">Reads the values from the ADC1 DMA buffer as well as the redundant Switched Battery Voltage from </w:t>
      </w:r>
      <w:proofErr w:type="spellStart"/>
      <w:r>
        <w:t>CDDInterface</w:t>
      </w:r>
      <w:proofErr w:type="spellEnd"/>
      <w:r>
        <w:t>.</w:t>
      </w:r>
      <w:proofErr w:type="gramEnd"/>
      <w:r>
        <w:t xml:space="preserve">  Converts all of these signals to engineering units and outputs them to the rest of the RTE.  Scheduled in the 2ms loop at the end of the forward path.</w:t>
      </w:r>
      <w:ins w:id="70" w:author="Creager, Kathleen" w:date="2015-01-31T14:18:00Z">
        <w:r w:rsidR="0095084A">
          <w:t xml:space="preserve">  See </w:t>
        </w:r>
        <w:proofErr w:type="spellStart"/>
        <w:r w:rsidR="0095084A">
          <w:t>ePWM</w:t>
        </w:r>
        <w:proofErr w:type="spellEnd"/>
        <w:r w:rsidR="0095084A">
          <w:t xml:space="preserve"> component for minimum elapsed time between enabling and disabling the ADC conversion via the write of the ePWM4 CMPB value.</w:t>
        </w:r>
      </w:ins>
    </w:p>
    <w:p w:rsidR="000652A0" w:rsidRDefault="000652A0" w:rsidP="000652A0">
      <w:pPr>
        <w:ind w:left="1980" w:hanging="1980"/>
      </w:pPr>
    </w:p>
    <w:p w:rsidR="000652A0" w:rsidRDefault="000652A0" w:rsidP="000652A0"/>
    <w:p w:rsidR="00E16F5B" w:rsidRDefault="00E16F5B" w:rsidP="00E16F5B">
      <w:pPr>
        <w:pStyle w:val="Heading3"/>
      </w:pPr>
      <w:bookmarkStart w:id="71" w:name="_Toc384642186"/>
      <w:proofErr w:type="spellStart"/>
      <w:proofErr w:type="gramStart"/>
      <w:r>
        <w:t>Adc</w:t>
      </w:r>
      <w:bookmarkEnd w:id="71"/>
      <w:proofErr w:type="spellEnd"/>
      <w:proofErr w:type="gramEnd"/>
    </w:p>
    <w:p w:rsidR="00E16F5B" w:rsidRDefault="00E16F5B" w:rsidP="00E16F5B">
      <w:r>
        <w:t>The intended DMA architecture uses two ADC conversion groups: ADC1 Group 2 (“slow” ADC) and ADC2 Group 1 (“fast” ADC).  Historically, ADC2 Event Group was used instead of ADC2 Group 1 – this may mean that integrating DMA will require a program to switch the ADC group being used.</w:t>
      </w:r>
    </w:p>
    <w:p w:rsidR="00E16F5B" w:rsidRPr="00E16F5B" w:rsidRDefault="00E16F5B" w:rsidP="00E16F5B">
      <w:pPr>
        <w:pStyle w:val="Heading3"/>
      </w:pPr>
      <w:bookmarkStart w:id="72" w:name="_Toc384642187"/>
      <w:proofErr w:type="spellStart"/>
      <w:r>
        <w:lastRenderedPageBreak/>
        <w:t>MtrCtrl_Irq</w:t>
      </w:r>
      <w:bookmarkEnd w:id="72"/>
      <w:proofErr w:type="spellEnd"/>
    </w:p>
    <w:p w:rsidR="00E16F5B" w:rsidRDefault="00AD1332" w:rsidP="00E16F5B">
      <w:r>
        <w:t xml:space="preserve">If this is the first integration of DMA into a program, the existing ADC triggering mechanism will need to be removed and replaced with the method described above.  This will largely involve calling an </w:t>
      </w:r>
      <w:proofErr w:type="spellStart"/>
      <w:r>
        <w:t>IoHwAbstractionUsr</w:t>
      </w:r>
      <w:proofErr w:type="spellEnd"/>
      <w:r>
        <w:t xml:space="preserve"> runnable.  In addition, the ADC Conversion Complete flag will still need to be cleared (though it may have changed, see above), as well as the DMA interrupt that calls the </w:t>
      </w:r>
      <w:proofErr w:type="spellStart"/>
      <w:r>
        <w:t>MtrCtrl</w:t>
      </w:r>
      <w:proofErr w:type="spellEnd"/>
      <w:r>
        <w:t xml:space="preserve"> ISR.  It can be cleared as follows:</w:t>
      </w:r>
    </w:p>
    <w:p w:rsidR="00AD1332" w:rsidRPr="00AD1332" w:rsidRDefault="00AD1332" w:rsidP="00E16F5B">
      <w:pPr>
        <w:rPr>
          <w:rFonts w:ascii="Courier New" w:hAnsi="Courier New" w:cs="Courier New"/>
        </w:rPr>
      </w:pPr>
      <w:r w:rsidRPr="00AD1332">
        <w:rPr>
          <w:rFonts w:ascii="Courier New" w:hAnsi="Courier New" w:cs="Courier New"/>
        </w:rPr>
        <w:tab/>
        <w:t>DMACTRLREG-&gt;BTCFLAG = (1 &lt;&lt; 3)</w:t>
      </w:r>
    </w:p>
    <w:p w:rsidR="00E30F76" w:rsidRDefault="00E30F76" w:rsidP="00E30F76">
      <w:pPr>
        <w:pStyle w:val="Heading3"/>
      </w:pPr>
      <w:bookmarkStart w:id="73" w:name="_Toc384642188"/>
      <w:proofErr w:type="spellStart"/>
      <w:proofErr w:type="gramStart"/>
      <w:r>
        <w:t>uDiag</w:t>
      </w:r>
      <w:bookmarkEnd w:id="73"/>
      <w:proofErr w:type="spellEnd"/>
      <w:proofErr w:type="gramEnd"/>
    </w:p>
    <w:p w:rsidR="00E30F76" w:rsidRDefault="00E30F76" w:rsidP="00E30F76">
      <w:r>
        <w:t>The following entries should be added to the Static Register Check list.  Note that these values are subject to change depending on which channels are enabled.</w:t>
      </w:r>
    </w:p>
    <w:tbl>
      <w:tblPr>
        <w:tblStyle w:val="LightList-Accent11"/>
        <w:tblW w:w="0" w:type="auto"/>
        <w:tblLook w:val="04A0" w:firstRow="1" w:lastRow="0" w:firstColumn="1" w:lastColumn="0" w:noHBand="0" w:noVBand="1"/>
      </w:tblPr>
      <w:tblGrid>
        <w:gridCol w:w="2296"/>
        <w:gridCol w:w="1531"/>
        <w:gridCol w:w="1681"/>
      </w:tblGrid>
      <w:tr w:rsidR="00E9788F" w:rsidRPr="00E30F76" w:rsidTr="00E97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E9788F" w:rsidRPr="00E30F76" w:rsidRDefault="00E9788F" w:rsidP="00E30F76">
            <w:pPr>
              <w:spacing w:after="0"/>
              <w:rPr>
                <w:sz w:val="18"/>
                <w:szCs w:val="18"/>
              </w:rPr>
            </w:pPr>
            <w:r w:rsidRPr="00E30F76">
              <w:rPr>
                <w:sz w:val="18"/>
                <w:szCs w:val="18"/>
              </w:rPr>
              <w:t>Name</w:t>
            </w:r>
          </w:p>
        </w:tc>
        <w:tc>
          <w:tcPr>
            <w:tcW w:w="1531" w:type="dxa"/>
          </w:tcPr>
          <w:p w:rsidR="00E9788F" w:rsidRPr="00E30F76" w:rsidRDefault="00E9788F" w:rsidP="00E30F76">
            <w:pPr>
              <w:spacing w:after="0"/>
              <w:cnfStyle w:val="100000000000" w:firstRow="1" w:lastRow="0" w:firstColumn="0" w:lastColumn="0" w:oddVBand="0" w:evenVBand="0" w:oddHBand="0" w:evenHBand="0" w:firstRowFirstColumn="0" w:firstRowLastColumn="0" w:lastRowFirstColumn="0" w:lastRowLastColumn="0"/>
              <w:rPr>
                <w:sz w:val="18"/>
                <w:szCs w:val="18"/>
              </w:rPr>
            </w:pPr>
            <w:r w:rsidRPr="00E30F76">
              <w:rPr>
                <w:sz w:val="18"/>
                <w:szCs w:val="18"/>
              </w:rPr>
              <w:t>Address</w:t>
            </w:r>
          </w:p>
        </w:tc>
        <w:tc>
          <w:tcPr>
            <w:tcW w:w="1681" w:type="dxa"/>
          </w:tcPr>
          <w:p w:rsidR="00E9788F" w:rsidRPr="00E30F76" w:rsidRDefault="00E9788F" w:rsidP="00E30F76">
            <w:pPr>
              <w:spacing w:after="0"/>
              <w:cnfStyle w:val="100000000000" w:firstRow="1" w:lastRow="0" w:firstColumn="0" w:lastColumn="0" w:oddVBand="0" w:evenVBand="0" w:oddHBand="0" w:evenHBand="0" w:firstRowFirstColumn="0" w:firstRowLastColumn="0" w:lastRowFirstColumn="0" w:lastRowLastColumn="0"/>
              <w:rPr>
                <w:sz w:val="18"/>
                <w:szCs w:val="18"/>
              </w:rPr>
            </w:pPr>
            <w:r w:rsidRPr="00E30F76">
              <w:rPr>
                <w:sz w:val="18"/>
                <w:szCs w:val="18"/>
              </w:rPr>
              <w:t>Expected Value</w:t>
            </w:r>
          </w:p>
        </w:tc>
      </w:tr>
      <w:tr w:rsidR="00436BEE"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436BEE" w:rsidRPr="00E30F76" w:rsidRDefault="00436BEE" w:rsidP="00436BEE">
            <w:pPr>
              <w:spacing w:after="0"/>
              <w:rPr>
                <w:sz w:val="18"/>
                <w:szCs w:val="18"/>
              </w:rPr>
            </w:pPr>
            <w:r>
              <w:rPr>
                <w:sz w:val="18"/>
                <w:szCs w:val="18"/>
              </w:rPr>
              <w:t xml:space="preserve">DMA_PAR0 </w:t>
            </w:r>
            <w:r w:rsidRPr="00E9788F">
              <w:rPr>
                <w:color w:val="FF0000"/>
                <w:sz w:val="18"/>
                <w:szCs w:val="18"/>
              </w:rPr>
              <w:t>*</w:t>
            </w:r>
          </w:p>
        </w:tc>
        <w:tc>
          <w:tcPr>
            <w:tcW w:w="1531" w:type="dxa"/>
          </w:tcPr>
          <w:p w:rsidR="00436BEE" w:rsidRPr="00E30F76" w:rsidRDefault="00436BEE"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0xFFFFF094</w:t>
            </w:r>
          </w:p>
        </w:tc>
        <w:tc>
          <w:tcPr>
            <w:tcW w:w="1681" w:type="dxa"/>
          </w:tcPr>
          <w:p w:rsidR="00436BEE" w:rsidRPr="00E30F76" w:rsidRDefault="00436BEE"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0x44440440</w:t>
            </w:r>
          </w:p>
        </w:tc>
      </w:tr>
      <w:tr w:rsidR="00436BEE"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436BEE" w:rsidRPr="00E30F76" w:rsidRDefault="00436BEE" w:rsidP="00E30F76">
            <w:pPr>
              <w:spacing w:after="0"/>
              <w:rPr>
                <w:sz w:val="18"/>
                <w:szCs w:val="18"/>
              </w:rPr>
            </w:pPr>
            <w:r>
              <w:rPr>
                <w:sz w:val="18"/>
                <w:szCs w:val="18"/>
              </w:rPr>
              <w:t xml:space="preserve">DMA_PAR1 </w:t>
            </w:r>
            <w:r w:rsidRPr="00E9788F">
              <w:rPr>
                <w:color w:val="FF0000"/>
                <w:sz w:val="18"/>
                <w:szCs w:val="18"/>
              </w:rPr>
              <w:t>*</w:t>
            </w:r>
          </w:p>
        </w:tc>
        <w:tc>
          <w:tcPr>
            <w:tcW w:w="1531" w:type="dxa"/>
          </w:tcPr>
          <w:p w:rsidR="00436BEE" w:rsidRPr="00E30F76" w:rsidRDefault="00436BEE"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0xFFFFF098</w:t>
            </w:r>
          </w:p>
        </w:tc>
        <w:tc>
          <w:tcPr>
            <w:tcW w:w="1681" w:type="dxa"/>
          </w:tcPr>
          <w:p w:rsidR="00436BEE" w:rsidRPr="00E30F76" w:rsidRDefault="00436BEE"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0x04004000</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Default="00B25A73" w:rsidP="00E30F76">
            <w:pPr>
              <w:spacing w:after="0"/>
              <w:rPr>
                <w:sz w:val="18"/>
                <w:szCs w:val="18"/>
              </w:rPr>
            </w:pPr>
            <w:r>
              <w:rPr>
                <w:sz w:val="18"/>
                <w:szCs w:val="18"/>
              </w:rPr>
              <w:t>DMA_</w:t>
            </w:r>
            <w:r w:rsidR="00A030E5" w:rsidRPr="00A030E5">
              <w:rPr>
                <w:sz w:val="18"/>
                <w:szCs w:val="18"/>
              </w:rPr>
              <w:t>DMAPCR</w:t>
            </w:r>
          </w:p>
        </w:tc>
        <w:tc>
          <w:tcPr>
            <w:tcW w:w="1531" w:type="dxa"/>
          </w:tcPr>
          <w:p w:rsidR="00A030E5"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0xFFFFF1A8</w:t>
            </w:r>
          </w:p>
        </w:tc>
        <w:tc>
          <w:tcPr>
            <w:tcW w:w="1681" w:type="dxa"/>
          </w:tcPr>
          <w:p w:rsidR="00A030E5"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0x0000000A</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DMA_DMAMPCTRL</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0xFFFFF1B0</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0x0F090909</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DMA_DMAMPR0S</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0xFFFFF1B8</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0xFF0A0000</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DMA_DMAMPR0E</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0xFFFFF1BC</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0xFF473FFF</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DMA_DMAMPR1S</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0xFFFFF1C0</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0xFCF78C00</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DMA_DMAMPR1E</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0xFFFFF1C4</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0xFE0001FF</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DMA_DMAMPR3S</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0xFFFFF1D0</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0x00200000</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DMA_DMAMPR3E</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0xFFFFF1D4</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0xFFFFFFFF</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DMA_CP00_IDADDR</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0xFFF80004</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0xFE000068</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9788F">
            <w:pPr>
              <w:spacing w:after="0"/>
              <w:rPr>
                <w:sz w:val="18"/>
                <w:szCs w:val="18"/>
              </w:rPr>
            </w:pPr>
            <w:r w:rsidRPr="00E30F76">
              <w:rPr>
                <w:sz w:val="18"/>
                <w:szCs w:val="18"/>
              </w:rPr>
              <w:t>DMA_CP00_ITCOUNT</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0xFFF80008</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0x00010001</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DMA_CP00_CHCTRL</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0xFFF80010</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0x0000F000</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DMA_CP01_IDADDR</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0xFFF80024</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0xFE000060</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DMA_CP01_CHCTRL</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0xFFF80030</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0x0000F108</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DMA_CP02_ISADDR</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0xFFF80040</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0xFF0C0202</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DMA_CP02_ITCOUNT</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0xFFF80048</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0x00010003</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DMA_CP02_CHCTRL</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0xFFF80050</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0x0000511F</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DMA_CP02_EIOFF</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0xFFF80054</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0x00020004</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DMA_CP03_ISADDR</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0xFFF80060</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0xFF3A0002</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DMA_CP03_ITCOUNT</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0xFFF80068</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0x00010004</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DMA_CP03_CHCTRL</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0xFFF80070</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0x0000511F</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DMA_CP03_EIOFF</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0xFFF80074</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0x00020004</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DMA_CP05_IDADDR</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0xFFF800A4</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0xFF4600E8</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DMA_CP05_ITCOUNT</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0xFFF800A8</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0x00010001</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DMA_CP05_CHCTRL</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0xFFF800B0</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0x0007A101</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DMA_CP06_IDADDR</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0xFFF800C4</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0xFCF78C10</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DMA_CP06_CHCTRL</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0xFFF800D0</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0x0000511F</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DMA_CP09_ISADDR</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0xFFF80120</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0xFF3E00F2</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DMA_CP09_ITCOUNT</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0xFFF80128</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0x00010004</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DMA_CP09_CHCTRL</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0xFFF80130</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0x0000511F</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DMA_CP09_EIOFF</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0xFFF80134</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0x00020004</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DMA_CP12_ISADDR</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0xFFF80180</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0xFF0A0202</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DMA_CP12_ITCOUNT</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0xFFF80188</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0x00010003</w:t>
            </w:r>
          </w:p>
        </w:tc>
      </w:tr>
      <w:tr w:rsidR="00A030E5" w:rsidRPr="00E30F76" w:rsidTr="00E97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DMA_CP12_CHCTRL</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0xFFF80190</w:t>
            </w:r>
          </w:p>
        </w:tc>
        <w:tc>
          <w:tcPr>
            <w:tcW w:w="1681" w:type="dxa"/>
          </w:tcPr>
          <w:p w:rsidR="00A030E5" w:rsidRPr="00E30F76" w:rsidRDefault="00A030E5" w:rsidP="00E30F76">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0x0000511F</w:t>
            </w:r>
          </w:p>
        </w:tc>
      </w:tr>
      <w:tr w:rsidR="00A030E5" w:rsidRPr="00E30F76" w:rsidTr="00E9788F">
        <w:tc>
          <w:tcPr>
            <w:cnfStyle w:val="001000000000" w:firstRow="0" w:lastRow="0" w:firstColumn="1" w:lastColumn="0" w:oddVBand="0" w:evenVBand="0" w:oddHBand="0" w:evenHBand="0" w:firstRowFirstColumn="0" w:firstRowLastColumn="0" w:lastRowFirstColumn="0" w:lastRowLastColumn="0"/>
            <w:tcW w:w="2296" w:type="dxa"/>
          </w:tcPr>
          <w:p w:rsidR="00A030E5" w:rsidRPr="00E30F76" w:rsidRDefault="00A030E5" w:rsidP="00E30F76">
            <w:pPr>
              <w:spacing w:after="0"/>
              <w:rPr>
                <w:sz w:val="18"/>
                <w:szCs w:val="18"/>
              </w:rPr>
            </w:pPr>
            <w:r w:rsidRPr="00E30F76">
              <w:rPr>
                <w:sz w:val="18"/>
                <w:szCs w:val="18"/>
              </w:rPr>
              <w:t>DMA_CP12_EIOFF</w:t>
            </w:r>
            <w:r>
              <w:rPr>
                <w:sz w:val="18"/>
                <w:szCs w:val="18"/>
              </w:rPr>
              <w:t xml:space="preserve"> </w:t>
            </w:r>
            <w:r w:rsidRPr="00E9788F">
              <w:rPr>
                <w:color w:val="FF0000"/>
                <w:sz w:val="18"/>
                <w:szCs w:val="18"/>
              </w:rPr>
              <w:t>*</w:t>
            </w:r>
          </w:p>
        </w:tc>
        <w:tc>
          <w:tcPr>
            <w:tcW w:w="153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0xFFF80194</w:t>
            </w:r>
          </w:p>
        </w:tc>
        <w:tc>
          <w:tcPr>
            <w:tcW w:w="1681" w:type="dxa"/>
          </w:tcPr>
          <w:p w:rsidR="00A030E5" w:rsidRPr="00E30F76" w:rsidRDefault="00A030E5" w:rsidP="00E30F76">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E30F76">
              <w:rPr>
                <w:rFonts w:ascii="Courier New" w:hAnsi="Courier New" w:cs="Courier New"/>
                <w:sz w:val="18"/>
                <w:szCs w:val="18"/>
              </w:rPr>
              <w:t>0x00020004</w:t>
            </w:r>
          </w:p>
        </w:tc>
      </w:tr>
    </w:tbl>
    <w:p w:rsidR="002B38F4" w:rsidRDefault="00E9788F" w:rsidP="00E30F76">
      <w:r w:rsidRPr="00E9788F">
        <w:rPr>
          <w:b/>
          <w:color w:val="FF0000"/>
          <w:sz w:val="18"/>
          <w:szCs w:val="18"/>
        </w:rPr>
        <w:t>*</w:t>
      </w:r>
      <w:r>
        <w:t xml:space="preserve"> These values are dependent on whether </w:t>
      </w:r>
      <w:r w:rsidR="00CD738B">
        <w:t>certain channels</w:t>
      </w:r>
      <w:r>
        <w:t xml:space="preserve"> </w:t>
      </w:r>
      <w:r w:rsidR="00092535">
        <w:t xml:space="preserve">are </w:t>
      </w:r>
      <w:r>
        <w:t>enabled in the configuration</w:t>
      </w:r>
      <w:r w:rsidR="00CD738B">
        <w:t>.</w:t>
      </w:r>
    </w:p>
    <w:p w:rsidR="009116CF" w:rsidRDefault="009116CF">
      <w:pPr>
        <w:spacing w:after="0"/>
      </w:pPr>
      <w:r>
        <w:lastRenderedPageBreak/>
        <w:br w:type="page"/>
      </w:r>
    </w:p>
    <w:p w:rsidR="00F22BEA" w:rsidRDefault="00F22BEA" w:rsidP="00E30F76">
      <w:r>
        <w:lastRenderedPageBreak/>
        <w:t>The following entries should be defined as link-time determined.</w:t>
      </w:r>
    </w:p>
    <w:tbl>
      <w:tblPr>
        <w:tblStyle w:val="LightList-Accent11"/>
        <w:tblW w:w="0" w:type="auto"/>
        <w:tblLayout w:type="fixed"/>
        <w:tblLook w:val="04A0" w:firstRow="1" w:lastRow="0" w:firstColumn="1" w:lastColumn="0" w:noHBand="0" w:noVBand="1"/>
      </w:tblPr>
      <w:tblGrid>
        <w:gridCol w:w="2178"/>
        <w:gridCol w:w="1350"/>
        <w:gridCol w:w="3510"/>
        <w:gridCol w:w="1710"/>
      </w:tblGrid>
      <w:tr w:rsidR="00F22BEA" w:rsidRPr="00F22BEA" w:rsidTr="009508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22BEA" w:rsidRPr="00F22BEA" w:rsidRDefault="00F22BEA" w:rsidP="00F22BEA">
            <w:pPr>
              <w:spacing w:after="0"/>
              <w:rPr>
                <w:sz w:val="18"/>
                <w:szCs w:val="18"/>
              </w:rPr>
            </w:pPr>
            <w:r w:rsidRPr="00F22BEA">
              <w:rPr>
                <w:sz w:val="18"/>
                <w:szCs w:val="18"/>
              </w:rPr>
              <w:t>Name</w:t>
            </w:r>
          </w:p>
        </w:tc>
        <w:tc>
          <w:tcPr>
            <w:tcW w:w="1350" w:type="dxa"/>
          </w:tcPr>
          <w:p w:rsidR="00F22BEA" w:rsidRPr="00F22BEA" w:rsidRDefault="00F22BEA" w:rsidP="00F22BEA">
            <w:pPr>
              <w:spacing w:after="0"/>
              <w:cnfStyle w:val="100000000000" w:firstRow="1" w:lastRow="0" w:firstColumn="0" w:lastColumn="0" w:oddVBand="0" w:evenVBand="0" w:oddHBand="0" w:evenHBand="0" w:firstRowFirstColumn="0" w:firstRowLastColumn="0" w:lastRowFirstColumn="0" w:lastRowLastColumn="0"/>
              <w:rPr>
                <w:sz w:val="18"/>
                <w:szCs w:val="18"/>
              </w:rPr>
            </w:pPr>
            <w:r w:rsidRPr="00F22BEA">
              <w:rPr>
                <w:sz w:val="18"/>
                <w:szCs w:val="18"/>
              </w:rPr>
              <w:t>Address</w:t>
            </w:r>
          </w:p>
        </w:tc>
        <w:tc>
          <w:tcPr>
            <w:tcW w:w="3510" w:type="dxa"/>
          </w:tcPr>
          <w:p w:rsidR="00F22BEA" w:rsidRPr="00F22BEA" w:rsidRDefault="00F22BEA" w:rsidP="00F22BEA">
            <w:pPr>
              <w:spacing w:after="0"/>
              <w:cnfStyle w:val="100000000000" w:firstRow="1" w:lastRow="0" w:firstColumn="0" w:lastColumn="0" w:oddVBand="0" w:evenVBand="0" w:oddHBand="0" w:evenHBand="0" w:firstRowFirstColumn="0" w:firstRowLastColumn="0" w:lastRowFirstColumn="0" w:lastRowLastColumn="0"/>
              <w:rPr>
                <w:sz w:val="18"/>
                <w:szCs w:val="18"/>
              </w:rPr>
            </w:pPr>
            <w:r w:rsidRPr="00F22BEA">
              <w:rPr>
                <w:sz w:val="18"/>
                <w:szCs w:val="18"/>
              </w:rPr>
              <w:t>Expected Value</w:t>
            </w:r>
          </w:p>
        </w:tc>
        <w:tc>
          <w:tcPr>
            <w:tcW w:w="1710" w:type="dxa"/>
          </w:tcPr>
          <w:p w:rsidR="00F22BEA" w:rsidRPr="00F22BEA" w:rsidRDefault="00F22BEA" w:rsidP="00F22BEA">
            <w:pPr>
              <w:spacing w:after="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Offset</w:t>
            </w:r>
          </w:p>
        </w:tc>
      </w:tr>
      <w:tr w:rsidR="00F22BEA" w:rsidRPr="00F22BEA" w:rsidTr="00950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22BEA" w:rsidRPr="00F22BEA" w:rsidRDefault="00F22BEA" w:rsidP="00F22BEA">
            <w:pPr>
              <w:spacing w:after="0"/>
              <w:rPr>
                <w:sz w:val="18"/>
                <w:szCs w:val="18"/>
              </w:rPr>
            </w:pPr>
            <w:r w:rsidRPr="00F22BEA">
              <w:rPr>
                <w:sz w:val="18"/>
                <w:szCs w:val="18"/>
              </w:rPr>
              <w:t>DMA_DMAMPR2S</w:t>
            </w:r>
            <w:r w:rsidR="00CD738B">
              <w:rPr>
                <w:sz w:val="18"/>
                <w:szCs w:val="18"/>
              </w:rPr>
              <w:t xml:space="preserve"> </w:t>
            </w:r>
            <w:r w:rsidR="00CD738B" w:rsidRPr="00E9788F">
              <w:rPr>
                <w:color w:val="FF0000"/>
                <w:sz w:val="18"/>
                <w:szCs w:val="18"/>
              </w:rPr>
              <w:t>*</w:t>
            </w:r>
          </w:p>
        </w:tc>
        <w:tc>
          <w:tcPr>
            <w:tcW w:w="1350" w:type="dxa"/>
          </w:tcPr>
          <w:p w:rsidR="00F22BEA" w:rsidRPr="00F22BEA" w:rsidRDefault="00F22BEA" w:rsidP="00F22BEA">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0xFFFFF1C8</w:t>
            </w:r>
          </w:p>
        </w:tc>
        <w:tc>
          <w:tcPr>
            <w:tcW w:w="3510" w:type="dxa"/>
          </w:tcPr>
          <w:p w:rsidR="00F22BEA" w:rsidRPr="00F22BEA" w:rsidRDefault="00161439" w:rsidP="00F22BEA">
            <w:pPr>
              <w:spacing w:after="0"/>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161439">
              <w:rPr>
                <w:sz w:val="18"/>
                <w:szCs w:val="18"/>
              </w:rPr>
              <w:t>DMAData_G_str</w:t>
            </w:r>
            <w:proofErr w:type="spellEnd"/>
          </w:p>
        </w:tc>
        <w:tc>
          <w:tcPr>
            <w:tcW w:w="1710" w:type="dxa"/>
          </w:tcPr>
          <w:p w:rsidR="00F22BEA" w:rsidRPr="00F22BEA" w:rsidRDefault="00F22BEA" w:rsidP="00F22BEA">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w:t>
            </w:r>
          </w:p>
        </w:tc>
      </w:tr>
      <w:tr w:rsidR="00F22BEA" w:rsidRPr="00F22BEA" w:rsidTr="0095084A">
        <w:tc>
          <w:tcPr>
            <w:cnfStyle w:val="001000000000" w:firstRow="0" w:lastRow="0" w:firstColumn="1" w:lastColumn="0" w:oddVBand="0" w:evenVBand="0" w:oddHBand="0" w:evenHBand="0" w:firstRowFirstColumn="0" w:firstRowLastColumn="0" w:lastRowFirstColumn="0" w:lastRowLastColumn="0"/>
            <w:tcW w:w="2178" w:type="dxa"/>
          </w:tcPr>
          <w:p w:rsidR="00F22BEA" w:rsidRPr="00F22BEA" w:rsidRDefault="00F22BEA" w:rsidP="00F22BEA">
            <w:pPr>
              <w:spacing w:after="0"/>
              <w:rPr>
                <w:sz w:val="18"/>
                <w:szCs w:val="18"/>
              </w:rPr>
            </w:pPr>
            <w:r w:rsidRPr="00F22BEA">
              <w:rPr>
                <w:sz w:val="18"/>
                <w:szCs w:val="18"/>
              </w:rPr>
              <w:t>DMA_DMAMPR2E</w:t>
            </w:r>
            <w:r w:rsidR="00CD738B">
              <w:rPr>
                <w:sz w:val="18"/>
                <w:szCs w:val="18"/>
              </w:rPr>
              <w:t xml:space="preserve"> </w:t>
            </w:r>
            <w:r w:rsidR="00CD738B" w:rsidRPr="00E9788F">
              <w:rPr>
                <w:color w:val="FF0000"/>
                <w:sz w:val="18"/>
                <w:szCs w:val="18"/>
              </w:rPr>
              <w:t>*</w:t>
            </w:r>
          </w:p>
        </w:tc>
        <w:tc>
          <w:tcPr>
            <w:tcW w:w="1350" w:type="dxa"/>
          </w:tcPr>
          <w:p w:rsidR="00F22BEA" w:rsidRPr="00F22BEA" w:rsidRDefault="00F22BEA" w:rsidP="00F22BEA">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0xFFFFF1CC</w:t>
            </w:r>
          </w:p>
        </w:tc>
        <w:tc>
          <w:tcPr>
            <w:tcW w:w="3510" w:type="dxa"/>
          </w:tcPr>
          <w:p w:rsidR="00F22BEA" w:rsidRPr="00F22BEA" w:rsidRDefault="00161439" w:rsidP="00F22BEA">
            <w:pPr>
              <w:spacing w:after="0"/>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161439">
              <w:rPr>
                <w:sz w:val="18"/>
                <w:szCs w:val="18"/>
              </w:rPr>
              <w:t>DMAData_G_str</w:t>
            </w:r>
            <w:proofErr w:type="spellEnd"/>
          </w:p>
        </w:tc>
        <w:tc>
          <w:tcPr>
            <w:tcW w:w="1710" w:type="dxa"/>
          </w:tcPr>
          <w:p w:rsidR="00F22BEA" w:rsidRPr="00F22BEA" w:rsidRDefault="0095084A" w:rsidP="00F22BEA">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roofErr w:type="spellStart"/>
            <w:ins w:id="74" w:author="Creager, Kathleen" w:date="2015-01-31T14:19:00Z">
              <w:r>
                <w:rPr>
                  <w:rFonts w:ascii="Courier New" w:hAnsi="Courier New" w:cs="Courier New"/>
                  <w:sz w:val="18"/>
                  <w:szCs w:val="18"/>
                </w:rPr>
                <w:t>sizeof</w:t>
              </w:r>
              <w:proofErr w:type="spellEnd"/>
              <w:r>
                <w:rPr>
                  <w:rFonts w:ascii="Courier New" w:hAnsi="Courier New" w:cs="Courier New"/>
                  <w:sz w:val="18"/>
                  <w:szCs w:val="18"/>
                </w:rPr>
                <w:t>(</w:t>
              </w:r>
              <w:proofErr w:type="spellStart"/>
              <w:r>
                <w:rPr>
                  <w:rFonts w:ascii="Courier New" w:hAnsi="Courier New" w:cs="Courier New"/>
                  <w:sz w:val="18"/>
                  <w:szCs w:val="18"/>
                </w:rPr>
                <w:t>DMAData_G_str</w:t>
              </w:r>
              <w:proofErr w:type="spellEnd"/>
              <w:r>
                <w:rPr>
                  <w:rFonts w:ascii="Courier New" w:hAnsi="Courier New" w:cs="Courier New"/>
                  <w:sz w:val="18"/>
                  <w:szCs w:val="18"/>
                </w:rPr>
                <w:t>) – 1U</w:t>
              </w:r>
            </w:ins>
            <w:del w:id="75" w:author="Creager, Kathleen" w:date="2015-01-31T14:19:00Z">
              <w:r w:rsidR="00161439" w:rsidDel="0095084A">
                <w:rPr>
                  <w:rFonts w:ascii="Courier New" w:hAnsi="Courier New" w:cs="Courier New"/>
                  <w:sz w:val="18"/>
                  <w:szCs w:val="18"/>
                </w:rPr>
                <w:delText>47</w:delText>
              </w:r>
            </w:del>
          </w:p>
        </w:tc>
      </w:tr>
      <w:tr w:rsidR="00F22BEA" w:rsidRPr="00F22BEA" w:rsidTr="00950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22BEA" w:rsidRPr="00F22BEA" w:rsidRDefault="00F22BEA" w:rsidP="00F22BEA">
            <w:pPr>
              <w:spacing w:after="0"/>
              <w:rPr>
                <w:sz w:val="18"/>
                <w:szCs w:val="18"/>
              </w:rPr>
            </w:pPr>
            <w:r w:rsidRPr="00F22BEA">
              <w:rPr>
                <w:sz w:val="18"/>
                <w:szCs w:val="18"/>
              </w:rPr>
              <w:t>DMA_CP02_IDADDR</w:t>
            </w:r>
            <w:r w:rsidR="00CD738B">
              <w:rPr>
                <w:sz w:val="18"/>
                <w:szCs w:val="18"/>
              </w:rPr>
              <w:t xml:space="preserve"> </w:t>
            </w:r>
            <w:r w:rsidR="00CD738B" w:rsidRPr="00E9788F">
              <w:rPr>
                <w:color w:val="FF0000"/>
                <w:sz w:val="18"/>
                <w:szCs w:val="18"/>
              </w:rPr>
              <w:t>*</w:t>
            </w:r>
          </w:p>
        </w:tc>
        <w:tc>
          <w:tcPr>
            <w:tcW w:w="1350" w:type="dxa"/>
          </w:tcPr>
          <w:p w:rsidR="00F22BEA" w:rsidRPr="00F22BEA" w:rsidRDefault="00F22BEA" w:rsidP="00F22BEA">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0xFFF80044</w:t>
            </w:r>
          </w:p>
        </w:tc>
        <w:tc>
          <w:tcPr>
            <w:tcW w:w="3510" w:type="dxa"/>
          </w:tcPr>
          <w:p w:rsidR="00F22BEA" w:rsidRPr="00F22BEA" w:rsidRDefault="00161439" w:rsidP="00F22BEA">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161439">
              <w:rPr>
                <w:sz w:val="18"/>
                <w:szCs w:val="18"/>
              </w:rPr>
              <w:t>DMAData_G_str.FastSPI_Cnt_u16[0]</w:t>
            </w:r>
          </w:p>
        </w:tc>
        <w:tc>
          <w:tcPr>
            <w:tcW w:w="1710" w:type="dxa"/>
          </w:tcPr>
          <w:p w:rsidR="00F22BEA" w:rsidRPr="00F22BEA" w:rsidRDefault="00F22BEA" w:rsidP="00F22BEA">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w:t>
            </w:r>
          </w:p>
        </w:tc>
      </w:tr>
      <w:tr w:rsidR="00F22BEA" w:rsidRPr="00F22BEA" w:rsidTr="0095084A">
        <w:tc>
          <w:tcPr>
            <w:cnfStyle w:val="001000000000" w:firstRow="0" w:lastRow="0" w:firstColumn="1" w:lastColumn="0" w:oddVBand="0" w:evenVBand="0" w:oddHBand="0" w:evenHBand="0" w:firstRowFirstColumn="0" w:firstRowLastColumn="0" w:lastRowFirstColumn="0" w:lastRowLastColumn="0"/>
            <w:tcW w:w="2178" w:type="dxa"/>
          </w:tcPr>
          <w:p w:rsidR="00F22BEA" w:rsidRPr="00F22BEA" w:rsidRDefault="00F22BEA" w:rsidP="00F22BEA">
            <w:pPr>
              <w:spacing w:after="0"/>
              <w:rPr>
                <w:sz w:val="18"/>
                <w:szCs w:val="18"/>
              </w:rPr>
            </w:pPr>
            <w:r w:rsidRPr="00F22BEA">
              <w:rPr>
                <w:sz w:val="18"/>
                <w:szCs w:val="18"/>
              </w:rPr>
              <w:t>DMA_CP03_IDADDR</w:t>
            </w:r>
            <w:r w:rsidR="00CD738B">
              <w:rPr>
                <w:sz w:val="18"/>
                <w:szCs w:val="18"/>
              </w:rPr>
              <w:t xml:space="preserve"> </w:t>
            </w:r>
            <w:r w:rsidR="00CD738B" w:rsidRPr="00E9788F">
              <w:rPr>
                <w:color w:val="FF0000"/>
                <w:sz w:val="18"/>
                <w:szCs w:val="18"/>
              </w:rPr>
              <w:t>*</w:t>
            </w:r>
          </w:p>
        </w:tc>
        <w:tc>
          <w:tcPr>
            <w:tcW w:w="1350" w:type="dxa"/>
          </w:tcPr>
          <w:p w:rsidR="00F22BEA" w:rsidRPr="00F22BEA" w:rsidRDefault="00F22BEA" w:rsidP="00F22BEA">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0xFFF80064</w:t>
            </w:r>
          </w:p>
        </w:tc>
        <w:tc>
          <w:tcPr>
            <w:tcW w:w="3510" w:type="dxa"/>
          </w:tcPr>
          <w:p w:rsidR="00F22BEA" w:rsidRPr="00F22BEA" w:rsidRDefault="00161439" w:rsidP="00F22BEA">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161439">
              <w:rPr>
                <w:sz w:val="18"/>
                <w:szCs w:val="18"/>
              </w:rPr>
              <w:t>DMAData_G_str.FastADC_Cnt_u16[0]</w:t>
            </w:r>
          </w:p>
        </w:tc>
        <w:tc>
          <w:tcPr>
            <w:tcW w:w="1710" w:type="dxa"/>
          </w:tcPr>
          <w:p w:rsidR="00F22BEA" w:rsidRPr="00F22BEA" w:rsidRDefault="00F22BEA" w:rsidP="00F22BEA">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w:t>
            </w:r>
          </w:p>
        </w:tc>
      </w:tr>
      <w:tr w:rsidR="00F22BEA" w:rsidRPr="00F22BEA" w:rsidTr="00950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22BEA" w:rsidRPr="00F22BEA" w:rsidRDefault="00F22BEA" w:rsidP="00F22BEA">
            <w:pPr>
              <w:spacing w:after="0"/>
              <w:rPr>
                <w:sz w:val="18"/>
                <w:szCs w:val="18"/>
              </w:rPr>
            </w:pPr>
            <w:r w:rsidRPr="00F22BEA">
              <w:rPr>
                <w:sz w:val="18"/>
                <w:szCs w:val="18"/>
              </w:rPr>
              <w:t>DMA_CP05_ISADDR</w:t>
            </w:r>
            <w:r w:rsidR="00CD738B">
              <w:rPr>
                <w:sz w:val="18"/>
                <w:szCs w:val="18"/>
              </w:rPr>
              <w:t xml:space="preserve"> </w:t>
            </w:r>
            <w:r w:rsidR="00CD738B" w:rsidRPr="00E9788F">
              <w:rPr>
                <w:color w:val="FF0000"/>
                <w:sz w:val="18"/>
                <w:szCs w:val="18"/>
              </w:rPr>
              <w:t>*</w:t>
            </w:r>
          </w:p>
        </w:tc>
        <w:tc>
          <w:tcPr>
            <w:tcW w:w="1350" w:type="dxa"/>
          </w:tcPr>
          <w:p w:rsidR="00F22BEA" w:rsidRPr="00F22BEA" w:rsidRDefault="00F22BEA" w:rsidP="00F22BEA">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0xFFF800A0</w:t>
            </w:r>
          </w:p>
        </w:tc>
        <w:tc>
          <w:tcPr>
            <w:tcW w:w="3510" w:type="dxa"/>
          </w:tcPr>
          <w:p w:rsidR="00F22BEA" w:rsidRPr="00F22BEA" w:rsidRDefault="00161439" w:rsidP="00F22BEA">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161439">
              <w:rPr>
                <w:sz w:val="18"/>
                <w:szCs w:val="18"/>
              </w:rPr>
              <w:t>DMAData_G_str.PWMPeriod_Cnt_u32</w:t>
            </w:r>
          </w:p>
        </w:tc>
        <w:tc>
          <w:tcPr>
            <w:tcW w:w="1710" w:type="dxa"/>
          </w:tcPr>
          <w:p w:rsidR="00F22BEA" w:rsidRPr="00F22BEA" w:rsidRDefault="00F22BEA" w:rsidP="00F22BEA">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w:t>
            </w:r>
          </w:p>
        </w:tc>
      </w:tr>
      <w:tr w:rsidR="00F22BEA" w:rsidRPr="00F22BEA" w:rsidTr="0095084A">
        <w:tc>
          <w:tcPr>
            <w:cnfStyle w:val="001000000000" w:firstRow="0" w:lastRow="0" w:firstColumn="1" w:lastColumn="0" w:oddVBand="0" w:evenVBand="0" w:oddHBand="0" w:evenHBand="0" w:firstRowFirstColumn="0" w:firstRowLastColumn="0" w:lastRowFirstColumn="0" w:lastRowLastColumn="0"/>
            <w:tcW w:w="2178" w:type="dxa"/>
          </w:tcPr>
          <w:p w:rsidR="00F22BEA" w:rsidRPr="00F22BEA" w:rsidRDefault="00F22BEA" w:rsidP="00F22BEA">
            <w:pPr>
              <w:spacing w:after="0"/>
              <w:rPr>
                <w:sz w:val="18"/>
                <w:szCs w:val="18"/>
              </w:rPr>
            </w:pPr>
            <w:r w:rsidRPr="00F22BEA">
              <w:rPr>
                <w:sz w:val="18"/>
                <w:szCs w:val="18"/>
              </w:rPr>
              <w:t>DMA_CP06_ISADDR</w:t>
            </w:r>
            <w:r w:rsidR="00CD738B">
              <w:rPr>
                <w:sz w:val="18"/>
                <w:szCs w:val="18"/>
              </w:rPr>
              <w:t xml:space="preserve"> </w:t>
            </w:r>
            <w:r w:rsidR="00CD738B" w:rsidRPr="00E9788F">
              <w:rPr>
                <w:color w:val="FF0000"/>
                <w:sz w:val="18"/>
                <w:szCs w:val="18"/>
              </w:rPr>
              <w:t>*</w:t>
            </w:r>
          </w:p>
        </w:tc>
        <w:tc>
          <w:tcPr>
            <w:tcW w:w="1350" w:type="dxa"/>
          </w:tcPr>
          <w:p w:rsidR="00F22BEA" w:rsidRPr="00F22BEA" w:rsidRDefault="00F22BEA" w:rsidP="00F22BEA">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0xFFF800C0</w:t>
            </w:r>
          </w:p>
        </w:tc>
        <w:tc>
          <w:tcPr>
            <w:tcW w:w="3510" w:type="dxa"/>
          </w:tcPr>
          <w:p w:rsidR="00F22BEA" w:rsidRPr="00F22BEA" w:rsidRDefault="00161439" w:rsidP="00F22BEA">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161439">
              <w:rPr>
                <w:sz w:val="18"/>
                <w:szCs w:val="18"/>
              </w:rPr>
              <w:t>DMAData_G_str.PWMCmp_Cnt_u16[0][0]</w:t>
            </w:r>
          </w:p>
        </w:tc>
        <w:tc>
          <w:tcPr>
            <w:tcW w:w="1710" w:type="dxa"/>
          </w:tcPr>
          <w:p w:rsidR="00F22BEA" w:rsidRPr="00F22BEA" w:rsidRDefault="00F22BEA" w:rsidP="00F22BEA">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w:t>
            </w:r>
          </w:p>
        </w:tc>
      </w:tr>
      <w:tr w:rsidR="00F22BEA" w:rsidRPr="00F22BEA" w:rsidTr="00950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22BEA" w:rsidRPr="00F22BEA" w:rsidRDefault="00F22BEA" w:rsidP="00F22BEA">
            <w:pPr>
              <w:spacing w:after="0"/>
              <w:rPr>
                <w:sz w:val="18"/>
                <w:szCs w:val="18"/>
              </w:rPr>
            </w:pPr>
            <w:r w:rsidRPr="00F22BEA">
              <w:rPr>
                <w:sz w:val="18"/>
                <w:szCs w:val="18"/>
              </w:rPr>
              <w:t>DMA_CP09_IDADDR</w:t>
            </w:r>
            <w:r w:rsidR="00CD738B">
              <w:rPr>
                <w:sz w:val="18"/>
                <w:szCs w:val="18"/>
              </w:rPr>
              <w:t xml:space="preserve"> </w:t>
            </w:r>
            <w:r w:rsidR="00CD738B" w:rsidRPr="00E9788F">
              <w:rPr>
                <w:color w:val="FF0000"/>
                <w:sz w:val="18"/>
                <w:szCs w:val="18"/>
              </w:rPr>
              <w:t>*</w:t>
            </w:r>
          </w:p>
        </w:tc>
        <w:tc>
          <w:tcPr>
            <w:tcW w:w="1350" w:type="dxa"/>
          </w:tcPr>
          <w:p w:rsidR="00F22BEA" w:rsidRPr="00F22BEA" w:rsidRDefault="00F22BEA" w:rsidP="00F22BEA">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0xFFF80124</w:t>
            </w:r>
          </w:p>
        </w:tc>
        <w:tc>
          <w:tcPr>
            <w:tcW w:w="3510" w:type="dxa"/>
          </w:tcPr>
          <w:p w:rsidR="00F22BEA" w:rsidRPr="00F22BEA" w:rsidRDefault="00161439" w:rsidP="00F22BEA">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161439">
              <w:rPr>
                <w:sz w:val="18"/>
                <w:szCs w:val="18"/>
              </w:rPr>
              <w:t>DMAData_G_str.SlowADC_Cnt_u16[0]</w:t>
            </w:r>
          </w:p>
        </w:tc>
        <w:tc>
          <w:tcPr>
            <w:tcW w:w="1710" w:type="dxa"/>
          </w:tcPr>
          <w:p w:rsidR="00F22BEA" w:rsidRPr="00F22BEA" w:rsidRDefault="00F22BEA" w:rsidP="00F22BEA">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w:t>
            </w:r>
          </w:p>
        </w:tc>
      </w:tr>
      <w:tr w:rsidR="00F22BEA" w:rsidRPr="00F22BEA" w:rsidTr="0095084A">
        <w:tc>
          <w:tcPr>
            <w:cnfStyle w:val="001000000000" w:firstRow="0" w:lastRow="0" w:firstColumn="1" w:lastColumn="0" w:oddVBand="0" w:evenVBand="0" w:oddHBand="0" w:evenHBand="0" w:firstRowFirstColumn="0" w:firstRowLastColumn="0" w:lastRowFirstColumn="0" w:lastRowLastColumn="0"/>
            <w:tcW w:w="2178" w:type="dxa"/>
          </w:tcPr>
          <w:p w:rsidR="00F22BEA" w:rsidRPr="00F22BEA" w:rsidRDefault="00F22BEA" w:rsidP="00F22BEA">
            <w:pPr>
              <w:spacing w:after="0"/>
              <w:rPr>
                <w:sz w:val="18"/>
                <w:szCs w:val="18"/>
              </w:rPr>
            </w:pPr>
            <w:r w:rsidRPr="00F22BEA">
              <w:rPr>
                <w:sz w:val="18"/>
                <w:szCs w:val="18"/>
              </w:rPr>
              <w:t>DMA_CP12_IDADDR</w:t>
            </w:r>
            <w:r w:rsidR="00CD738B">
              <w:rPr>
                <w:sz w:val="18"/>
                <w:szCs w:val="18"/>
              </w:rPr>
              <w:t xml:space="preserve"> </w:t>
            </w:r>
            <w:r w:rsidR="00CD738B" w:rsidRPr="00E9788F">
              <w:rPr>
                <w:color w:val="FF0000"/>
                <w:sz w:val="18"/>
                <w:szCs w:val="18"/>
              </w:rPr>
              <w:t>*</w:t>
            </w:r>
          </w:p>
        </w:tc>
        <w:tc>
          <w:tcPr>
            <w:tcW w:w="1350" w:type="dxa"/>
          </w:tcPr>
          <w:p w:rsidR="00F22BEA" w:rsidRPr="00F22BEA" w:rsidRDefault="00F22BEA" w:rsidP="00F22BEA">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0xFFF80184</w:t>
            </w:r>
          </w:p>
        </w:tc>
        <w:tc>
          <w:tcPr>
            <w:tcW w:w="3510" w:type="dxa"/>
          </w:tcPr>
          <w:p w:rsidR="00F22BEA" w:rsidRPr="00F22BEA" w:rsidRDefault="00161439" w:rsidP="00F22BEA">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161439">
              <w:rPr>
                <w:sz w:val="18"/>
                <w:szCs w:val="18"/>
              </w:rPr>
              <w:t>DMAData_G_str.SlowSPI_Cnt_u16[0]</w:t>
            </w:r>
          </w:p>
        </w:tc>
        <w:tc>
          <w:tcPr>
            <w:tcW w:w="1710" w:type="dxa"/>
          </w:tcPr>
          <w:p w:rsidR="00F22BEA" w:rsidRPr="00F22BEA" w:rsidRDefault="00F22BEA" w:rsidP="00F22BEA">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22BEA">
              <w:rPr>
                <w:rFonts w:ascii="Courier New" w:hAnsi="Courier New" w:cs="Courier New"/>
                <w:sz w:val="18"/>
                <w:szCs w:val="18"/>
              </w:rPr>
              <w:t>0</w:t>
            </w:r>
          </w:p>
        </w:tc>
      </w:tr>
    </w:tbl>
    <w:p w:rsidR="00F22BEA" w:rsidRDefault="00CD738B" w:rsidP="00E30F76">
      <w:r w:rsidRPr="00E9788F">
        <w:rPr>
          <w:b/>
          <w:color w:val="FF0000"/>
          <w:sz w:val="18"/>
          <w:szCs w:val="18"/>
        </w:rPr>
        <w:t>*</w:t>
      </w:r>
      <w:r>
        <w:t xml:space="preserve"> These values are dependent on whether certain channels </w:t>
      </w:r>
      <w:r w:rsidR="00092535">
        <w:t xml:space="preserve">are </w:t>
      </w:r>
      <w:r>
        <w:t>enabled in the configuration.</w:t>
      </w:r>
    </w:p>
    <w:p w:rsidR="009116CF" w:rsidRDefault="009116CF">
      <w:pPr>
        <w:spacing w:after="0"/>
        <w:rPr>
          <w:rFonts w:ascii="Arial" w:hAnsi="Arial"/>
          <w:b/>
          <w:kern w:val="28"/>
          <w:sz w:val="28"/>
        </w:rPr>
      </w:pPr>
      <w:bookmarkStart w:id="76" w:name="_Toc384642189"/>
      <w:r>
        <w:br w:type="page"/>
      </w:r>
    </w:p>
    <w:p w:rsidR="004A781C" w:rsidRDefault="004A781C" w:rsidP="004527BC">
      <w:pPr>
        <w:pStyle w:val="Heading1"/>
      </w:pPr>
      <w:r>
        <w:lastRenderedPageBreak/>
        <w:t>Revision Control Log</w:t>
      </w:r>
      <w:bookmarkEnd w:id="76"/>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286"/>
        <w:gridCol w:w="1059"/>
        <w:gridCol w:w="741"/>
      </w:tblGrid>
      <w:tr w:rsidR="004527BC" w:rsidTr="004527BC">
        <w:tc>
          <w:tcPr>
            <w:tcW w:w="662" w:type="dxa"/>
          </w:tcPr>
          <w:p w:rsidR="004527BC" w:rsidRDefault="004527BC">
            <w:pPr>
              <w:spacing w:before="60"/>
              <w:rPr>
                <w:rFonts w:ascii="Arial" w:hAnsi="Arial" w:cs="Arial"/>
                <w:b/>
                <w:bCs/>
                <w:sz w:val="16"/>
              </w:rPr>
            </w:pPr>
            <w:r>
              <w:rPr>
                <w:rFonts w:ascii="Arial" w:hAnsi="Arial" w:cs="Arial"/>
                <w:b/>
                <w:bCs/>
                <w:sz w:val="16"/>
              </w:rPr>
              <w:t>Rev #</w:t>
            </w:r>
          </w:p>
        </w:tc>
        <w:tc>
          <w:tcPr>
            <w:tcW w:w="6286" w:type="dxa"/>
          </w:tcPr>
          <w:p w:rsidR="004527BC" w:rsidRDefault="004527BC">
            <w:pPr>
              <w:spacing w:before="60"/>
              <w:rPr>
                <w:rFonts w:ascii="Arial" w:hAnsi="Arial" w:cs="Arial"/>
                <w:b/>
                <w:bCs/>
                <w:sz w:val="16"/>
              </w:rPr>
            </w:pPr>
            <w:r>
              <w:rPr>
                <w:rFonts w:ascii="Arial" w:hAnsi="Arial" w:cs="Arial"/>
                <w:b/>
                <w:bCs/>
                <w:sz w:val="16"/>
              </w:rPr>
              <w:t>Change Description</w:t>
            </w:r>
          </w:p>
        </w:tc>
        <w:tc>
          <w:tcPr>
            <w:tcW w:w="1059" w:type="dxa"/>
          </w:tcPr>
          <w:p w:rsidR="004527BC" w:rsidRDefault="004527BC">
            <w:pPr>
              <w:spacing w:before="60"/>
              <w:rPr>
                <w:rFonts w:ascii="Arial" w:hAnsi="Arial" w:cs="Arial"/>
                <w:b/>
                <w:bCs/>
                <w:sz w:val="16"/>
              </w:rPr>
            </w:pPr>
            <w:r>
              <w:rPr>
                <w:rFonts w:ascii="Arial" w:hAnsi="Arial" w:cs="Arial"/>
                <w:b/>
                <w:bCs/>
                <w:sz w:val="16"/>
              </w:rPr>
              <w:t xml:space="preserve">Date </w:t>
            </w:r>
          </w:p>
        </w:tc>
        <w:tc>
          <w:tcPr>
            <w:tcW w:w="741" w:type="dxa"/>
          </w:tcPr>
          <w:p w:rsidR="004527BC" w:rsidRDefault="004527BC" w:rsidP="004527BC">
            <w:pPr>
              <w:spacing w:before="60"/>
              <w:rPr>
                <w:rFonts w:ascii="Arial" w:hAnsi="Arial" w:cs="Arial"/>
                <w:b/>
                <w:bCs/>
                <w:sz w:val="16"/>
              </w:rPr>
            </w:pPr>
            <w:r>
              <w:rPr>
                <w:rFonts w:ascii="Arial" w:hAnsi="Arial" w:cs="Arial"/>
                <w:b/>
                <w:bCs/>
                <w:sz w:val="16"/>
              </w:rPr>
              <w:t>Author</w:t>
            </w:r>
          </w:p>
        </w:tc>
      </w:tr>
      <w:tr w:rsidR="004527BC" w:rsidTr="004527BC">
        <w:tc>
          <w:tcPr>
            <w:tcW w:w="662" w:type="dxa"/>
          </w:tcPr>
          <w:p w:rsidR="004527BC" w:rsidRDefault="004527BC">
            <w:pPr>
              <w:spacing w:before="60"/>
              <w:rPr>
                <w:rFonts w:ascii="Arial" w:hAnsi="Arial" w:cs="Arial"/>
                <w:sz w:val="16"/>
              </w:rPr>
            </w:pPr>
            <w:r>
              <w:rPr>
                <w:rFonts w:ascii="Arial" w:hAnsi="Arial" w:cs="Arial"/>
                <w:sz w:val="16"/>
              </w:rPr>
              <w:t>1</w:t>
            </w:r>
          </w:p>
        </w:tc>
        <w:tc>
          <w:tcPr>
            <w:tcW w:w="6286" w:type="dxa"/>
          </w:tcPr>
          <w:p w:rsidR="004527BC" w:rsidRDefault="004527BC">
            <w:pPr>
              <w:spacing w:before="60"/>
              <w:rPr>
                <w:rFonts w:ascii="Arial" w:hAnsi="Arial" w:cs="Arial"/>
                <w:sz w:val="16"/>
              </w:rPr>
            </w:pPr>
            <w:r>
              <w:rPr>
                <w:rFonts w:ascii="Arial" w:hAnsi="Arial" w:cs="Arial"/>
                <w:sz w:val="16"/>
              </w:rPr>
              <w:t>Initial version</w:t>
            </w:r>
          </w:p>
        </w:tc>
        <w:tc>
          <w:tcPr>
            <w:tcW w:w="1059" w:type="dxa"/>
          </w:tcPr>
          <w:p w:rsidR="004527BC" w:rsidRDefault="003B2CDA" w:rsidP="00161439">
            <w:pPr>
              <w:spacing w:before="60"/>
              <w:rPr>
                <w:rFonts w:ascii="Arial" w:hAnsi="Arial" w:cs="Arial"/>
                <w:sz w:val="16"/>
              </w:rPr>
            </w:pPr>
            <w:r>
              <w:rPr>
                <w:rFonts w:ascii="Arial" w:hAnsi="Arial" w:cs="Arial"/>
                <w:sz w:val="16"/>
              </w:rPr>
              <w:t>10</w:t>
            </w:r>
            <w:r w:rsidR="004527BC">
              <w:rPr>
                <w:rFonts w:ascii="Arial" w:hAnsi="Arial" w:cs="Arial"/>
                <w:sz w:val="16"/>
              </w:rPr>
              <w:t>-</w:t>
            </w:r>
            <w:r w:rsidR="00161439">
              <w:rPr>
                <w:rFonts w:ascii="Arial" w:hAnsi="Arial" w:cs="Arial"/>
                <w:sz w:val="16"/>
              </w:rPr>
              <w:t>Apr</w:t>
            </w:r>
            <w:r w:rsidR="00EE5444">
              <w:rPr>
                <w:rFonts w:ascii="Arial" w:hAnsi="Arial" w:cs="Arial"/>
                <w:sz w:val="16"/>
              </w:rPr>
              <w:t>-1</w:t>
            </w:r>
            <w:r w:rsidR="00161439">
              <w:rPr>
                <w:rFonts w:ascii="Arial" w:hAnsi="Arial" w:cs="Arial"/>
                <w:sz w:val="16"/>
              </w:rPr>
              <w:t>4</w:t>
            </w:r>
          </w:p>
        </w:tc>
        <w:tc>
          <w:tcPr>
            <w:tcW w:w="741" w:type="dxa"/>
          </w:tcPr>
          <w:p w:rsidR="004527BC" w:rsidRDefault="00161439">
            <w:pPr>
              <w:spacing w:before="60"/>
              <w:rPr>
                <w:rFonts w:ascii="Arial" w:hAnsi="Arial" w:cs="Arial"/>
                <w:sz w:val="16"/>
              </w:rPr>
            </w:pPr>
            <w:r>
              <w:rPr>
                <w:rFonts w:ascii="Arial" w:hAnsi="Arial" w:cs="Arial"/>
                <w:sz w:val="16"/>
              </w:rPr>
              <w:t>OT</w:t>
            </w:r>
          </w:p>
        </w:tc>
      </w:tr>
      <w:tr w:rsidR="00436BEE" w:rsidTr="004527BC">
        <w:tc>
          <w:tcPr>
            <w:tcW w:w="662" w:type="dxa"/>
          </w:tcPr>
          <w:p w:rsidR="00436BEE" w:rsidRDefault="00436BEE">
            <w:pPr>
              <w:spacing w:before="60"/>
              <w:rPr>
                <w:rFonts w:ascii="Arial" w:hAnsi="Arial" w:cs="Arial"/>
                <w:sz w:val="16"/>
              </w:rPr>
            </w:pPr>
            <w:r>
              <w:rPr>
                <w:rFonts w:ascii="Arial" w:hAnsi="Arial" w:cs="Arial"/>
                <w:sz w:val="16"/>
              </w:rPr>
              <w:t>2</w:t>
            </w:r>
          </w:p>
        </w:tc>
        <w:tc>
          <w:tcPr>
            <w:tcW w:w="6286" w:type="dxa"/>
          </w:tcPr>
          <w:p w:rsidR="00436BEE" w:rsidRDefault="00436BEE">
            <w:pPr>
              <w:spacing w:before="60"/>
              <w:rPr>
                <w:rFonts w:ascii="Arial" w:hAnsi="Arial" w:cs="Arial"/>
                <w:sz w:val="16"/>
              </w:rPr>
            </w:pPr>
            <w:r>
              <w:rPr>
                <w:rFonts w:ascii="Arial" w:hAnsi="Arial" w:cs="Arial"/>
                <w:sz w:val="16"/>
              </w:rPr>
              <w:t>Updates for safety mechanisms</w:t>
            </w:r>
            <w:r w:rsidR="00B25A73">
              <w:rPr>
                <w:rFonts w:ascii="Arial" w:hAnsi="Arial" w:cs="Arial"/>
                <w:sz w:val="16"/>
              </w:rPr>
              <w:t>, data integrity mechanisms (FDD 52 v001)</w:t>
            </w:r>
          </w:p>
        </w:tc>
        <w:tc>
          <w:tcPr>
            <w:tcW w:w="1059" w:type="dxa"/>
          </w:tcPr>
          <w:p w:rsidR="00436BEE" w:rsidRDefault="002D474A" w:rsidP="00161439">
            <w:pPr>
              <w:spacing w:before="60"/>
              <w:rPr>
                <w:rFonts w:ascii="Arial" w:hAnsi="Arial" w:cs="Arial"/>
                <w:sz w:val="16"/>
              </w:rPr>
            </w:pPr>
            <w:r>
              <w:rPr>
                <w:rFonts w:ascii="Arial" w:hAnsi="Arial" w:cs="Arial"/>
                <w:sz w:val="16"/>
              </w:rPr>
              <w:t>30</w:t>
            </w:r>
            <w:r w:rsidR="00436BEE">
              <w:rPr>
                <w:rFonts w:ascii="Arial" w:hAnsi="Arial" w:cs="Arial"/>
                <w:sz w:val="16"/>
              </w:rPr>
              <w:t>-Apr-14</w:t>
            </w:r>
          </w:p>
        </w:tc>
        <w:tc>
          <w:tcPr>
            <w:tcW w:w="741" w:type="dxa"/>
          </w:tcPr>
          <w:p w:rsidR="00436BEE" w:rsidRDefault="00436BEE">
            <w:pPr>
              <w:spacing w:before="60"/>
              <w:rPr>
                <w:rFonts w:ascii="Arial" w:hAnsi="Arial" w:cs="Arial"/>
                <w:sz w:val="16"/>
              </w:rPr>
            </w:pPr>
            <w:r>
              <w:rPr>
                <w:rFonts w:ascii="Arial" w:hAnsi="Arial" w:cs="Arial"/>
                <w:sz w:val="16"/>
              </w:rPr>
              <w:t>OT</w:t>
            </w:r>
          </w:p>
        </w:tc>
      </w:tr>
      <w:tr w:rsidR="00FE51D8" w:rsidTr="004527BC">
        <w:tc>
          <w:tcPr>
            <w:tcW w:w="662" w:type="dxa"/>
          </w:tcPr>
          <w:p w:rsidR="00FE51D8" w:rsidRDefault="00FE51D8">
            <w:pPr>
              <w:spacing w:before="60"/>
              <w:rPr>
                <w:rFonts w:ascii="Arial" w:hAnsi="Arial" w:cs="Arial"/>
                <w:sz w:val="16"/>
              </w:rPr>
            </w:pPr>
            <w:r>
              <w:rPr>
                <w:rFonts w:ascii="Arial" w:hAnsi="Arial" w:cs="Arial"/>
                <w:sz w:val="16"/>
              </w:rPr>
              <w:t>3</w:t>
            </w:r>
          </w:p>
        </w:tc>
        <w:tc>
          <w:tcPr>
            <w:tcW w:w="6286" w:type="dxa"/>
          </w:tcPr>
          <w:p w:rsidR="00FE51D8" w:rsidRDefault="00FE51D8">
            <w:pPr>
              <w:spacing w:before="60"/>
              <w:rPr>
                <w:rFonts w:ascii="Arial" w:hAnsi="Arial" w:cs="Arial"/>
                <w:sz w:val="16"/>
              </w:rPr>
            </w:pPr>
            <w:r>
              <w:rPr>
                <w:rFonts w:ascii="Arial" w:hAnsi="Arial" w:cs="Arial"/>
                <w:sz w:val="16"/>
              </w:rPr>
              <w:t>Removed slow SPI integrity scheme functions (FDD 52 v002)</w:t>
            </w:r>
          </w:p>
        </w:tc>
        <w:tc>
          <w:tcPr>
            <w:tcW w:w="1059" w:type="dxa"/>
          </w:tcPr>
          <w:p w:rsidR="00FE51D8" w:rsidRDefault="00FE51D8" w:rsidP="00161439">
            <w:pPr>
              <w:spacing w:before="60"/>
              <w:rPr>
                <w:rFonts w:ascii="Arial" w:hAnsi="Arial" w:cs="Arial"/>
                <w:sz w:val="16"/>
              </w:rPr>
            </w:pPr>
            <w:r>
              <w:rPr>
                <w:rFonts w:ascii="Arial" w:hAnsi="Arial" w:cs="Arial"/>
                <w:sz w:val="16"/>
              </w:rPr>
              <w:t>02-May-14</w:t>
            </w:r>
          </w:p>
        </w:tc>
        <w:tc>
          <w:tcPr>
            <w:tcW w:w="741" w:type="dxa"/>
          </w:tcPr>
          <w:p w:rsidR="00FE51D8" w:rsidRDefault="00FE51D8">
            <w:pPr>
              <w:spacing w:before="60"/>
              <w:rPr>
                <w:rFonts w:ascii="Arial" w:hAnsi="Arial" w:cs="Arial"/>
                <w:sz w:val="16"/>
              </w:rPr>
            </w:pPr>
            <w:r>
              <w:rPr>
                <w:rFonts w:ascii="Arial" w:hAnsi="Arial" w:cs="Arial"/>
                <w:sz w:val="16"/>
              </w:rPr>
              <w:t>OT</w:t>
            </w:r>
          </w:p>
        </w:tc>
      </w:tr>
      <w:tr w:rsidR="00CE11E5" w:rsidTr="00EA2FE3">
        <w:trPr>
          <w:ins w:id="77" w:author="Creager, Kathleen" w:date="2015-01-31T14:21:00Z"/>
        </w:trPr>
        <w:tc>
          <w:tcPr>
            <w:tcW w:w="662" w:type="dxa"/>
          </w:tcPr>
          <w:p w:rsidR="00CE11E5" w:rsidRDefault="00CE11E5" w:rsidP="00EA2FE3">
            <w:pPr>
              <w:spacing w:before="60"/>
              <w:rPr>
                <w:ins w:id="78" w:author="Creager, Kathleen" w:date="2015-01-31T14:21:00Z"/>
                <w:rFonts w:ascii="Arial" w:hAnsi="Arial" w:cs="Arial"/>
                <w:sz w:val="16"/>
              </w:rPr>
            </w:pPr>
            <w:ins w:id="79" w:author="Creager, Kathleen" w:date="2015-01-31T14:21:00Z">
              <w:r>
                <w:rPr>
                  <w:rFonts w:ascii="Arial" w:hAnsi="Arial" w:cs="Arial"/>
                  <w:sz w:val="16"/>
                </w:rPr>
                <w:t>4</w:t>
              </w:r>
            </w:ins>
          </w:p>
        </w:tc>
        <w:tc>
          <w:tcPr>
            <w:tcW w:w="6286" w:type="dxa"/>
          </w:tcPr>
          <w:p w:rsidR="00CE11E5" w:rsidRDefault="00CE11E5" w:rsidP="00EA2FE3">
            <w:pPr>
              <w:spacing w:before="60"/>
              <w:rPr>
                <w:ins w:id="80" w:author="Creager, Kathleen" w:date="2015-01-31T14:21:00Z"/>
                <w:rFonts w:ascii="Arial" w:hAnsi="Arial" w:cs="Arial"/>
                <w:sz w:val="16"/>
              </w:rPr>
            </w:pPr>
            <w:ins w:id="81" w:author="Creager, Kathleen" w:date="2015-01-31T14:21:00Z">
              <w:r>
                <w:rPr>
                  <w:rFonts w:ascii="Arial" w:hAnsi="Arial" w:cs="Arial"/>
                  <w:sz w:val="16"/>
                </w:rPr>
                <w:t>Added DMA Reset Failed global output per ES-52 v004; updated  section 7.2.* per ES 52 v004 and latest updates to associated components</w:t>
              </w:r>
            </w:ins>
          </w:p>
        </w:tc>
        <w:tc>
          <w:tcPr>
            <w:tcW w:w="1059" w:type="dxa"/>
          </w:tcPr>
          <w:p w:rsidR="00CE11E5" w:rsidRDefault="00CE11E5" w:rsidP="00EA2FE3">
            <w:pPr>
              <w:spacing w:before="60"/>
              <w:rPr>
                <w:ins w:id="82" w:author="Creager, Kathleen" w:date="2015-01-31T14:21:00Z"/>
                <w:rFonts w:ascii="Arial" w:hAnsi="Arial" w:cs="Arial"/>
                <w:sz w:val="16"/>
              </w:rPr>
            </w:pPr>
            <w:ins w:id="83" w:author="Creager, Kathleen" w:date="2015-01-31T14:21:00Z">
              <w:r>
                <w:rPr>
                  <w:rFonts w:ascii="Arial" w:hAnsi="Arial" w:cs="Arial"/>
                  <w:sz w:val="16"/>
                </w:rPr>
                <w:t>31-Jan-2015</w:t>
              </w:r>
            </w:ins>
          </w:p>
        </w:tc>
        <w:tc>
          <w:tcPr>
            <w:tcW w:w="741" w:type="dxa"/>
          </w:tcPr>
          <w:p w:rsidR="00CE11E5" w:rsidRDefault="00CE11E5" w:rsidP="00EA2FE3">
            <w:pPr>
              <w:spacing w:before="60"/>
              <w:rPr>
                <w:ins w:id="84" w:author="Creager, Kathleen" w:date="2015-01-31T14:21:00Z"/>
                <w:rFonts w:ascii="Arial" w:hAnsi="Arial" w:cs="Arial"/>
                <w:sz w:val="16"/>
              </w:rPr>
            </w:pPr>
            <w:ins w:id="85" w:author="Creager, Kathleen" w:date="2015-01-31T14:21:00Z">
              <w:r>
                <w:rPr>
                  <w:rFonts w:ascii="Arial" w:hAnsi="Arial" w:cs="Arial"/>
                  <w:sz w:val="16"/>
                </w:rPr>
                <w:t>KMC</w:t>
              </w:r>
            </w:ins>
          </w:p>
        </w:tc>
      </w:tr>
    </w:tbl>
    <w:p w:rsidR="00107819" w:rsidRDefault="00107819"/>
    <w:p w:rsidR="009E65F9" w:rsidRDefault="009E65F9"/>
    <w:p w:rsidR="009E65F9" w:rsidRDefault="009E65F9"/>
    <w:sectPr w:rsidR="009E65F9" w:rsidSect="00937013">
      <w:headerReference w:type="default"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C62" w:rsidRDefault="003C7C62">
      <w:r>
        <w:separator/>
      </w:r>
    </w:p>
  </w:endnote>
  <w:endnote w:type="continuationSeparator" w:id="0">
    <w:p w:rsidR="003C7C62" w:rsidRDefault="003C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937" w:rsidRDefault="00512937">
    <w:pPr>
      <w:pStyle w:val="Footer"/>
    </w:pPr>
    <w:r>
      <w:rPr>
        <w:snapToGrid w:val="0"/>
      </w:rPr>
      <w:tab/>
    </w:r>
    <w:r w:rsidR="003C7C62">
      <w:fldChar w:fldCharType="begin"/>
    </w:r>
    <w:r w:rsidR="003C7C62">
      <w:instrText xml:space="preserve"> DOCPROPERTY "Company"  \* MERGEFORMAT </w:instrText>
    </w:r>
    <w:r w:rsidR="003C7C62">
      <w:fldChar w:fldCharType="separate"/>
    </w:r>
    <w:r w:rsidRPr="006768B8">
      <w:rPr>
        <w:rFonts w:ascii="Times" w:hAnsi="Times"/>
        <w:caps/>
        <w:snapToGrid w:val="0"/>
      </w:rPr>
      <w:t>Nexteer</w:t>
    </w:r>
    <w:r w:rsidR="003C7C62">
      <w:rPr>
        <w:rFonts w:ascii="Times" w:hAnsi="Times"/>
        <w:caps/>
        <w:snapToGrid w:val="0"/>
      </w:rPr>
      <w:fldChar w:fldCharType="end"/>
    </w:r>
    <w:r>
      <w:rPr>
        <w:snapToGrid w:val="0"/>
      </w:rPr>
      <w:t xml:space="preserve"> CONFIDENTIAL</w:t>
    </w:r>
    <w:r>
      <w:rPr>
        <w:snapToGrid w:val="0"/>
      </w:rPr>
      <w:tab/>
    </w:r>
    <w:r>
      <w:rPr>
        <w:snapToGrid w:val="0"/>
        <w:sz w:val="16"/>
      </w:rPr>
      <w:t xml:space="preserve"> SWC Integration </w:t>
    </w:r>
    <w:r w:rsidRPr="001A574F">
      <w:rPr>
        <w:snapToGrid w:val="0"/>
        <w:sz w:val="16"/>
      </w:rPr>
      <w:t>T</w:t>
    </w:r>
    <w:r>
      <w:rPr>
        <w:snapToGrid w:val="0"/>
        <w:sz w:val="16"/>
      </w:rPr>
      <w:t xml:space="preserve">emplate EA3, </w:t>
    </w:r>
    <w:proofErr w:type="spellStart"/>
    <w:r>
      <w:rPr>
        <w:snapToGrid w:val="0"/>
        <w:sz w:val="16"/>
      </w:rPr>
      <w:t>ver</w:t>
    </w:r>
    <w:proofErr w:type="spellEnd"/>
    <w:r>
      <w:rPr>
        <w:snapToGrid w:val="0"/>
        <w:sz w:val="16"/>
      </w:rPr>
      <w:t xml:space="preserve"> 4 22-Jan-14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C62" w:rsidRDefault="003C7C62">
      <w:r>
        <w:separator/>
      </w:r>
    </w:p>
  </w:footnote>
  <w:footnote w:type="continuationSeparator" w:id="0">
    <w:p w:rsidR="003C7C62" w:rsidRDefault="003C7C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937" w:rsidRDefault="00512937" w:rsidP="00D65A4D">
    <w:pPr>
      <w:pStyle w:val="Header"/>
      <w:pBdr>
        <w:bottom w:val="single" w:sz="4" w:space="1" w:color="auto"/>
      </w:pBdr>
      <w:tabs>
        <w:tab w:val="left" w:pos="1823"/>
      </w:tabs>
      <w:rPr>
        <w:b/>
      </w:rPr>
    </w:pPr>
    <w:r>
      <w:rPr>
        <w:b/>
      </w:rPr>
      <w:tab/>
    </w:r>
    <w:r>
      <w:rPr>
        <w:b/>
      </w:rPr>
      <w:tab/>
      <w:t>SWC INTEGRATION MANUAL</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512937">
      <w:trPr>
        <w:cantSplit/>
      </w:trPr>
      <w:tc>
        <w:tcPr>
          <w:tcW w:w="990" w:type="dxa"/>
        </w:tcPr>
        <w:p w:rsidR="00512937" w:rsidRDefault="00512937">
          <w:pPr>
            <w:pStyle w:val="Header"/>
          </w:pPr>
          <w:r>
            <w:t>Title:</w:t>
          </w:r>
        </w:p>
      </w:tc>
      <w:tc>
        <w:tcPr>
          <w:tcW w:w="5400" w:type="dxa"/>
          <w:gridSpan w:val="3"/>
          <w:vMerge w:val="restart"/>
        </w:tcPr>
        <w:p w:rsidR="00512937" w:rsidRDefault="00512937">
          <w:pPr>
            <w:pStyle w:val="Header"/>
          </w:pPr>
          <w:proofErr w:type="spellStart"/>
          <w:r>
            <w:t>Dma</w:t>
          </w:r>
          <w:proofErr w:type="spellEnd"/>
        </w:p>
        <w:p w:rsidR="00512937" w:rsidRDefault="003C7C62" w:rsidP="001A574F">
          <w:pPr>
            <w:pStyle w:val="Header"/>
            <w:tabs>
              <w:tab w:val="clear" w:pos="4320"/>
              <w:tab w:val="clear" w:pos="8640"/>
              <w:tab w:val="center" w:pos="2592"/>
            </w:tabs>
          </w:pPr>
          <w:r>
            <w:fldChar w:fldCharType="begin"/>
          </w:r>
          <w:r>
            <w:instrText xml:space="preserve"> DOCPROPERTY "Product Line"  \* MERGEFORMAT </w:instrText>
          </w:r>
          <w:r>
            <w:fldChar w:fldCharType="separate"/>
          </w:r>
          <w:r w:rsidR="00512937">
            <w:t>Gen II+ EPS EA3</w:t>
          </w:r>
          <w:r>
            <w:fldChar w:fldCharType="end"/>
          </w:r>
          <w:r w:rsidR="00512937">
            <w:tab/>
          </w:r>
        </w:p>
      </w:tc>
      <w:tc>
        <w:tcPr>
          <w:tcW w:w="1170" w:type="dxa"/>
        </w:tcPr>
        <w:p w:rsidR="00512937" w:rsidRDefault="00512937" w:rsidP="003D39C3">
          <w:pPr>
            <w:pStyle w:val="Header"/>
          </w:pPr>
          <w:r>
            <w:t>Revision:</w:t>
          </w:r>
        </w:p>
      </w:tc>
      <w:tc>
        <w:tcPr>
          <w:tcW w:w="1350" w:type="dxa"/>
        </w:tcPr>
        <w:p w:rsidR="00512937" w:rsidRDefault="00512937" w:rsidP="00FE51D8">
          <w:pPr>
            <w:pStyle w:val="Header"/>
          </w:pPr>
          <w:del w:id="86" w:author="Creager, Kathleen" w:date="2015-01-31T14:10:00Z">
            <w:r w:rsidDel="0095084A">
              <w:delText>3</w:delText>
            </w:r>
          </w:del>
          <w:ins w:id="87" w:author="Creager, Kathleen" w:date="2015-01-31T14:10:00Z">
            <w:r w:rsidR="0095084A">
              <w:t>4</w:t>
            </w:r>
          </w:ins>
        </w:p>
      </w:tc>
    </w:tr>
    <w:tr w:rsidR="00512937">
      <w:trPr>
        <w:cantSplit/>
      </w:trPr>
      <w:tc>
        <w:tcPr>
          <w:tcW w:w="990" w:type="dxa"/>
        </w:tcPr>
        <w:p w:rsidR="00512937" w:rsidRDefault="00512937">
          <w:pPr>
            <w:pStyle w:val="Header"/>
          </w:pPr>
          <w:r>
            <w:t xml:space="preserve">Product:     </w:t>
          </w:r>
        </w:p>
      </w:tc>
      <w:tc>
        <w:tcPr>
          <w:tcW w:w="5400" w:type="dxa"/>
          <w:gridSpan w:val="3"/>
          <w:vMerge/>
        </w:tcPr>
        <w:p w:rsidR="00512937" w:rsidRDefault="00512937">
          <w:pPr>
            <w:pStyle w:val="Header"/>
            <w:jc w:val="center"/>
          </w:pPr>
        </w:p>
      </w:tc>
      <w:tc>
        <w:tcPr>
          <w:tcW w:w="1170" w:type="dxa"/>
        </w:tcPr>
        <w:p w:rsidR="00512937" w:rsidRDefault="00512937">
          <w:pPr>
            <w:pStyle w:val="Header"/>
          </w:pPr>
          <w:r>
            <w:t>Rev. Date:</w:t>
          </w:r>
        </w:p>
      </w:tc>
      <w:tc>
        <w:tcPr>
          <w:tcW w:w="1350" w:type="dxa"/>
        </w:tcPr>
        <w:p w:rsidR="00512937" w:rsidRDefault="00512937" w:rsidP="00FE51D8">
          <w:pPr>
            <w:pStyle w:val="Header"/>
          </w:pPr>
          <w:del w:id="88" w:author="Creager, Kathleen" w:date="2015-01-31T14:10:00Z">
            <w:r w:rsidDel="0095084A">
              <w:delText>2-May-14</w:delText>
            </w:r>
          </w:del>
          <w:ins w:id="89" w:author="Creager, Kathleen" w:date="2015-01-31T14:10:00Z">
            <w:r w:rsidR="0095084A">
              <w:t>31-Jan-15</w:t>
            </w:r>
          </w:ins>
        </w:p>
      </w:tc>
    </w:tr>
    <w:tr w:rsidR="00512937">
      <w:trPr>
        <w:cantSplit/>
      </w:trPr>
      <w:tc>
        <w:tcPr>
          <w:tcW w:w="990" w:type="dxa"/>
        </w:tcPr>
        <w:p w:rsidR="00512937" w:rsidRDefault="00512937">
          <w:pPr>
            <w:pStyle w:val="Header"/>
          </w:pPr>
          <w:r>
            <w:t>Group:</w:t>
          </w:r>
        </w:p>
      </w:tc>
      <w:tc>
        <w:tcPr>
          <w:tcW w:w="1530" w:type="dxa"/>
        </w:tcPr>
        <w:p w:rsidR="00512937" w:rsidRDefault="00512937">
          <w:pPr>
            <w:pStyle w:val="Header"/>
          </w:pPr>
          <w:r>
            <w:t>ESG</w:t>
          </w:r>
        </w:p>
      </w:tc>
      <w:tc>
        <w:tcPr>
          <w:tcW w:w="1260" w:type="dxa"/>
        </w:tcPr>
        <w:p w:rsidR="00512937" w:rsidRDefault="00512937">
          <w:pPr>
            <w:pStyle w:val="Header"/>
          </w:pPr>
          <w:r>
            <w:t>Originator:</w:t>
          </w:r>
        </w:p>
      </w:tc>
      <w:tc>
        <w:tcPr>
          <w:tcW w:w="2610" w:type="dxa"/>
        </w:tcPr>
        <w:p w:rsidR="00512937" w:rsidRDefault="00512937">
          <w:pPr>
            <w:pStyle w:val="Header"/>
          </w:pPr>
          <w:del w:id="90" w:author="Creager, Kathleen" w:date="2015-01-31T14:10:00Z">
            <w:r w:rsidDel="0095084A">
              <w:delText>Owen Tosh</w:delText>
            </w:r>
          </w:del>
          <w:ins w:id="91" w:author="Creager, Kathleen" w:date="2015-01-31T14:10:00Z">
            <w:r w:rsidR="0095084A">
              <w:t xml:space="preserve">Kathleen </w:t>
            </w:r>
            <w:proofErr w:type="spellStart"/>
            <w:r w:rsidR="0095084A">
              <w:t>Creager</w:t>
            </w:r>
          </w:ins>
          <w:proofErr w:type="spellEnd"/>
        </w:p>
      </w:tc>
      <w:tc>
        <w:tcPr>
          <w:tcW w:w="1170" w:type="dxa"/>
        </w:tcPr>
        <w:p w:rsidR="00512937" w:rsidRDefault="00512937">
          <w:pPr>
            <w:pStyle w:val="Header"/>
          </w:pPr>
          <w:r>
            <w:t>Page:</w:t>
          </w:r>
        </w:p>
      </w:tc>
      <w:tc>
        <w:tcPr>
          <w:tcW w:w="1350" w:type="dxa"/>
        </w:tcPr>
        <w:p w:rsidR="00512937" w:rsidRDefault="00512937">
          <w:pPr>
            <w:pStyle w:val="Header"/>
          </w:pPr>
          <w:r>
            <w:rPr>
              <w:rStyle w:val="PageNumber"/>
            </w:rPr>
            <w:fldChar w:fldCharType="begin"/>
          </w:r>
          <w:r>
            <w:rPr>
              <w:rStyle w:val="PageNumber"/>
            </w:rPr>
            <w:instrText xml:space="preserve"> PAGE </w:instrText>
          </w:r>
          <w:r>
            <w:rPr>
              <w:rStyle w:val="PageNumber"/>
            </w:rPr>
            <w:fldChar w:fldCharType="separate"/>
          </w:r>
          <w:r w:rsidR="006451C3">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451C3">
            <w:rPr>
              <w:rStyle w:val="PageNumber"/>
              <w:noProof/>
            </w:rPr>
            <w:t>13</w:t>
          </w:r>
          <w:r>
            <w:rPr>
              <w:rStyle w:val="PageNumber"/>
            </w:rPr>
            <w:fldChar w:fldCharType="end"/>
          </w:r>
        </w:p>
      </w:tc>
    </w:tr>
  </w:tbl>
  <w:p w:rsidR="00512937" w:rsidRDefault="00512937">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0FC373E"/>
    <w:multiLevelType w:val="hybridMultilevel"/>
    <w:tmpl w:val="E324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A5B4A"/>
    <w:multiLevelType w:val="hybridMultilevel"/>
    <w:tmpl w:val="43209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925715"/>
    <w:multiLevelType w:val="hybridMultilevel"/>
    <w:tmpl w:val="1F78A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04561"/>
    <w:multiLevelType w:val="hybridMultilevel"/>
    <w:tmpl w:val="9666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D473EFF"/>
    <w:multiLevelType w:val="hybridMultilevel"/>
    <w:tmpl w:val="823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0E0FC3"/>
    <w:multiLevelType w:val="hybridMultilevel"/>
    <w:tmpl w:val="DDB6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8A0106C"/>
    <w:multiLevelType w:val="hybridMultilevel"/>
    <w:tmpl w:val="C2CA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13">
    <w:nsid w:val="4ABA06E3"/>
    <w:multiLevelType w:val="hybridMultilevel"/>
    <w:tmpl w:val="DC1A549E"/>
    <w:lvl w:ilvl="0" w:tplc="0409000F">
      <w:start w:val="1"/>
      <w:numFmt w:val="decimal"/>
      <w:lvlText w:val="%1."/>
      <w:lvlJc w:val="left"/>
      <w:pPr>
        <w:ind w:left="752" w:hanging="360"/>
      </w:pPr>
    </w:lvl>
    <w:lvl w:ilvl="1" w:tplc="04090019">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14">
    <w:nsid w:val="4AD814CE"/>
    <w:multiLevelType w:val="hybridMultilevel"/>
    <w:tmpl w:val="186A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0A46D86"/>
    <w:multiLevelType w:val="hybridMultilevel"/>
    <w:tmpl w:val="EBBC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7B394E"/>
    <w:multiLevelType w:val="hybridMultilevel"/>
    <w:tmpl w:val="5212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5484EFE"/>
    <w:multiLevelType w:val="hybridMultilevel"/>
    <w:tmpl w:val="3DA6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304DB6"/>
    <w:multiLevelType w:val="hybridMultilevel"/>
    <w:tmpl w:val="45121902"/>
    <w:lvl w:ilvl="0" w:tplc="C6507A1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22">
    <w:nsid w:val="78F777E5"/>
    <w:multiLevelType w:val="hybridMultilevel"/>
    <w:tmpl w:val="A28A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293F4A"/>
    <w:multiLevelType w:val="hybridMultilevel"/>
    <w:tmpl w:val="65AE3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975107"/>
    <w:multiLevelType w:val="multilevel"/>
    <w:tmpl w:val="8654D8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4"/>
  </w:num>
  <w:num w:numId="2">
    <w:abstractNumId w:val="21"/>
  </w:num>
  <w:num w:numId="3">
    <w:abstractNumId w:val="12"/>
  </w:num>
  <w:num w:numId="4">
    <w:abstractNumId w:val="0"/>
  </w:num>
  <w:num w:numId="5">
    <w:abstractNumId w:val="10"/>
  </w:num>
  <w:num w:numId="6">
    <w:abstractNumId w:val="3"/>
  </w:num>
  <w:num w:numId="7">
    <w:abstractNumId w:val="6"/>
  </w:num>
  <w:num w:numId="8">
    <w:abstractNumId w:val="7"/>
  </w:num>
  <w:num w:numId="9">
    <w:abstractNumId w:val="18"/>
  </w:num>
  <w:num w:numId="10">
    <w:abstractNumId w:val="15"/>
  </w:num>
  <w:num w:numId="11">
    <w:abstractNumId w:val="2"/>
  </w:num>
  <w:num w:numId="12">
    <w:abstractNumId w:val="13"/>
  </w:num>
  <w:num w:numId="13">
    <w:abstractNumId w:val="1"/>
  </w:num>
  <w:num w:numId="14">
    <w:abstractNumId w:val="16"/>
  </w:num>
  <w:num w:numId="15">
    <w:abstractNumId w:val="9"/>
  </w:num>
  <w:num w:numId="16">
    <w:abstractNumId w:val="11"/>
  </w:num>
  <w:num w:numId="17">
    <w:abstractNumId w:val="8"/>
  </w:num>
  <w:num w:numId="18">
    <w:abstractNumId w:val="14"/>
  </w:num>
  <w:num w:numId="19">
    <w:abstractNumId w:val="17"/>
  </w:num>
  <w:num w:numId="20">
    <w:abstractNumId w:val="4"/>
  </w:num>
  <w:num w:numId="21">
    <w:abstractNumId w:val="5"/>
  </w:num>
  <w:num w:numId="22">
    <w:abstractNumId w:val="22"/>
  </w:num>
  <w:num w:numId="23">
    <w:abstractNumId w:val="19"/>
  </w:num>
  <w:num w:numId="24">
    <w:abstractNumId w:val="20"/>
  </w:num>
  <w:num w:numId="25">
    <w:abstractNumId w:val="2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B39"/>
    <w:rsid w:val="00002748"/>
    <w:rsid w:val="00011D95"/>
    <w:rsid w:val="00016211"/>
    <w:rsid w:val="00035442"/>
    <w:rsid w:val="00036AF7"/>
    <w:rsid w:val="00050365"/>
    <w:rsid w:val="000652A0"/>
    <w:rsid w:val="00072C76"/>
    <w:rsid w:val="00092535"/>
    <w:rsid w:val="000A78A4"/>
    <w:rsid w:val="000B6E26"/>
    <w:rsid w:val="000B7B76"/>
    <w:rsid w:val="000C2C6D"/>
    <w:rsid w:val="000D28B1"/>
    <w:rsid w:val="000D29D0"/>
    <w:rsid w:val="000E1C0D"/>
    <w:rsid w:val="00101096"/>
    <w:rsid w:val="00107819"/>
    <w:rsid w:val="0011491C"/>
    <w:rsid w:val="00122A8B"/>
    <w:rsid w:val="00154889"/>
    <w:rsid w:val="00161439"/>
    <w:rsid w:val="00162F98"/>
    <w:rsid w:val="001719F7"/>
    <w:rsid w:val="00171CDA"/>
    <w:rsid w:val="00173656"/>
    <w:rsid w:val="00192534"/>
    <w:rsid w:val="001A0806"/>
    <w:rsid w:val="001A2509"/>
    <w:rsid w:val="001A574F"/>
    <w:rsid w:val="001B60DF"/>
    <w:rsid w:val="001C67A3"/>
    <w:rsid w:val="001D6A7F"/>
    <w:rsid w:val="001E28D1"/>
    <w:rsid w:val="001E475E"/>
    <w:rsid w:val="001F09B2"/>
    <w:rsid w:val="001F4E5E"/>
    <w:rsid w:val="001F7009"/>
    <w:rsid w:val="00200C82"/>
    <w:rsid w:val="0020722A"/>
    <w:rsid w:val="00242798"/>
    <w:rsid w:val="00251AC0"/>
    <w:rsid w:val="00260F90"/>
    <w:rsid w:val="00264E9B"/>
    <w:rsid w:val="002651B5"/>
    <w:rsid w:val="00274532"/>
    <w:rsid w:val="00275B51"/>
    <w:rsid w:val="00282852"/>
    <w:rsid w:val="00285CB3"/>
    <w:rsid w:val="00293FE2"/>
    <w:rsid w:val="00295CD1"/>
    <w:rsid w:val="00297784"/>
    <w:rsid w:val="002B38F4"/>
    <w:rsid w:val="002B792F"/>
    <w:rsid w:val="002B7B9F"/>
    <w:rsid w:val="002C03D8"/>
    <w:rsid w:val="002D474A"/>
    <w:rsid w:val="003038F4"/>
    <w:rsid w:val="00315335"/>
    <w:rsid w:val="0034046E"/>
    <w:rsid w:val="00347B0F"/>
    <w:rsid w:val="00353877"/>
    <w:rsid w:val="0036693A"/>
    <w:rsid w:val="0037668F"/>
    <w:rsid w:val="003A41D5"/>
    <w:rsid w:val="003B2CDA"/>
    <w:rsid w:val="003C4D3F"/>
    <w:rsid w:val="003C7C62"/>
    <w:rsid w:val="003D39C3"/>
    <w:rsid w:val="003D7910"/>
    <w:rsid w:val="003F5475"/>
    <w:rsid w:val="00416335"/>
    <w:rsid w:val="00436BEE"/>
    <w:rsid w:val="004527BC"/>
    <w:rsid w:val="00475C2F"/>
    <w:rsid w:val="00477FF8"/>
    <w:rsid w:val="004825AF"/>
    <w:rsid w:val="00483A8E"/>
    <w:rsid w:val="004A30FB"/>
    <w:rsid w:val="004A781C"/>
    <w:rsid w:val="004B50EC"/>
    <w:rsid w:val="004C13E6"/>
    <w:rsid w:val="004F5328"/>
    <w:rsid w:val="00510DCD"/>
    <w:rsid w:val="00512937"/>
    <w:rsid w:val="00515922"/>
    <w:rsid w:val="00515E32"/>
    <w:rsid w:val="00546E14"/>
    <w:rsid w:val="005538D2"/>
    <w:rsid w:val="00553AD1"/>
    <w:rsid w:val="00556D14"/>
    <w:rsid w:val="00560FA0"/>
    <w:rsid w:val="00567517"/>
    <w:rsid w:val="00590D11"/>
    <w:rsid w:val="0059107C"/>
    <w:rsid w:val="005B1C26"/>
    <w:rsid w:val="005C1100"/>
    <w:rsid w:val="005C2A99"/>
    <w:rsid w:val="005C2C1C"/>
    <w:rsid w:val="005C7476"/>
    <w:rsid w:val="005D4D7D"/>
    <w:rsid w:val="005D5FE4"/>
    <w:rsid w:val="00600F43"/>
    <w:rsid w:val="0060597A"/>
    <w:rsid w:val="00606119"/>
    <w:rsid w:val="00616853"/>
    <w:rsid w:val="00626A38"/>
    <w:rsid w:val="006278BE"/>
    <w:rsid w:val="00641974"/>
    <w:rsid w:val="006451C3"/>
    <w:rsid w:val="00651481"/>
    <w:rsid w:val="006524C1"/>
    <w:rsid w:val="006549E5"/>
    <w:rsid w:val="00674ADF"/>
    <w:rsid w:val="006768B8"/>
    <w:rsid w:val="00683DCF"/>
    <w:rsid w:val="006962A8"/>
    <w:rsid w:val="006C4A52"/>
    <w:rsid w:val="006D151B"/>
    <w:rsid w:val="006D33CC"/>
    <w:rsid w:val="006D358E"/>
    <w:rsid w:val="006D676A"/>
    <w:rsid w:val="006E3AE5"/>
    <w:rsid w:val="006E428F"/>
    <w:rsid w:val="006F01A3"/>
    <w:rsid w:val="00701150"/>
    <w:rsid w:val="00706174"/>
    <w:rsid w:val="00707AA7"/>
    <w:rsid w:val="00714874"/>
    <w:rsid w:val="007151C5"/>
    <w:rsid w:val="00722B67"/>
    <w:rsid w:val="00731BE2"/>
    <w:rsid w:val="00732C30"/>
    <w:rsid w:val="00757049"/>
    <w:rsid w:val="0076047D"/>
    <w:rsid w:val="00783C14"/>
    <w:rsid w:val="007A37A6"/>
    <w:rsid w:val="007A69AC"/>
    <w:rsid w:val="007B76C3"/>
    <w:rsid w:val="007C4C59"/>
    <w:rsid w:val="007D5DA3"/>
    <w:rsid w:val="007D72DE"/>
    <w:rsid w:val="007F0489"/>
    <w:rsid w:val="008050CA"/>
    <w:rsid w:val="0081314C"/>
    <w:rsid w:val="008242F0"/>
    <w:rsid w:val="00836AC1"/>
    <w:rsid w:val="00841B2A"/>
    <w:rsid w:val="008510F0"/>
    <w:rsid w:val="008535B2"/>
    <w:rsid w:val="00853710"/>
    <w:rsid w:val="008609CE"/>
    <w:rsid w:val="00883552"/>
    <w:rsid w:val="008A7889"/>
    <w:rsid w:val="008B2656"/>
    <w:rsid w:val="008B3E94"/>
    <w:rsid w:val="008C45F4"/>
    <w:rsid w:val="008C5D9C"/>
    <w:rsid w:val="008C65EB"/>
    <w:rsid w:val="008C6C35"/>
    <w:rsid w:val="008D2035"/>
    <w:rsid w:val="008E2475"/>
    <w:rsid w:val="008F38FB"/>
    <w:rsid w:val="008F6DBB"/>
    <w:rsid w:val="00900B9A"/>
    <w:rsid w:val="009116CF"/>
    <w:rsid w:val="00916B39"/>
    <w:rsid w:val="00916CCB"/>
    <w:rsid w:val="0092194D"/>
    <w:rsid w:val="00932C7E"/>
    <w:rsid w:val="00937013"/>
    <w:rsid w:val="00941CFE"/>
    <w:rsid w:val="00942F40"/>
    <w:rsid w:val="0095084A"/>
    <w:rsid w:val="00955F6A"/>
    <w:rsid w:val="00957470"/>
    <w:rsid w:val="00957F51"/>
    <w:rsid w:val="00987833"/>
    <w:rsid w:val="009B20B2"/>
    <w:rsid w:val="009C1FC9"/>
    <w:rsid w:val="009C5FA7"/>
    <w:rsid w:val="009E65F9"/>
    <w:rsid w:val="00A030E5"/>
    <w:rsid w:val="00A03FE3"/>
    <w:rsid w:val="00A07DCA"/>
    <w:rsid w:val="00A126B2"/>
    <w:rsid w:val="00A17EB8"/>
    <w:rsid w:val="00A250FF"/>
    <w:rsid w:val="00A268FB"/>
    <w:rsid w:val="00A40CFD"/>
    <w:rsid w:val="00A672EE"/>
    <w:rsid w:val="00A67644"/>
    <w:rsid w:val="00A700CF"/>
    <w:rsid w:val="00A82D30"/>
    <w:rsid w:val="00A86E8E"/>
    <w:rsid w:val="00A90D3D"/>
    <w:rsid w:val="00AA66D9"/>
    <w:rsid w:val="00AD1332"/>
    <w:rsid w:val="00AD699E"/>
    <w:rsid w:val="00AD731B"/>
    <w:rsid w:val="00AE4F56"/>
    <w:rsid w:val="00AF0E90"/>
    <w:rsid w:val="00AF3F7D"/>
    <w:rsid w:val="00B21FBF"/>
    <w:rsid w:val="00B25A73"/>
    <w:rsid w:val="00B27D95"/>
    <w:rsid w:val="00B3002E"/>
    <w:rsid w:val="00B54697"/>
    <w:rsid w:val="00B5594D"/>
    <w:rsid w:val="00B57FE6"/>
    <w:rsid w:val="00B611C5"/>
    <w:rsid w:val="00B70668"/>
    <w:rsid w:val="00B725C1"/>
    <w:rsid w:val="00B82469"/>
    <w:rsid w:val="00B86D6A"/>
    <w:rsid w:val="00BC47D2"/>
    <w:rsid w:val="00BC5DE5"/>
    <w:rsid w:val="00BD008B"/>
    <w:rsid w:val="00BD15D2"/>
    <w:rsid w:val="00BD3DFF"/>
    <w:rsid w:val="00BD72B1"/>
    <w:rsid w:val="00BE0AEC"/>
    <w:rsid w:val="00BE75C6"/>
    <w:rsid w:val="00BF364D"/>
    <w:rsid w:val="00C141E6"/>
    <w:rsid w:val="00C219AA"/>
    <w:rsid w:val="00C31D71"/>
    <w:rsid w:val="00C321D4"/>
    <w:rsid w:val="00C35BD3"/>
    <w:rsid w:val="00C36EC8"/>
    <w:rsid w:val="00C40540"/>
    <w:rsid w:val="00C41C17"/>
    <w:rsid w:val="00C512F1"/>
    <w:rsid w:val="00C5239A"/>
    <w:rsid w:val="00C72FFA"/>
    <w:rsid w:val="00C82033"/>
    <w:rsid w:val="00C85C84"/>
    <w:rsid w:val="00C918D1"/>
    <w:rsid w:val="00CA3406"/>
    <w:rsid w:val="00CA5078"/>
    <w:rsid w:val="00CC05FD"/>
    <w:rsid w:val="00CD738B"/>
    <w:rsid w:val="00CE11E5"/>
    <w:rsid w:val="00CE642A"/>
    <w:rsid w:val="00D032B3"/>
    <w:rsid w:val="00D174F8"/>
    <w:rsid w:val="00D2378A"/>
    <w:rsid w:val="00D65A4D"/>
    <w:rsid w:val="00D70AF3"/>
    <w:rsid w:val="00D7320F"/>
    <w:rsid w:val="00D73EE5"/>
    <w:rsid w:val="00D76462"/>
    <w:rsid w:val="00D77689"/>
    <w:rsid w:val="00D86173"/>
    <w:rsid w:val="00D94BDD"/>
    <w:rsid w:val="00D9560D"/>
    <w:rsid w:val="00DA07EB"/>
    <w:rsid w:val="00DC10CD"/>
    <w:rsid w:val="00DC2EA5"/>
    <w:rsid w:val="00DC7E08"/>
    <w:rsid w:val="00DD2917"/>
    <w:rsid w:val="00DD6CAA"/>
    <w:rsid w:val="00DE03FA"/>
    <w:rsid w:val="00DE4889"/>
    <w:rsid w:val="00E16F5B"/>
    <w:rsid w:val="00E17CA7"/>
    <w:rsid w:val="00E2041D"/>
    <w:rsid w:val="00E30F76"/>
    <w:rsid w:val="00E35057"/>
    <w:rsid w:val="00E509F1"/>
    <w:rsid w:val="00E5472B"/>
    <w:rsid w:val="00E5482D"/>
    <w:rsid w:val="00E57C42"/>
    <w:rsid w:val="00E65911"/>
    <w:rsid w:val="00E706BE"/>
    <w:rsid w:val="00E76D9B"/>
    <w:rsid w:val="00E91ADF"/>
    <w:rsid w:val="00E9788F"/>
    <w:rsid w:val="00EA783D"/>
    <w:rsid w:val="00ED15E6"/>
    <w:rsid w:val="00EE0C54"/>
    <w:rsid w:val="00EE41BA"/>
    <w:rsid w:val="00EE5444"/>
    <w:rsid w:val="00F122CF"/>
    <w:rsid w:val="00F15676"/>
    <w:rsid w:val="00F22BEA"/>
    <w:rsid w:val="00F33F14"/>
    <w:rsid w:val="00F50821"/>
    <w:rsid w:val="00F5400F"/>
    <w:rsid w:val="00F638B9"/>
    <w:rsid w:val="00F648ED"/>
    <w:rsid w:val="00F64CF7"/>
    <w:rsid w:val="00F80F31"/>
    <w:rsid w:val="00F82E8E"/>
    <w:rsid w:val="00F94A73"/>
    <w:rsid w:val="00F95114"/>
    <w:rsid w:val="00F957FA"/>
    <w:rsid w:val="00F96E52"/>
    <w:rsid w:val="00FA59F3"/>
    <w:rsid w:val="00FB2942"/>
    <w:rsid w:val="00FB432D"/>
    <w:rsid w:val="00FB7571"/>
    <w:rsid w:val="00FC7E15"/>
    <w:rsid w:val="00FE51D8"/>
    <w:rsid w:val="00FF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444"/>
    <w:pPr>
      <w:spacing w:after="120"/>
    </w:pPr>
  </w:style>
  <w:style w:type="paragraph" w:styleId="Heading1">
    <w:name w:val="heading 1"/>
    <w:basedOn w:val="Normal"/>
    <w:next w:val="Normal"/>
    <w:link w:val="Heading1Char"/>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qFormat/>
    <w:rsid w:val="00853710"/>
    <w:pPr>
      <w:tabs>
        <w:tab w:val="left" w:pos="880"/>
        <w:tab w:val="right" w:leader="dot" w:pos="8640"/>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semiHidden/>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qFormat/>
    <w:rsid w:val="00D9560D"/>
    <w:pPr>
      <w:spacing w:after="100"/>
    </w:pPr>
  </w:style>
  <w:style w:type="paragraph" w:styleId="TOC3">
    <w:name w:val="toc 3"/>
    <w:basedOn w:val="Normal"/>
    <w:next w:val="Normal"/>
    <w:autoRedefine/>
    <w:uiPriority w:val="39"/>
    <w:unhideWhenUsed/>
    <w:qFormat/>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TableNormal"/>
    <w:uiPriority w:val="61"/>
    <w:rsid w:val="006768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 w:type="character" w:customStyle="1" w:styleId="Heading2Char">
    <w:name w:val="Heading 2 Char"/>
    <w:basedOn w:val="DefaultParagraphFont"/>
    <w:link w:val="Heading2"/>
    <w:rsid w:val="00477FF8"/>
    <w:rPr>
      <w:rFonts w:ascii="Arial" w:hAnsi="Arial"/>
      <w:b/>
      <w:sz w:val="24"/>
    </w:rPr>
  </w:style>
  <w:style w:type="character" w:customStyle="1" w:styleId="Heading3Char">
    <w:name w:val="Heading 3 Char"/>
    <w:basedOn w:val="DefaultParagraphFont"/>
    <w:link w:val="Heading3"/>
    <w:rsid w:val="00D174F8"/>
    <w:rPr>
      <w:rFonts w:ascii="Arial" w:hAnsi="Arial"/>
      <w:b/>
      <w:sz w:val="24"/>
    </w:rPr>
  </w:style>
  <w:style w:type="character" w:styleId="CommentReference">
    <w:name w:val="annotation reference"/>
    <w:basedOn w:val="DefaultParagraphFont"/>
    <w:uiPriority w:val="99"/>
    <w:semiHidden/>
    <w:unhideWhenUsed/>
    <w:rsid w:val="00701150"/>
    <w:rPr>
      <w:sz w:val="16"/>
      <w:szCs w:val="16"/>
    </w:rPr>
  </w:style>
  <w:style w:type="paragraph" w:styleId="CommentText">
    <w:name w:val="annotation text"/>
    <w:basedOn w:val="Normal"/>
    <w:link w:val="CommentTextChar"/>
    <w:uiPriority w:val="99"/>
    <w:semiHidden/>
    <w:unhideWhenUsed/>
    <w:rsid w:val="00701150"/>
  </w:style>
  <w:style w:type="character" w:customStyle="1" w:styleId="CommentTextChar">
    <w:name w:val="Comment Text Char"/>
    <w:basedOn w:val="DefaultParagraphFont"/>
    <w:link w:val="CommentText"/>
    <w:uiPriority w:val="99"/>
    <w:semiHidden/>
    <w:rsid w:val="00701150"/>
  </w:style>
  <w:style w:type="paragraph" w:styleId="CommentSubject">
    <w:name w:val="annotation subject"/>
    <w:basedOn w:val="CommentText"/>
    <w:next w:val="CommentText"/>
    <w:link w:val="CommentSubjectChar"/>
    <w:uiPriority w:val="99"/>
    <w:semiHidden/>
    <w:unhideWhenUsed/>
    <w:rsid w:val="00701150"/>
    <w:rPr>
      <w:b/>
      <w:bCs/>
    </w:rPr>
  </w:style>
  <w:style w:type="character" w:customStyle="1" w:styleId="CommentSubjectChar">
    <w:name w:val="Comment Subject Char"/>
    <w:basedOn w:val="CommentTextChar"/>
    <w:link w:val="CommentSubject"/>
    <w:uiPriority w:val="99"/>
    <w:semiHidden/>
    <w:rsid w:val="00701150"/>
    <w:rPr>
      <w:b/>
      <w:bCs/>
    </w:rPr>
  </w:style>
  <w:style w:type="paragraph" w:styleId="Revision">
    <w:name w:val="Revision"/>
    <w:hidden/>
    <w:uiPriority w:val="99"/>
    <w:semiHidden/>
    <w:rsid w:val="00701150"/>
  </w:style>
  <w:style w:type="paragraph" w:styleId="Subtitle">
    <w:name w:val="Subtitle"/>
    <w:basedOn w:val="Normal"/>
    <w:next w:val="Normal"/>
    <w:link w:val="SubtitleChar"/>
    <w:uiPriority w:val="11"/>
    <w:qFormat/>
    <w:rsid w:val="00B706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0668"/>
    <w:rPr>
      <w:rFonts w:asciiTheme="majorHAnsi" w:eastAsiaTheme="majorEastAsia" w:hAnsiTheme="majorHAnsi" w:cstheme="majorBidi"/>
      <w:i/>
      <w:iCs/>
      <w:color w:val="4F81BD" w:themeColor="accent1"/>
      <w:spacing w:val="15"/>
      <w:sz w:val="24"/>
      <w:szCs w:val="24"/>
    </w:rPr>
  </w:style>
  <w:style w:type="table" w:customStyle="1" w:styleId="LightList-Accent12">
    <w:name w:val="Light List - Accent 12"/>
    <w:basedOn w:val="TableNormal"/>
    <w:uiPriority w:val="61"/>
    <w:rsid w:val="006524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EE5444"/>
    <w:rPr>
      <w:rFonts w:ascii="Arial" w:hAnsi="Arial"/>
      <w:b/>
      <w:kern w:val="28"/>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444"/>
    <w:pPr>
      <w:spacing w:after="120"/>
    </w:pPr>
  </w:style>
  <w:style w:type="paragraph" w:styleId="Heading1">
    <w:name w:val="heading 1"/>
    <w:basedOn w:val="Normal"/>
    <w:next w:val="Normal"/>
    <w:link w:val="Heading1Char"/>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qFormat/>
    <w:rsid w:val="00853710"/>
    <w:pPr>
      <w:tabs>
        <w:tab w:val="left" w:pos="880"/>
        <w:tab w:val="right" w:leader="dot" w:pos="8640"/>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semiHidden/>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qFormat/>
    <w:rsid w:val="00D9560D"/>
    <w:pPr>
      <w:spacing w:after="100"/>
    </w:pPr>
  </w:style>
  <w:style w:type="paragraph" w:styleId="TOC3">
    <w:name w:val="toc 3"/>
    <w:basedOn w:val="Normal"/>
    <w:next w:val="Normal"/>
    <w:autoRedefine/>
    <w:uiPriority w:val="39"/>
    <w:unhideWhenUsed/>
    <w:qFormat/>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TableNormal"/>
    <w:uiPriority w:val="61"/>
    <w:rsid w:val="006768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 w:type="character" w:customStyle="1" w:styleId="Heading2Char">
    <w:name w:val="Heading 2 Char"/>
    <w:basedOn w:val="DefaultParagraphFont"/>
    <w:link w:val="Heading2"/>
    <w:rsid w:val="00477FF8"/>
    <w:rPr>
      <w:rFonts w:ascii="Arial" w:hAnsi="Arial"/>
      <w:b/>
      <w:sz w:val="24"/>
    </w:rPr>
  </w:style>
  <w:style w:type="character" w:customStyle="1" w:styleId="Heading3Char">
    <w:name w:val="Heading 3 Char"/>
    <w:basedOn w:val="DefaultParagraphFont"/>
    <w:link w:val="Heading3"/>
    <w:rsid w:val="00D174F8"/>
    <w:rPr>
      <w:rFonts w:ascii="Arial" w:hAnsi="Arial"/>
      <w:b/>
      <w:sz w:val="24"/>
    </w:rPr>
  </w:style>
  <w:style w:type="character" w:styleId="CommentReference">
    <w:name w:val="annotation reference"/>
    <w:basedOn w:val="DefaultParagraphFont"/>
    <w:uiPriority w:val="99"/>
    <w:semiHidden/>
    <w:unhideWhenUsed/>
    <w:rsid w:val="00701150"/>
    <w:rPr>
      <w:sz w:val="16"/>
      <w:szCs w:val="16"/>
    </w:rPr>
  </w:style>
  <w:style w:type="paragraph" w:styleId="CommentText">
    <w:name w:val="annotation text"/>
    <w:basedOn w:val="Normal"/>
    <w:link w:val="CommentTextChar"/>
    <w:uiPriority w:val="99"/>
    <w:semiHidden/>
    <w:unhideWhenUsed/>
    <w:rsid w:val="00701150"/>
  </w:style>
  <w:style w:type="character" w:customStyle="1" w:styleId="CommentTextChar">
    <w:name w:val="Comment Text Char"/>
    <w:basedOn w:val="DefaultParagraphFont"/>
    <w:link w:val="CommentText"/>
    <w:uiPriority w:val="99"/>
    <w:semiHidden/>
    <w:rsid w:val="00701150"/>
  </w:style>
  <w:style w:type="paragraph" w:styleId="CommentSubject">
    <w:name w:val="annotation subject"/>
    <w:basedOn w:val="CommentText"/>
    <w:next w:val="CommentText"/>
    <w:link w:val="CommentSubjectChar"/>
    <w:uiPriority w:val="99"/>
    <w:semiHidden/>
    <w:unhideWhenUsed/>
    <w:rsid w:val="00701150"/>
    <w:rPr>
      <w:b/>
      <w:bCs/>
    </w:rPr>
  </w:style>
  <w:style w:type="character" w:customStyle="1" w:styleId="CommentSubjectChar">
    <w:name w:val="Comment Subject Char"/>
    <w:basedOn w:val="CommentTextChar"/>
    <w:link w:val="CommentSubject"/>
    <w:uiPriority w:val="99"/>
    <w:semiHidden/>
    <w:rsid w:val="00701150"/>
    <w:rPr>
      <w:b/>
      <w:bCs/>
    </w:rPr>
  </w:style>
  <w:style w:type="paragraph" w:styleId="Revision">
    <w:name w:val="Revision"/>
    <w:hidden/>
    <w:uiPriority w:val="99"/>
    <w:semiHidden/>
    <w:rsid w:val="00701150"/>
  </w:style>
  <w:style w:type="paragraph" w:styleId="Subtitle">
    <w:name w:val="Subtitle"/>
    <w:basedOn w:val="Normal"/>
    <w:next w:val="Normal"/>
    <w:link w:val="SubtitleChar"/>
    <w:uiPriority w:val="11"/>
    <w:qFormat/>
    <w:rsid w:val="00B706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0668"/>
    <w:rPr>
      <w:rFonts w:asciiTheme="majorHAnsi" w:eastAsiaTheme="majorEastAsia" w:hAnsiTheme="majorHAnsi" w:cstheme="majorBidi"/>
      <w:i/>
      <w:iCs/>
      <w:color w:val="4F81BD" w:themeColor="accent1"/>
      <w:spacing w:val="15"/>
      <w:sz w:val="24"/>
      <w:szCs w:val="24"/>
    </w:rPr>
  </w:style>
  <w:style w:type="table" w:customStyle="1" w:styleId="LightList-Accent12">
    <w:name w:val="Light List - Accent 12"/>
    <w:basedOn w:val="TableNormal"/>
    <w:uiPriority w:val="61"/>
    <w:rsid w:val="006524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EE5444"/>
    <w:rPr>
      <w:rFonts w:ascii="Arial" w:hAnsi="Arial"/>
      <w:b/>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15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z0btk\LOCALS~1\Temp\SWC%20Integration%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FD8D5-52AA-4992-8447-39A5561ED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SWC Integration Manual.dotx</Template>
  <TotalTime>298</TotalTime>
  <Pages>13</Pages>
  <Words>2136</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14288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Jeremy Warmbier</dc:creator>
  <cp:lastModifiedBy>Creager, Kathleen</cp:lastModifiedBy>
  <cp:revision>8</cp:revision>
  <cp:lastPrinted>2011-03-21T13:34:00Z</cp:lastPrinted>
  <dcterms:created xsi:type="dcterms:W3CDTF">2014-04-29T14:22:00Z</dcterms:created>
  <dcterms:modified xsi:type="dcterms:W3CDTF">2015-02-02T17:31:00Z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ePWM</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ePWM</vt:lpwstr>
  </property>
  <property fmtid="{D5CDD505-2E9C-101B-9397-08002B2CF9AE}" pid="6" name="Product Line">
    <vt:lpwstr>Gen II+ EPS EA3</vt:lpwstr>
  </property>
</Properties>
</file>