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B05894">
        <w:fldChar w:fldCharType="begin"/>
      </w:r>
      <w:r w:rsidR="00B05894">
        <w:instrText xml:space="preserve"> DOCPROPERTY "Document Title"  \* MERGEFORMAT </w:instrText>
      </w:r>
      <w:r w:rsidR="00B05894">
        <w:fldChar w:fldCharType="separate"/>
      </w:r>
      <w:r w:rsidR="00925192">
        <w:t>Thermal Duty Cycle</w:t>
      </w:r>
      <w:r w:rsidR="00B05894">
        <w:fldChar w:fldCharType="end"/>
      </w:r>
    </w:p>
    <w:p w:rsidR="004A781C" w:rsidRDefault="004A781C">
      <w:pPr>
        <w:pStyle w:val="Heading1"/>
      </w:pPr>
      <w:r>
        <w:t>High-Level Description</w:t>
      </w:r>
    </w:p>
    <w:p w:rsidR="004A781C" w:rsidRDefault="002703F5">
      <w:r>
        <w:t>This module computes a duty cycle limit based on system temperatures.  It also outputs a unity scalar value to scale the assist command and a value representing the percentage of reduction.</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306F9B">
      <w:pPr>
        <w:jc w:val="center"/>
      </w:pPr>
    </w:p>
    <w:p w:rsidR="004A781C" w:rsidRDefault="00665CDC">
      <w:r>
        <w:rPr>
          <w:noProof/>
        </w:rPr>
        <w:drawing>
          <wp:inline distT="0" distB="0" distL="0" distR="0">
            <wp:extent cx="3314700" cy="3530600"/>
            <wp:effectExtent l="19050" t="0" r="0"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3314700" cy="3530600"/>
                    </a:xfrm>
                    <a:prstGeom prst="rect">
                      <a:avLst/>
                    </a:prstGeom>
                    <a:noFill/>
                    <a:ln w="9525">
                      <a:noFill/>
                      <a:miter lim="800000"/>
                      <a:headEnd/>
                      <a:tailEnd/>
                    </a:ln>
                  </pic:spPr>
                </pic:pic>
              </a:graphicData>
            </a:graphic>
          </wp:inline>
        </w:drawing>
      </w:r>
    </w:p>
    <w:p w:rsidR="000E2FC7" w:rsidRDefault="004A781C" w:rsidP="0079368F">
      <w:pPr>
        <w:pStyle w:val="Heading1"/>
      </w:pPr>
      <w:r>
        <w:br w:type="page"/>
      </w:r>
      <w:r>
        <w:lastRenderedPageBreak/>
        <w:t>Variable Data Dictionary</w:t>
      </w:r>
    </w:p>
    <w:p w:rsidR="004A781C" w:rsidRDefault="004A781C">
      <w:r>
        <w:t>For details on module input / output variable, refer to the Data Dictionary for the application.  Input / output variable names</w:t>
      </w:r>
      <w:r w:rsidR="005C21B7">
        <w:t xml:space="preserve"> are listed here for reference.</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MtrPkCurr_AmpSq_f32</w:t>
            </w:r>
          </w:p>
        </w:tc>
        <w:tc>
          <w:tcPr>
            <w:tcW w:w="4455" w:type="dxa"/>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ThermalLimit_MtrNm_f32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FilteredPkCurr_AmpSq_f32</w:t>
            </w:r>
          </w:p>
        </w:tc>
        <w:tc>
          <w:tcPr>
            <w:tcW w:w="4455" w:type="dxa"/>
            <w:vAlign w:val="center"/>
          </w:tcPr>
          <w:p w:rsidR="00691C12" w:rsidRPr="00691C12" w:rsidRDefault="00E1541F" w:rsidP="00E1541F">
            <w:pPr>
              <w:spacing w:before="100" w:beforeAutospacing="1" w:after="100" w:afterAutospacing="1"/>
              <w:rPr>
                <w:rFonts w:ascii="Arial" w:hAnsi="Arial" w:cs="Arial"/>
                <w:sz w:val="16"/>
                <w:szCs w:val="16"/>
              </w:rPr>
            </w:pPr>
            <w:r w:rsidRPr="00E1541F">
              <w:rPr>
                <w:rFonts w:ascii="Arial" w:hAnsi="Arial" w:cs="Arial"/>
                <w:sz w:val="16"/>
                <w:szCs w:val="16"/>
              </w:rPr>
              <w:t>DutyCycleLevel</w:t>
            </w:r>
            <w:r>
              <w:rPr>
                <w:rFonts w:ascii="Arial" w:hAnsi="Arial" w:cs="Arial"/>
                <w:sz w:val="16"/>
                <w:szCs w:val="16"/>
              </w:rPr>
              <w:t>_Uls_f32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MotorVelCRF_MtrRadpS_f32</w:t>
            </w:r>
          </w:p>
        </w:tc>
        <w:tc>
          <w:tcPr>
            <w:tcW w:w="4455" w:type="dxa"/>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ThermLimitPerc_Uls_f32</w:t>
            </w: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FiltMeasTemp_DegC_f32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SiTempEst_DegC_f32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MagTempEst_DegC_f32</w:t>
            </w:r>
          </w:p>
        </w:tc>
        <w:tc>
          <w:tcPr>
            <w:tcW w:w="4455" w:type="dxa"/>
            <w:vAlign w:val="center"/>
          </w:tcPr>
          <w:p w:rsidR="00691C12" w:rsidRPr="004B5BE2" w:rsidRDefault="00691C12" w:rsidP="00D733DA">
            <w:pPr>
              <w:spacing w:before="100" w:beforeAutospacing="1" w:after="100" w:afterAutospacing="1"/>
              <w:rPr>
                <w:rFonts w:ascii="Arial" w:hAnsi="Arial" w:cs="Arial"/>
                <w:sz w:val="16"/>
                <w:szCs w:val="16"/>
              </w:rPr>
            </w:pPr>
          </w:p>
        </w:tc>
      </w:tr>
      <w:tr w:rsidR="00691C12"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91C12" w:rsidRPr="00691C12" w:rsidRDefault="00691C12" w:rsidP="00D733DA">
            <w:pPr>
              <w:spacing w:before="100" w:beforeAutospacing="1" w:after="100" w:afterAutospacing="1"/>
              <w:rPr>
                <w:rFonts w:ascii="Arial" w:hAnsi="Arial" w:cs="Arial"/>
                <w:sz w:val="16"/>
                <w:szCs w:val="16"/>
              </w:rPr>
            </w:pPr>
            <w:r w:rsidRPr="00691C12">
              <w:rPr>
                <w:rFonts w:ascii="Arial" w:hAnsi="Arial" w:cs="Arial"/>
                <w:sz w:val="16"/>
                <w:szCs w:val="16"/>
              </w:rPr>
              <w:t>CuTempEst_DegC_f32</w:t>
            </w:r>
          </w:p>
        </w:tc>
        <w:tc>
          <w:tcPr>
            <w:tcW w:w="4455" w:type="dxa"/>
            <w:vAlign w:val="center"/>
          </w:tcPr>
          <w:p w:rsidR="00691C12" w:rsidRDefault="00691C12" w:rsidP="00D733DA">
            <w:pPr>
              <w:spacing w:before="100" w:beforeAutospacing="1" w:after="100" w:afterAutospacing="1"/>
              <w:rPr>
                <w:rFonts w:ascii="Arial" w:hAnsi="Arial" w:cs="Arial"/>
                <w:sz w:val="16"/>
                <w:szCs w:val="16"/>
              </w:rPr>
            </w:pPr>
          </w:p>
        </w:tc>
      </w:tr>
      <w:tr w:rsidR="005C2B6E"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5C2B6E" w:rsidRPr="00691C12" w:rsidRDefault="00C54F88" w:rsidP="00D733DA">
            <w:pPr>
              <w:spacing w:before="100" w:beforeAutospacing="1" w:after="100" w:afterAutospacing="1"/>
              <w:rPr>
                <w:rFonts w:ascii="Arial" w:hAnsi="Arial" w:cs="Arial"/>
                <w:sz w:val="16"/>
                <w:szCs w:val="16"/>
              </w:rPr>
            </w:pPr>
            <w:r w:rsidRPr="005A3F4B">
              <w:rPr>
                <w:sz w:val="18"/>
                <w:szCs w:val="18"/>
              </w:rPr>
              <w:t xml:space="preserve"> </w:t>
            </w:r>
            <w:proofErr w:type="spellStart"/>
            <w:r w:rsidRPr="005A3F4B">
              <w:rPr>
                <w:sz w:val="18"/>
                <w:szCs w:val="18"/>
              </w:rPr>
              <w:t>DiagStsDefTemp</w:t>
            </w:r>
            <w:proofErr w:type="spellEnd"/>
            <w:r w:rsidDel="00FB7439">
              <w:rPr>
                <w:rFonts w:ascii="Arial" w:hAnsi="Arial" w:cs="Arial"/>
                <w:sz w:val="16"/>
                <w:szCs w:val="16"/>
              </w:rPr>
              <w:t xml:space="preserve"> </w:t>
            </w:r>
            <w:r w:rsidR="005C2B6E">
              <w:rPr>
                <w:rFonts w:ascii="Arial" w:hAnsi="Arial" w:cs="Arial"/>
                <w:sz w:val="16"/>
                <w:szCs w:val="16"/>
              </w:rPr>
              <w:t>_</w:t>
            </w:r>
            <w:proofErr w:type="spellStart"/>
            <w:r w:rsidR="005C2B6E">
              <w:rPr>
                <w:rFonts w:ascii="Arial" w:hAnsi="Arial" w:cs="Arial"/>
                <w:sz w:val="16"/>
                <w:szCs w:val="16"/>
              </w:rPr>
              <w:t>Cnt_lgc</w:t>
            </w:r>
            <w:proofErr w:type="spellEnd"/>
          </w:p>
        </w:tc>
        <w:tc>
          <w:tcPr>
            <w:tcW w:w="4455" w:type="dxa"/>
            <w:vAlign w:val="center"/>
          </w:tcPr>
          <w:p w:rsidR="005C2B6E" w:rsidRDefault="005C2B6E" w:rsidP="00D733DA">
            <w:pPr>
              <w:spacing w:before="100" w:beforeAutospacing="1" w:after="100" w:afterAutospacing="1"/>
              <w:rPr>
                <w:rFonts w:ascii="Arial" w:hAnsi="Arial" w:cs="Arial"/>
                <w:sz w:val="16"/>
                <w:szCs w:val="16"/>
              </w:rPr>
            </w:pPr>
          </w:p>
        </w:tc>
      </w:tr>
      <w:tr w:rsidR="008663AA"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8663AA" w:rsidRDefault="008663AA" w:rsidP="008663AA">
            <w:pPr>
              <w:spacing w:before="100" w:beforeAutospacing="1" w:after="100" w:afterAutospacing="1"/>
              <w:rPr>
                <w:rFonts w:ascii="Arial" w:hAnsi="Arial" w:cs="Arial"/>
                <w:sz w:val="16"/>
                <w:szCs w:val="16"/>
              </w:rPr>
            </w:pPr>
            <w:proofErr w:type="spellStart"/>
            <w:r>
              <w:rPr>
                <w:rFonts w:ascii="Arial" w:hAnsi="Arial" w:cs="Arial"/>
                <w:sz w:val="16"/>
                <w:szCs w:val="16"/>
              </w:rPr>
              <w:t>DefeatDutySvc_Cnt</w:t>
            </w:r>
            <w:r w:rsidRPr="008663AA">
              <w:rPr>
                <w:rFonts w:ascii="Arial" w:hAnsi="Arial" w:cs="Arial"/>
                <w:sz w:val="16"/>
                <w:szCs w:val="16"/>
              </w:rPr>
              <w:t>_lgc</w:t>
            </w:r>
            <w:proofErr w:type="spellEnd"/>
          </w:p>
        </w:tc>
        <w:tc>
          <w:tcPr>
            <w:tcW w:w="4455" w:type="dxa"/>
            <w:vAlign w:val="center"/>
          </w:tcPr>
          <w:p w:rsidR="008663AA" w:rsidRDefault="008663AA" w:rsidP="00D733DA">
            <w:pPr>
              <w:spacing w:before="100" w:beforeAutospacing="1" w:after="100" w:afterAutospacing="1"/>
              <w:rPr>
                <w:rFonts w:ascii="Arial" w:hAnsi="Arial" w:cs="Arial"/>
                <w:sz w:val="16"/>
                <w:szCs w:val="16"/>
              </w:rPr>
            </w:pPr>
          </w:p>
        </w:tc>
      </w:tr>
      <w:tr w:rsidR="00D564A9"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D564A9" w:rsidRDefault="00D564A9" w:rsidP="008663AA">
            <w:pPr>
              <w:spacing w:before="100" w:beforeAutospacing="1" w:after="100" w:afterAutospacing="1"/>
              <w:rPr>
                <w:rFonts w:ascii="Arial" w:hAnsi="Arial" w:cs="Arial"/>
                <w:sz w:val="16"/>
                <w:szCs w:val="16"/>
              </w:rPr>
            </w:pPr>
            <w:r w:rsidRPr="00D564A9">
              <w:rPr>
                <w:rFonts w:ascii="Arial" w:hAnsi="Arial" w:cs="Arial"/>
                <w:sz w:val="16"/>
                <w:szCs w:val="16"/>
              </w:rPr>
              <w:t>IgnTimeOff_Cnt_u32</w:t>
            </w:r>
          </w:p>
        </w:tc>
        <w:tc>
          <w:tcPr>
            <w:tcW w:w="4455" w:type="dxa"/>
            <w:vAlign w:val="center"/>
          </w:tcPr>
          <w:p w:rsidR="00D564A9" w:rsidRDefault="00D564A9" w:rsidP="00D733DA">
            <w:pPr>
              <w:spacing w:before="100" w:beforeAutospacing="1" w:after="100" w:afterAutospacing="1"/>
              <w:rPr>
                <w:rFonts w:ascii="Arial" w:hAnsi="Arial" w:cs="Arial"/>
                <w:sz w:val="16"/>
                <w:szCs w:val="16"/>
              </w:rPr>
            </w:pPr>
          </w:p>
        </w:tc>
      </w:tr>
      <w:tr w:rsidR="00D564A9" w:rsidRPr="004B5BE2" w:rsidTr="00D7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D564A9" w:rsidRDefault="00D564A9" w:rsidP="008663AA">
            <w:pPr>
              <w:spacing w:before="100" w:beforeAutospacing="1" w:after="100" w:afterAutospacing="1"/>
              <w:rPr>
                <w:rFonts w:ascii="Arial" w:hAnsi="Arial" w:cs="Arial"/>
                <w:sz w:val="16"/>
                <w:szCs w:val="16"/>
              </w:rPr>
            </w:pPr>
            <w:proofErr w:type="spellStart"/>
            <w:r w:rsidRPr="00D564A9">
              <w:rPr>
                <w:rFonts w:ascii="Arial" w:hAnsi="Arial" w:cs="Arial"/>
                <w:sz w:val="16"/>
                <w:szCs w:val="16"/>
              </w:rPr>
              <w:t>VehTimeValid_Cnt_lgc</w:t>
            </w:r>
            <w:proofErr w:type="spellEnd"/>
          </w:p>
        </w:tc>
        <w:tc>
          <w:tcPr>
            <w:tcW w:w="4455" w:type="dxa"/>
            <w:vAlign w:val="center"/>
          </w:tcPr>
          <w:p w:rsidR="00D564A9" w:rsidRDefault="00D564A9" w:rsidP="00D733DA">
            <w:pPr>
              <w:spacing w:before="100" w:beforeAutospacing="1" w:after="100" w:afterAutospacing="1"/>
              <w:rPr>
                <w:rFonts w:ascii="Arial" w:hAnsi="Arial" w:cs="Arial"/>
                <w:sz w:val="16"/>
                <w:szCs w:val="16"/>
              </w:rPr>
            </w:pPr>
          </w:p>
        </w:tc>
      </w:tr>
    </w:tbl>
    <w:p w:rsidR="000073F3" w:rsidRDefault="000073F3"/>
    <w:p w:rsidR="004A781C" w:rsidRDefault="004A781C">
      <w:pPr>
        <w:pStyle w:val="Heading2"/>
      </w:pPr>
      <w:r>
        <w:t>Module Internal Variables</w:t>
      </w:r>
    </w:p>
    <w:p w:rsidR="004A781C" w:rsidRDefault="004A781C">
      <w:r>
        <w:t>This section identifies the name, range and resolutions for module specific data created by this module.  If there are no range restrictions on the variable, the term “FULL” is placed into the table for legal range.</w:t>
      </w:r>
    </w:p>
    <w:tbl>
      <w:tblPr>
        <w:tblW w:w="944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482"/>
        <w:gridCol w:w="1866"/>
        <w:gridCol w:w="1350"/>
        <w:gridCol w:w="1080"/>
        <w:gridCol w:w="1080"/>
        <w:gridCol w:w="2587"/>
      </w:tblGrid>
      <w:tr w:rsidR="00BD008B" w:rsidTr="0079368F">
        <w:trPr>
          <w:cantSplit/>
        </w:trPr>
        <w:tc>
          <w:tcPr>
            <w:tcW w:w="3348" w:type="dxa"/>
            <w:gridSpan w:val="2"/>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87"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896966"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bookmarkStart w:id="0" w:name="OLE_LINK75"/>
            <w:bookmarkStart w:id="1" w:name="OLE_LINK71"/>
            <w:bookmarkStart w:id="2" w:name="OLE_LINK72"/>
            <w:r>
              <w:rPr>
                <w:rFonts w:ascii="Arial" w:hAnsi="Arial" w:cs="Arial"/>
                <w:sz w:val="16"/>
              </w:rPr>
              <w:t>ThrmDutyCycle_</w:t>
            </w:r>
            <w:bookmarkEnd w:id="0"/>
            <w:r w:rsidR="00896966" w:rsidRPr="00896966">
              <w:rPr>
                <w:rFonts w:ascii="Arial" w:hAnsi="Arial" w:cs="Arial"/>
                <w:sz w:val="16"/>
              </w:rPr>
              <w:t>TrqCmdTblYRam_MtrNm_M_u9p7[8]</w:t>
            </w:r>
          </w:p>
        </w:tc>
        <w:tc>
          <w:tcPr>
            <w:tcW w:w="1350" w:type="dxa"/>
            <w:tcBorders>
              <w:top w:val="single" w:sz="6" w:space="0" w:color="auto"/>
              <w:left w:val="single" w:sz="6" w:space="0" w:color="auto"/>
              <w:bottom w:val="single" w:sz="6" w:space="0" w:color="auto"/>
              <w:right w:val="single" w:sz="6" w:space="0" w:color="auto"/>
            </w:tcBorders>
          </w:tcPr>
          <w:p w:rsidR="00896966" w:rsidRPr="00691C12" w:rsidRDefault="00A025E3" w:rsidP="00691C12">
            <w:pPr>
              <w:spacing w:before="60"/>
              <w:rPr>
                <w:rFonts w:ascii="Arial" w:hAnsi="Arial" w:cs="Arial"/>
                <w:sz w:val="16"/>
              </w:rPr>
            </w:pPr>
            <w:bookmarkStart w:id="3" w:name="OLE_LINK70"/>
            <w:r>
              <w:rPr>
                <w:rFonts w:ascii="Arial" w:hAnsi="Arial" w:cs="Arial"/>
                <w:sz w:val="16"/>
              </w:rPr>
              <w:t>See Data Dictionary</w:t>
            </w:r>
            <w:bookmarkEnd w:id="3"/>
          </w:p>
        </w:tc>
        <w:tc>
          <w:tcPr>
            <w:tcW w:w="1080" w:type="dxa"/>
            <w:tcBorders>
              <w:top w:val="single" w:sz="6" w:space="0" w:color="auto"/>
              <w:left w:val="single" w:sz="6" w:space="0" w:color="auto"/>
              <w:bottom w:val="single" w:sz="6" w:space="0" w:color="auto"/>
              <w:right w:val="single" w:sz="6" w:space="0" w:color="auto"/>
            </w:tcBorders>
          </w:tcPr>
          <w:p w:rsidR="00896966"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896966"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THRMLDUTYCYCLE_START_SEC_VAR_CLEARED_16</w:t>
            </w:r>
          </w:p>
        </w:tc>
      </w:tr>
      <w:bookmarkEnd w:id="1"/>
      <w:bookmarkEnd w:id="2"/>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AbsTempFltAcc_Cnt_M_u16</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896966"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Filter1KSV_M_str</w:t>
            </w:r>
          </w:p>
        </w:tc>
        <w:tc>
          <w:tcPr>
            <w:tcW w:w="1350"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87"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Filter2KSV_M_str</w:t>
            </w:r>
          </w:p>
        </w:tc>
        <w:tc>
          <w:tcPr>
            <w:tcW w:w="1350"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87"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79368F">
            <w:pPr>
              <w:keepLines/>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79368F">
            <w:pPr>
              <w:keepLines/>
              <w:spacing w:before="60"/>
              <w:rPr>
                <w:rFonts w:ascii="Arial" w:hAnsi="Arial" w:cs="Arial"/>
                <w:sz w:val="16"/>
              </w:rPr>
            </w:pPr>
            <w:r w:rsidRPr="0017741F">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79368F">
            <w:pPr>
              <w:keepLines/>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79368F">
            <w:pPr>
              <w:keepLines/>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79368F">
            <w:pPr>
              <w:keepLines/>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79368F">
            <w:pPr>
              <w:keepLines/>
              <w:spacing w:before="60"/>
              <w:rPr>
                <w:rFonts w:ascii="Arial" w:hAnsi="Arial" w:cs="Arial"/>
                <w:sz w:val="16"/>
              </w:rPr>
            </w:pPr>
          </w:p>
        </w:tc>
      </w:tr>
      <w:tr w:rsidR="00896966"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Filter3KSV_M_str</w:t>
            </w:r>
          </w:p>
        </w:tc>
        <w:tc>
          <w:tcPr>
            <w:tcW w:w="1350"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87"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Filter4KSV_M_str</w:t>
            </w:r>
          </w:p>
        </w:tc>
        <w:tc>
          <w:tcPr>
            <w:tcW w:w="1350"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87"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Filter5KSV_M_str</w:t>
            </w:r>
          </w:p>
        </w:tc>
        <w:tc>
          <w:tcPr>
            <w:tcW w:w="1350"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87"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896966"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896966" w:rsidRPr="00896966" w:rsidRDefault="0072514D" w:rsidP="00896966">
            <w:pPr>
              <w:spacing w:before="60"/>
              <w:rPr>
                <w:rFonts w:ascii="Arial" w:hAnsi="Arial" w:cs="Arial"/>
                <w:sz w:val="16"/>
              </w:rPr>
            </w:pPr>
            <w:r>
              <w:rPr>
                <w:rFonts w:ascii="Arial" w:hAnsi="Arial" w:cs="Arial"/>
                <w:sz w:val="16"/>
              </w:rPr>
              <w:t>ThrmDutyCycle_</w:t>
            </w:r>
            <w:r w:rsidR="00896966" w:rsidRPr="00896966">
              <w:rPr>
                <w:rFonts w:ascii="Arial" w:hAnsi="Arial" w:cs="Arial"/>
                <w:sz w:val="16"/>
              </w:rPr>
              <w:t>Filter6KSV_M_str</w:t>
            </w:r>
          </w:p>
        </w:tc>
        <w:tc>
          <w:tcPr>
            <w:tcW w:w="1350" w:type="dxa"/>
            <w:tcBorders>
              <w:top w:val="single" w:sz="6" w:space="0" w:color="auto"/>
              <w:left w:val="single" w:sz="6" w:space="0" w:color="auto"/>
              <w:bottom w:val="single" w:sz="6" w:space="0" w:color="auto"/>
              <w:right w:val="single" w:sz="6" w:space="0" w:color="auto"/>
            </w:tcBorders>
          </w:tcPr>
          <w:p w:rsidR="00896966" w:rsidRPr="00691C12" w:rsidRDefault="00896966" w:rsidP="00691C12">
            <w:pPr>
              <w:spacing w:before="60"/>
              <w:rPr>
                <w:rFonts w:ascii="Arial" w:hAnsi="Arial" w:cs="Arial"/>
                <w:sz w:val="16"/>
              </w:rPr>
            </w:pPr>
            <w:r w:rsidRPr="00896966">
              <w:rPr>
                <w:rFonts w:ascii="Arial" w:hAnsi="Arial" w:cs="Arial"/>
                <w:sz w:val="16"/>
              </w:rPr>
              <w:t>LPF32KSV_Str</w:t>
            </w: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10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p>
        </w:tc>
        <w:tc>
          <w:tcPr>
            <w:tcW w:w="2587"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sidRPr="00896966">
              <w:rPr>
                <w:rFonts w:ascii="Arial" w:hAnsi="Arial" w:cs="Arial"/>
                <w:sz w:val="16"/>
              </w:rPr>
              <w:t>THRMLDUTYCYCLE_START_SEC_VAR_CLEARED_UNSPECIFIED</w:t>
            </w: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SV_Uls_f32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79368F">
        <w:trPr>
          <w:cantSplit/>
        </w:trPr>
        <w:tc>
          <w:tcPr>
            <w:tcW w:w="1482"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p>
        </w:tc>
        <w:tc>
          <w:tcPr>
            <w:tcW w:w="1866"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sidRPr="0017741F">
              <w:rPr>
                <w:rFonts w:ascii="Arial" w:hAnsi="Arial" w:cs="Arial"/>
                <w:sz w:val="16"/>
              </w:rPr>
              <w:t>K_Uls_f32</w:t>
            </w:r>
          </w:p>
        </w:tc>
        <w:tc>
          <w:tcPr>
            <w:tcW w:w="1350" w:type="dxa"/>
            <w:tcBorders>
              <w:top w:val="single" w:sz="6" w:space="0" w:color="auto"/>
              <w:left w:val="single" w:sz="6" w:space="0" w:color="auto"/>
              <w:bottom w:val="single" w:sz="6" w:space="0" w:color="auto"/>
              <w:right w:val="single" w:sz="6" w:space="0" w:color="auto"/>
            </w:tcBorders>
          </w:tcPr>
          <w:p w:rsidR="00A025E3" w:rsidRPr="00896966"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AbsTempLimit_MtrNm_M_f32</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896966">
            <w:pPr>
              <w:spacing w:before="60"/>
              <w:rPr>
                <w:rFonts w:ascii="Arial" w:hAnsi="Arial" w:cs="Arial"/>
                <w:sz w:val="16"/>
              </w:rPr>
            </w:pPr>
            <w:bookmarkStart w:id="4" w:name="OLE_LINK34"/>
            <w:bookmarkStart w:id="5" w:name="OLE_LINK35"/>
            <w:r>
              <w:rPr>
                <w:rFonts w:ascii="Arial" w:hAnsi="Arial" w:cs="Arial"/>
                <w:sz w:val="16"/>
              </w:rPr>
              <w:t>See Data Dictionary</w:t>
            </w:r>
            <w:bookmarkEnd w:id="4"/>
            <w:bookmarkEnd w:id="5"/>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Mult12Temp_DegC_D_f32</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Mult36Temp_DegC_D_f32</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335169" w:rsidRDefault="00826C4D" w:rsidP="00896966">
            <w:pPr>
              <w:spacing w:before="60"/>
              <w:rPr>
                <w:rFonts w:ascii="Arial" w:hAnsi="Arial" w:cs="Arial"/>
                <w:sz w:val="16"/>
                <w:lang w:val="fr-FR"/>
              </w:rPr>
            </w:pPr>
            <w:r w:rsidRPr="00335169">
              <w:rPr>
                <w:rFonts w:ascii="Arial" w:hAnsi="Arial" w:cs="Arial"/>
                <w:sz w:val="16"/>
                <w:lang w:val="fr-FR"/>
              </w:rPr>
              <w:t>ThrmDutyCycle_MaxOut_AmpSq_D_u16p0</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ThermLim_MtrNm_D_f32</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Mult1_Uls_D_u3p13</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bookmarkStart w:id="6" w:name="OLE_LINK36"/>
            <w:bookmarkStart w:id="7" w:name="OLE_LINK37"/>
            <w:r>
              <w:rPr>
                <w:rFonts w:ascii="Arial" w:hAnsi="Arial" w:cs="Arial"/>
                <w:sz w:val="16"/>
              </w:rPr>
              <w:t>See Data Dictionary</w:t>
            </w:r>
            <w:bookmarkEnd w:id="6"/>
            <w:bookmarkEnd w:id="7"/>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lastRenderedPageBreak/>
              <w:t>ThrmDutyCycle_</w:t>
            </w:r>
            <w:r w:rsidR="00A025E3" w:rsidRPr="00896966">
              <w:rPr>
                <w:rFonts w:ascii="Arial" w:hAnsi="Arial" w:cs="Arial"/>
                <w:sz w:val="16"/>
              </w:rPr>
              <w:t>Mult2_Uls_D_u3p13</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Mult3_Uls_D_u3p13</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Mult4_Uls_D_u3p13</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Mult5_Uls_D_u3p13</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bookmarkStart w:id="8" w:name="OLE_LINK17"/>
            <w:bookmarkStart w:id="9" w:name="OLE_LINK18"/>
            <w:r w:rsidRPr="00896966">
              <w:rPr>
                <w:rFonts w:ascii="Arial" w:hAnsi="Arial" w:cs="Arial"/>
                <w:sz w:val="16"/>
              </w:rPr>
              <w:t>THRMLDUTYCYCLE_START_SEC_VAR_CLEARED_16</w:t>
            </w:r>
            <w:bookmarkEnd w:id="8"/>
            <w:bookmarkEnd w:id="9"/>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Mult6_Uls_D_u3p13</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896966">
              <w:rPr>
                <w:rFonts w:ascii="Arial" w:hAnsi="Arial" w:cs="Arial"/>
                <w:sz w:val="16"/>
              </w:rPr>
              <w:t>LastTblVal_MtrNm_D_u9p7</w:t>
            </w:r>
          </w:p>
        </w:tc>
        <w:tc>
          <w:tcPr>
            <w:tcW w:w="1350" w:type="dxa"/>
            <w:tcBorders>
              <w:top w:val="single" w:sz="6" w:space="0" w:color="auto"/>
              <w:left w:val="single" w:sz="6" w:space="0" w:color="auto"/>
              <w:bottom w:val="single" w:sz="6" w:space="0" w:color="auto"/>
              <w:right w:val="single" w:sz="6" w:space="0" w:color="auto"/>
            </w:tcBorders>
          </w:tcPr>
          <w:p w:rsidR="00A025E3" w:rsidRPr="00691C12"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E1541F">
              <w:rPr>
                <w:rFonts w:ascii="Arial" w:hAnsi="Arial" w:cs="Arial"/>
                <w:sz w:val="16"/>
              </w:rPr>
              <w:t>LastTblValSlew_MtrNm_D_u9p7</w:t>
            </w:r>
          </w:p>
        </w:tc>
        <w:tc>
          <w:tcPr>
            <w:tcW w:w="1350"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896966">
              <w:rPr>
                <w:rFonts w:ascii="Arial" w:hAnsi="Arial" w:cs="Arial"/>
                <w:sz w:val="16"/>
              </w:rPr>
              <w:t>THRMLDUTYCYCLE_START_SEC_VAR_CLEARED_16</w:t>
            </w:r>
          </w:p>
        </w:tc>
      </w:tr>
      <w:tr w:rsidR="0072514D"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ThrmDutyCycle_</w:t>
            </w:r>
            <w:r w:rsidRPr="00E1541F">
              <w:rPr>
                <w:rFonts w:ascii="Arial" w:hAnsi="Arial" w:cs="Arial"/>
                <w:sz w:val="16"/>
              </w:rPr>
              <w:t>Abs</w:t>
            </w:r>
            <w:r>
              <w:rPr>
                <w:rFonts w:ascii="Arial" w:hAnsi="Arial" w:cs="Arial"/>
                <w:sz w:val="16"/>
              </w:rPr>
              <w:t>Ctrl</w:t>
            </w:r>
            <w:r w:rsidRPr="00E1541F">
              <w:rPr>
                <w:rFonts w:ascii="Arial" w:hAnsi="Arial" w:cs="Arial"/>
                <w:sz w:val="16"/>
              </w:rPr>
              <w:t>TempLimit_MtrNm_D_f32</w:t>
            </w:r>
          </w:p>
        </w:tc>
        <w:tc>
          <w:tcPr>
            <w:tcW w:w="1350" w:type="dxa"/>
            <w:tcBorders>
              <w:top w:val="single" w:sz="6" w:space="0" w:color="auto"/>
              <w:left w:val="single" w:sz="6" w:space="0" w:color="auto"/>
              <w:bottom w:val="single" w:sz="6" w:space="0" w:color="auto"/>
              <w:right w:val="single" w:sz="6" w:space="0" w:color="auto"/>
            </w:tcBorders>
          </w:tcPr>
          <w:p w:rsidR="0072514D" w:rsidRDefault="0072514D" w:rsidP="006A2885">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bookmarkStart w:id="10" w:name="OLE_LINK24"/>
            <w:bookmarkStart w:id="11" w:name="OLE_LINK25"/>
            <w:r w:rsidRPr="00896966">
              <w:rPr>
                <w:rFonts w:ascii="Arial" w:hAnsi="Arial" w:cs="Arial"/>
                <w:sz w:val="16"/>
              </w:rPr>
              <w:t>THRMLDUTYCYCLE_START_SEC_VAR_CLEARED_32</w:t>
            </w:r>
            <w:bookmarkEnd w:id="10"/>
            <w:bookmarkEnd w:id="11"/>
          </w:p>
        </w:tc>
      </w:tr>
      <w:tr w:rsidR="0072514D"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ThrmDutyCycle_</w:t>
            </w:r>
            <w:r w:rsidRPr="00E1541F">
              <w:rPr>
                <w:rFonts w:ascii="Arial" w:hAnsi="Arial" w:cs="Arial"/>
                <w:sz w:val="16"/>
              </w:rPr>
              <w:t>Abs</w:t>
            </w:r>
            <w:r>
              <w:rPr>
                <w:rFonts w:ascii="Arial" w:hAnsi="Arial" w:cs="Arial"/>
                <w:sz w:val="16"/>
              </w:rPr>
              <w:t>Cu</w:t>
            </w:r>
            <w:r w:rsidRPr="00E1541F">
              <w:rPr>
                <w:rFonts w:ascii="Arial" w:hAnsi="Arial" w:cs="Arial"/>
                <w:sz w:val="16"/>
              </w:rPr>
              <w:t>TempLimit_MtrNm_D_f32</w:t>
            </w:r>
          </w:p>
        </w:tc>
        <w:tc>
          <w:tcPr>
            <w:tcW w:w="1350" w:type="dxa"/>
            <w:tcBorders>
              <w:top w:val="single" w:sz="6" w:space="0" w:color="auto"/>
              <w:left w:val="single" w:sz="6" w:space="0" w:color="auto"/>
              <w:bottom w:val="single" w:sz="6" w:space="0" w:color="auto"/>
              <w:right w:val="single" w:sz="6" w:space="0" w:color="auto"/>
            </w:tcBorders>
          </w:tcPr>
          <w:p w:rsidR="0072514D" w:rsidRDefault="0072514D" w:rsidP="006A2885">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72514D" w:rsidRPr="00896966" w:rsidRDefault="0072514D" w:rsidP="006A2885">
            <w:pPr>
              <w:spacing w:before="60"/>
              <w:rPr>
                <w:rFonts w:ascii="Arial" w:hAnsi="Arial" w:cs="Arial"/>
                <w:sz w:val="16"/>
              </w:rPr>
            </w:pPr>
            <w:r w:rsidRPr="00896966">
              <w:rPr>
                <w:rFonts w:ascii="Arial" w:hAnsi="Arial" w:cs="Arial"/>
                <w:sz w:val="16"/>
              </w:rPr>
              <w:t>THRMLDUTYCYCLE_START_SEC_VAR_CLEARED_32</w:t>
            </w:r>
          </w:p>
        </w:tc>
      </w:tr>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bookmarkStart w:id="12" w:name="OLE_LINK80"/>
            <w:bookmarkStart w:id="13" w:name="OLE_LINK81"/>
            <w:bookmarkStart w:id="14" w:name="OLE_LINK76"/>
            <w:bookmarkStart w:id="15" w:name="OLE_LINK77"/>
            <w:r>
              <w:rPr>
                <w:rFonts w:ascii="Arial" w:hAnsi="Arial" w:cs="Arial"/>
                <w:sz w:val="16"/>
              </w:rPr>
              <w:t>ThrmDutyCycle_</w:t>
            </w:r>
            <w:bookmarkEnd w:id="12"/>
            <w:bookmarkEnd w:id="13"/>
            <w:r w:rsidR="00A025E3" w:rsidRPr="00E1541F">
              <w:rPr>
                <w:rFonts w:ascii="Arial" w:hAnsi="Arial" w:cs="Arial"/>
                <w:sz w:val="16"/>
              </w:rPr>
              <w:t>AbsTempLimit_MtrNm_D_f32</w:t>
            </w:r>
          </w:p>
        </w:tc>
        <w:tc>
          <w:tcPr>
            <w:tcW w:w="1350"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896966">
              <w:rPr>
                <w:rFonts w:ascii="Arial" w:hAnsi="Arial" w:cs="Arial"/>
                <w:sz w:val="16"/>
              </w:rPr>
              <w:t>THRMLDUTYCYCLE_START_SEC_VAR_CLEARED_32</w:t>
            </w:r>
          </w:p>
        </w:tc>
      </w:tr>
      <w:bookmarkEnd w:id="14"/>
      <w:bookmarkEnd w:id="15"/>
      <w:tr w:rsidR="00A025E3"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025E3" w:rsidRPr="00896966" w:rsidRDefault="0072514D" w:rsidP="00896966">
            <w:pPr>
              <w:spacing w:before="60"/>
              <w:rPr>
                <w:rFonts w:ascii="Arial" w:hAnsi="Arial" w:cs="Arial"/>
                <w:sz w:val="16"/>
              </w:rPr>
            </w:pPr>
            <w:r>
              <w:rPr>
                <w:rFonts w:ascii="Arial" w:hAnsi="Arial" w:cs="Arial"/>
                <w:sz w:val="16"/>
              </w:rPr>
              <w:t>ThrmDutyCycle_</w:t>
            </w:r>
            <w:r w:rsidR="00A025E3" w:rsidRPr="00E1541F">
              <w:rPr>
                <w:rFonts w:ascii="Arial" w:hAnsi="Arial" w:cs="Arial"/>
                <w:sz w:val="16"/>
              </w:rPr>
              <w:t>ThrmLoadLmtTblYVal_MtrNm_D_f32</w:t>
            </w:r>
          </w:p>
        </w:tc>
        <w:tc>
          <w:tcPr>
            <w:tcW w:w="1350" w:type="dxa"/>
            <w:tcBorders>
              <w:top w:val="single" w:sz="6" w:space="0" w:color="auto"/>
              <w:left w:val="single" w:sz="6" w:space="0" w:color="auto"/>
              <w:bottom w:val="single" w:sz="6" w:space="0" w:color="auto"/>
              <w:right w:val="single" w:sz="6" w:space="0" w:color="auto"/>
            </w:tcBorders>
          </w:tcPr>
          <w:p w:rsidR="00A025E3" w:rsidRDefault="00A025E3"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025E3" w:rsidRPr="00896966" w:rsidRDefault="00A025E3"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025E3" w:rsidRPr="00896966" w:rsidRDefault="00A025E3" w:rsidP="00F957FA">
            <w:pPr>
              <w:spacing w:before="60"/>
              <w:rPr>
                <w:rFonts w:ascii="Arial" w:hAnsi="Arial" w:cs="Arial"/>
                <w:sz w:val="16"/>
              </w:rPr>
            </w:pPr>
            <w:r w:rsidRPr="00896966">
              <w:rPr>
                <w:rFonts w:ascii="Arial" w:hAnsi="Arial" w:cs="Arial"/>
                <w:sz w:val="16"/>
              </w:rPr>
              <w:t>THRMLDUTYCYCLE_START_SEC_VAR_CLEARED_32</w:t>
            </w:r>
          </w:p>
        </w:tc>
      </w:tr>
      <w:tr w:rsidR="00A025E3" w:rsidDel="0079368F" w:rsidTr="0079368F">
        <w:trPr>
          <w:cantSplit/>
          <w:del w:id="16" w:author="Smith, Kevin" w:date="2013-11-22T13:45:00Z"/>
        </w:trPr>
        <w:tc>
          <w:tcPr>
            <w:tcW w:w="3348" w:type="dxa"/>
            <w:gridSpan w:val="2"/>
            <w:tcBorders>
              <w:top w:val="single" w:sz="6" w:space="0" w:color="auto"/>
              <w:left w:val="single" w:sz="6" w:space="0" w:color="auto"/>
              <w:bottom w:val="single" w:sz="6" w:space="0" w:color="auto"/>
              <w:right w:val="single" w:sz="6" w:space="0" w:color="auto"/>
            </w:tcBorders>
          </w:tcPr>
          <w:p w:rsidR="00A025E3" w:rsidRPr="00E1541F" w:rsidDel="0079368F" w:rsidRDefault="0072514D" w:rsidP="00896966">
            <w:pPr>
              <w:spacing w:before="60"/>
              <w:rPr>
                <w:del w:id="17" w:author="Smith, Kevin" w:date="2013-11-22T13:45:00Z"/>
                <w:rFonts w:ascii="Arial" w:hAnsi="Arial" w:cs="Arial"/>
                <w:sz w:val="16"/>
              </w:rPr>
            </w:pPr>
            <w:del w:id="18" w:author="Smith, Kevin" w:date="2013-11-22T13:45:00Z">
              <w:r w:rsidDel="0079368F">
                <w:rPr>
                  <w:rFonts w:ascii="Arial" w:hAnsi="Arial" w:cs="Arial"/>
                  <w:sz w:val="16"/>
                </w:rPr>
                <w:delText>ThrmDutyCycle_</w:delText>
              </w:r>
              <w:r w:rsidR="00A025E3" w:rsidRPr="00034940" w:rsidDel="0079368F">
                <w:rPr>
                  <w:rFonts w:ascii="Arial" w:hAnsi="Arial" w:cs="Arial"/>
                  <w:sz w:val="16"/>
                </w:rPr>
                <w:delText>eFilter3Value</w:delText>
              </w:r>
              <w:r w:rsidR="00A025E3" w:rsidDel="0079368F">
                <w:rPr>
                  <w:rFonts w:ascii="Arial" w:hAnsi="Arial" w:cs="Arial"/>
                  <w:sz w:val="16"/>
                </w:rPr>
                <w:delText>TyH_Cnt_M_u8</w:delText>
              </w:r>
            </w:del>
          </w:p>
        </w:tc>
        <w:tc>
          <w:tcPr>
            <w:tcW w:w="1350" w:type="dxa"/>
            <w:tcBorders>
              <w:top w:val="single" w:sz="6" w:space="0" w:color="auto"/>
              <w:left w:val="single" w:sz="6" w:space="0" w:color="auto"/>
              <w:bottom w:val="single" w:sz="6" w:space="0" w:color="auto"/>
              <w:right w:val="single" w:sz="6" w:space="0" w:color="auto"/>
            </w:tcBorders>
          </w:tcPr>
          <w:p w:rsidR="00A025E3" w:rsidDel="0079368F" w:rsidRDefault="00A025E3" w:rsidP="00691C12">
            <w:pPr>
              <w:spacing w:before="60"/>
              <w:rPr>
                <w:del w:id="19" w:author="Smith, Kevin" w:date="2013-11-22T13:45:00Z"/>
                <w:rFonts w:ascii="Arial" w:hAnsi="Arial" w:cs="Arial"/>
                <w:sz w:val="16"/>
              </w:rPr>
            </w:pPr>
            <w:del w:id="20"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21" w:author="Smith, Kevin" w:date="2013-11-22T13:45:00Z"/>
                <w:rFonts w:ascii="Arial" w:hAnsi="Arial" w:cs="Arial"/>
                <w:sz w:val="16"/>
              </w:rPr>
            </w:pPr>
            <w:del w:id="22"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23" w:author="Smith, Kevin" w:date="2013-11-22T13:45:00Z"/>
                <w:rFonts w:ascii="Arial" w:hAnsi="Arial" w:cs="Arial"/>
                <w:sz w:val="16"/>
              </w:rPr>
            </w:pPr>
            <w:del w:id="24" w:author="Smith, Kevin" w:date="2013-11-22T13:45:00Z">
              <w:r w:rsidDel="0079368F">
                <w:rPr>
                  <w:rFonts w:ascii="Arial" w:hAnsi="Arial" w:cs="Arial"/>
                  <w:sz w:val="16"/>
                </w:rPr>
                <w:delText>See Data Dictionary</w:delText>
              </w:r>
            </w:del>
          </w:p>
        </w:tc>
        <w:tc>
          <w:tcPr>
            <w:tcW w:w="2587"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F957FA">
            <w:pPr>
              <w:spacing w:before="60"/>
              <w:rPr>
                <w:del w:id="25" w:author="Smith, Kevin" w:date="2013-11-22T13:45:00Z"/>
                <w:rFonts w:ascii="Arial" w:hAnsi="Arial" w:cs="Arial"/>
                <w:sz w:val="16"/>
              </w:rPr>
            </w:pPr>
            <w:del w:id="26" w:author="Smith, Kevin" w:date="2013-11-22T13:45:00Z">
              <w:r w:rsidRPr="0097254B" w:rsidDel="0079368F">
                <w:rPr>
                  <w:rFonts w:ascii="Arial" w:hAnsi="Arial" w:cs="Arial"/>
                  <w:sz w:val="16"/>
                </w:rPr>
                <w:delText>THRMLDUTYCYCLE_START_SEC_VAR_SAVED_ZONEH_8</w:delText>
              </w:r>
            </w:del>
          </w:p>
        </w:tc>
      </w:tr>
      <w:tr w:rsidR="00A025E3" w:rsidDel="0079368F" w:rsidTr="0079368F">
        <w:trPr>
          <w:cantSplit/>
          <w:del w:id="27" w:author="Smith, Kevin" w:date="2013-11-22T13:45:00Z"/>
        </w:trPr>
        <w:tc>
          <w:tcPr>
            <w:tcW w:w="3348" w:type="dxa"/>
            <w:gridSpan w:val="2"/>
            <w:tcBorders>
              <w:top w:val="single" w:sz="6" w:space="0" w:color="auto"/>
              <w:left w:val="single" w:sz="6" w:space="0" w:color="auto"/>
              <w:bottom w:val="single" w:sz="6" w:space="0" w:color="auto"/>
              <w:right w:val="single" w:sz="6" w:space="0" w:color="auto"/>
            </w:tcBorders>
          </w:tcPr>
          <w:p w:rsidR="00A025E3" w:rsidRPr="00E1541F" w:rsidDel="0079368F" w:rsidRDefault="0072514D" w:rsidP="00896966">
            <w:pPr>
              <w:spacing w:before="60"/>
              <w:rPr>
                <w:del w:id="28" w:author="Smith, Kevin" w:date="2013-11-22T13:45:00Z"/>
                <w:rFonts w:ascii="Arial" w:hAnsi="Arial" w:cs="Arial"/>
                <w:sz w:val="16"/>
              </w:rPr>
            </w:pPr>
            <w:del w:id="29" w:author="Smith, Kevin" w:date="2013-11-22T13:45:00Z">
              <w:r w:rsidDel="0079368F">
                <w:rPr>
                  <w:rFonts w:ascii="Arial" w:hAnsi="Arial" w:cs="Arial"/>
                  <w:sz w:val="16"/>
                </w:rPr>
                <w:delText>ThrmDutyCycle_</w:delText>
              </w:r>
              <w:r w:rsidR="00A025E3" w:rsidDel="0079368F">
                <w:rPr>
                  <w:rFonts w:ascii="Arial" w:hAnsi="Arial" w:cs="Arial"/>
                  <w:sz w:val="16"/>
                </w:rPr>
                <w:delText>eFilter4</w:delText>
              </w:r>
              <w:r w:rsidR="00A025E3" w:rsidRPr="00034940" w:rsidDel="0079368F">
                <w:rPr>
                  <w:rFonts w:ascii="Arial" w:hAnsi="Arial" w:cs="Arial"/>
                  <w:sz w:val="16"/>
                </w:rPr>
                <w:delText>Value</w:delText>
              </w:r>
              <w:r w:rsidR="00A025E3" w:rsidDel="0079368F">
                <w:rPr>
                  <w:rFonts w:ascii="Arial" w:hAnsi="Arial" w:cs="Arial"/>
                  <w:sz w:val="16"/>
                </w:rPr>
                <w:delText>TyH_Cnt_M_u8</w:delText>
              </w:r>
            </w:del>
          </w:p>
        </w:tc>
        <w:tc>
          <w:tcPr>
            <w:tcW w:w="1350" w:type="dxa"/>
            <w:tcBorders>
              <w:top w:val="single" w:sz="6" w:space="0" w:color="auto"/>
              <w:left w:val="single" w:sz="6" w:space="0" w:color="auto"/>
              <w:bottom w:val="single" w:sz="6" w:space="0" w:color="auto"/>
              <w:right w:val="single" w:sz="6" w:space="0" w:color="auto"/>
            </w:tcBorders>
          </w:tcPr>
          <w:p w:rsidR="00A025E3" w:rsidDel="0079368F" w:rsidRDefault="00A025E3" w:rsidP="00691C12">
            <w:pPr>
              <w:spacing w:before="60"/>
              <w:rPr>
                <w:del w:id="30" w:author="Smith, Kevin" w:date="2013-11-22T13:45:00Z"/>
                <w:rFonts w:ascii="Arial" w:hAnsi="Arial" w:cs="Arial"/>
                <w:sz w:val="16"/>
              </w:rPr>
            </w:pPr>
            <w:del w:id="31"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32" w:author="Smith, Kevin" w:date="2013-11-22T13:45:00Z"/>
                <w:rFonts w:ascii="Arial" w:hAnsi="Arial" w:cs="Arial"/>
                <w:sz w:val="16"/>
              </w:rPr>
            </w:pPr>
            <w:del w:id="33"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34" w:author="Smith, Kevin" w:date="2013-11-22T13:45:00Z"/>
                <w:rFonts w:ascii="Arial" w:hAnsi="Arial" w:cs="Arial"/>
                <w:sz w:val="16"/>
              </w:rPr>
            </w:pPr>
            <w:del w:id="35" w:author="Smith, Kevin" w:date="2013-11-22T13:45:00Z">
              <w:r w:rsidDel="0079368F">
                <w:rPr>
                  <w:rFonts w:ascii="Arial" w:hAnsi="Arial" w:cs="Arial"/>
                  <w:sz w:val="16"/>
                </w:rPr>
                <w:delText>See Data Dictionary</w:delText>
              </w:r>
            </w:del>
          </w:p>
        </w:tc>
        <w:tc>
          <w:tcPr>
            <w:tcW w:w="2587"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F957FA">
            <w:pPr>
              <w:spacing w:before="60"/>
              <w:rPr>
                <w:del w:id="36" w:author="Smith, Kevin" w:date="2013-11-22T13:45:00Z"/>
                <w:rFonts w:ascii="Arial" w:hAnsi="Arial" w:cs="Arial"/>
                <w:sz w:val="16"/>
              </w:rPr>
            </w:pPr>
            <w:del w:id="37" w:author="Smith, Kevin" w:date="2013-11-22T13:45:00Z">
              <w:r w:rsidRPr="0097254B" w:rsidDel="0079368F">
                <w:rPr>
                  <w:rFonts w:ascii="Arial" w:hAnsi="Arial" w:cs="Arial"/>
                  <w:sz w:val="16"/>
                </w:rPr>
                <w:delText>THRMLDUTYCYCLE_START_SEC_VAR_SAVED_ZONEH_8</w:delText>
              </w:r>
            </w:del>
          </w:p>
        </w:tc>
      </w:tr>
      <w:tr w:rsidR="00A025E3" w:rsidDel="0079368F" w:rsidTr="0079368F">
        <w:trPr>
          <w:cantSplit/>
          <w:del w:id="38" w:author="Smith, Kevin" w:date="2013-11-22T13:45:00Z"/>
        </w:trPr>
        <w:tc>
          <w:tcPr>
            <w:tcW w:w="3348" w:type="dxa"/>
            <w:gridSpan w:val="2"/>
            <w:tcBorders>
              <w:top w:val="single" w:sz="6" w:space="0" w:color="auto"/>
              <w:left w:val="single" w:sz="6" w:space="0" w:color="auto"/>
              <w:bottom w:val="single" w:sz="6" w:space="0" w:color="auto"/>
              <w:right w:val="single" w:sz="6" w:space="0" w:color="auto"/>
            </w:tcBorders>
          </w:tcPr>
          <w:p w:rsidR="00A025E3" w:rsidRPr="00E1541F" w:rsidDel="0079368F" w:rsidRDefault="0072514D" w:rsidP="00896966">
            <w:pPr>
              <w:spacing w:before="60"/>
              <w:rPr>
                <w:del w:id="39" w:author="Smith, Kevin" w:date="2013-11-22T13:45:00Z"/>
                <w:rFonts w:ascii="Arial" w:hAnsi="Arial" w:cs="Arial"/>
                <w:sz w:val="16"/>
              </w:rPr>
            </w:pPr>
            <w:del w:id="40" w:author="Smith, Kevin" w:date="2013-11-22T13:45:00Z">
              <w:r w:rsidDel="0079368F">
                <w:rPr>
                  <w:rFonts w:ascii="Arial" w:hAnsi="Arial" w:cs="Arial"/>
                  <w:sz w:val="16"/>
                </w:rPr>
                <w:delText>ThrmDutyCycle_</w:delText>
              </w:r>
              <w:r w:rsidR="00A025E3" w:rsidDel="0079368F">
                <w:rPr>
                  <w:rFonts w:ascii="Arial" w:hAnsi="Arial" w:cs="Arial"/>
                  <w:sz w:val="16"/>
                </w:rPr>
                <w:delText>eFilter5</w:delText>
              </w:r>
              <w:r w:rsidR="00A025E3" w:rsidRPr="00034940" w:rsidDel="0079368F">
                <w:rPr>
                  <w:rFonts w:ascii="Arial" w:hAnsi="Arial" w:cs="Arial"/>
                  <w:sz w:val="16"/>
                </w:rPr>
                <w:delText>Value</w:delText>
              </w:r>
              <w:r w:rsidR="00A025E3" w:rsidDel="0079368F">
                <w:rPr>
                  <w:rFonts w:ascii="Arial" w:hAnsi="Arial" w:cs="Arial"/>
                  <w:sz w:val="16"/>
                </w:rPr>
                <w:delText>TyH_Cnt_M_u8</w:delText>
              </w:r>
            </w:del>
          </w:p>
        </w:tc>
        <w:tc>
          <w:tcPr>
            <w:tcW w:w="1350" w:type="dxa"/>
            <w:tcBorders>
              <w:top w:val="single" w:sz="6" w:space="0" w:color="auto"/>
              <w:left w:val="single" w:sz="6" w:space="0" w:color="auto"/>
              <w:bottom w:val="single" w:sz="6" w:space="0" w:color="auto"/>
              <w:right w:val="single" w:sz="6" w:space="0" w:color="auto"/>
            </w:tcBorders>
          </w:tcPr>
          <w:p w:rsidR="00A025E3" w:rsidDel="0079368F" w:rsidRDefault="00A025E3" w:rsidP="00691C12">
            <w:pPr>
              <w:spacing w:before="60"/>
              <w:rPr>
                <w:del w:id="41" w:author="Smith, Kevin" w:date="2013-11-22T13:45:00Z"/>
                <w:rFonts w:ascii="Arial" w:hAnsi="Arial" w:cs="Arial"/>
                <w:sz w:val="16"/>
              </w:rPr>
            </w:pPr>
            <w:del w:id="42"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43" w:author="Smith, Kevin" w:date="2013-11-22T13:45:00Z"/>
                <w:rFonts w:ascii="Arial" w:hAnsi="Arial" w:cs="Arial"/>
                <w:sz w:val="16"/>
              </w:rPr>
            </w:pPr>
            <w:del w:id="44"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45" w:author="Smith, Kevin" w:date="2013-11-22T13:45:00Z"/>
                <w:rFonts w:ascii="Arial" w:hAnsi="Arial" w:cs="Arial"/>
                <w:sz w:val="16"/>
              </w:rPr>
            </w:pPr>
            <w:del w:id="46" w:author="Smith, Kevin" w:date="2013-11-22T13:45:00Z">
              <w:r w:rsidDel="0079368F">
                <w:rPr>
                  <w:rFonts w:ascii="Arial" w:hAnsi="Arial" w:cs="Arial"/>
                  <w:sz w:val="16"/>
                </w:rPr>
                <w:delText>See Data Dictionary</w:delText>
              </w:r>
            </w:del>
          </w:p>
        </w:tc>
        <w:tc>
          <w:tcPr>
            <w:tcW w:w="2587"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F957FA">
            <w:pPr>
              <w:spacing w:before="60"/>
              <w:rPr>
                <w:del w:id="47" w:author="Smith, Kevin" w:date="2013-11-22T13:45:00Z"/>
                <w:rFonts w:ascii="Arial" w:hAnsi="Arial" w:cs="Arial"/>
                <w:sz w:val="16"/>
              </w:rPr>
            </w:pPr>
            <w:del w:id="48" w:author="Smith, Kevin" w:date="2013-11-22T13:45:00Z">
              <w:r w:rsidRPr="0097254B" w:rsidDel="0079368F">
                <w:rPr>
                  <w:rFonts w:ascii="Arial" w:hAnsi="Arial" w:cs="Arial"/>
                  <w:sz w:val="16"/>
                </w:rPr>
                <w:delText>THRMLDUTYCYCLE_START_SEC_VAR_SAVED_ZONEH_8</w:delText>
              </w:r>
            </w:del>
          </w:p>
        </w:tc>
      </w:tr>
      <w:tr w:rsidR="00A025E3" w:rsidDel="0079368F" w:rsidTr="0079368F">
        <w:trPr>
          <w:cantSplit/>
          <w:del w:id="49" w:author="Smith, Kevin" w:date="2013-11-22T13:45:00Z"/>
        </w:trPr>
        <w:tc>
          <w:tcPr>
            <w:tcW w:w="3348" w:type="dxa"/>
            <w:gridSpan w:val="2"/>
            <w:tcBorders>
              <w:top w:val="single" w:sz="6" w:space="0" w:color="auto"/>
              <w:left w:val="single" w:sz="6" w:space="0" w:color="auto"/>
              <w:bottom w:val="single" w:sz="6" w:space="0" w:color="auto"/>
              <w:right w:val="single" w:sz="6" w:space="0" w:color="auto"/>
            </w:tcBorders>
          </w:tcPr>
          <w:p w:rsidR="00A025E3" w:rsidRPr="00E1541F" w:rsidDel="0079368F" w:rsidRDefault="0072514D" w:rsidP="00896966">
            <w:pPr>
              <w:spacing w:before="60"/>
              <w:rPr>
                <w:del w:id="50" w:author="Smith, Kevin" w:date="2013-11-22T13:45:00Z"/>
                <w:rFonts w:ascii="Arial" w:hAnsi="Arial" w:cs="Arial"/>
                <w:sz w:val="16"/>
              </w:rPr>
            </w:pPr>
            <w:bookmarkStart w:id="51" w:name="OLE_LINK31"/>
            <w:bookmarkStart w:id="52" w:name="OLE_LINK32"/>
            <w:del w:id="53" w:author="Smith, Kevin" w:date="2013-11-22T13:45:00Z">
              <w:r w:rsidDel="0079368F">
                <w:rPr>
                  <w:rFonts w:ascii="Arial" w:hAnsi="Arial" w:cs="Arial"/>
                  <w:sz w:val="16"/>
                </w:rPr>
                <w:delText>ThrmDutyCycle_</w:delText>
              </w:r>
              <w:bookmarkEnd w:id="51"/>
              <w:bookmarkEnd w:id="52"/>
              <w:r w:rsidR="00A025E3" w:rsidDel="0079368F">
                <w:rPr>
                  <w:rFonts w:ascii="Arial" w:hAnsi="Arial" w:cs="Arial"/>
                  <w:sz w:val="16"/>
                </w:rPr>
                <w:delText>eFilter6</w:delText>
              </w:r>
              <w:r w:rsidR="00A025E3" w:rsidRPr="00034940" w:rsidDel="0079368F">
                <w:rPr>
                  <w:rFonts w:ascii="Arial" w:hAnsi="Arial" w:cs="Arial"/>
                  <w:sz w:val="16"/>
                </w:rPr>
                <w:delText>Value</w:delText>
              </w:r>
              <w:r w:rsidR="00A025E3" w:rsidDel="0079368F">
                <w:rPr>
                  <w:rFonts w:ascii="Arial" w:hAnsi="Arial" w:cs="Arial"/>
                  <w:sz w:val="16"/>
                </w:rPr>
                <w:delText>TyH_Cnt_M_u8</w:delText>
              </w:r>
            </w:del>
          </w:p>
        </w:tc>
        <w:tc>
          <w:tcPr>
            <w:tcW w:w="1350" w:type="dxa"/>
            <w:tcBorders>
              <w:top w:val="single" w:sz="6" w:space="0" w:color="auto"/>
              <w:left w:val="single" w:sz="6" w:space="0" w:color="auto"/>
              <w:bottom w:val="single" w:sz="6" w:space="0" w:color="auto"/>
              <w:right w:val="single" w:sz="6" w:space="0" w:color="auto"/>
            </w:tcBorders>
          </w:tcPr>
          <w:p w:rsidR="00A025E3" w:rsidDel="0079368F" w:rsidRDefault="00A025E3" w:rsidP="00691C12">
            <w:pPr>
              <w:spacing w:before="60"/>
              <w:rPr>
                <w:del w:id="54" w:author="Smith, Kevin" w:date="2013-11-22T13:45:00Z"/>
                <w:rFonts w:ascii="Arial" w:hAnsi="Arial" w:cs="Arial"/>
                <w:sz w:val="16"/>
              </w:rPr>
            </w:pPr>
            <w:del w:id="55"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56" w:author="Smith, Kevin" w:date="2013-11-22T13:45:00Z"/>
                <w:rFonts w:ascii="Arial" w:hAnsi="Arial" w:cs="Arial"/>
                <w:sz w:val="16"/>
              </w:rPr>
            </w:pPr>
            <w:del w:id="57" w:author="Smith, Kevin" w:date="2013-11-22T13:45:00Z">
              <w:r w:rsidDel="0079368F">
                <w:rPr>
                  <w:rFonts w:ascii="Arial" w:hAnsi="Arial" w:cs="Arial"/>
                  <w:sz w:val="16"/>
                </w:rPr>
                <w:delText>See Data Dictionary</w:delText>
              </w:r>
            </w:del>
          </w:p>
        </w:tc>
        <w:tc>
          <w:tcPr>
            <w:tcW w:w="1080"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896966">
            <w:pPr>
              <w:spacing w:before="60"/>
              <w:rPr>
                <w:del w:id="58" w:author="Smith, Kevin" w:date="2013-11-22T13:45:00Z"/>
                <w:rFonts w:ascii="Arial" w:hAnsi="Arial" w:cs="Arial"/>
                <w:sz w:val="16"/>
              </w:rPr>
            </w:pPr>
            <w:del w:id="59" w:author="Smith, Kevin" w:date="2013-11-22T13:45:00Z">
              <w:r w:rsidDel="0079368F">
                <w:rPr>
                  <w:rFonts w:ascii="Arial" w:hAnsi="Arial" w:cs="Arial"/>
                  <w:sz w:val="16"/>
                </w:rPr>
                <w:delText>See Data Dictionary</w:delText>
              </w:r>
            </w:del>
          </w:p>
        </w:tc>
        <w:tc>
          <w:tcPr>
            <w:tcW w:w="2587" w:type="dxa"/>
            <w:tcBorders>
              <w:top w:val="single" w:sz="6" w:space="0" w:color="auto"/>
              <w:left w:val="single" w:sz="6" w:space="0" w:color="auto"/>
              <w:bottom w:val="single" w:sz="6" w:space="0" w:color="auto"/>
              <w:right w:val="single" w:sz="6" w:space="0" w:color="auto"/>
            </w:tcBorders>
          </w:tcPr>
          <w:p w:rsidR="00A025E3" w:rsidRPr="00896966" w:rsidDel="0079368F" w:rsidRDefault="00A025E3" w:rsidP="00F957FA">
            <w:pPr>
              <w:spacing w:before="60"/>
              <w:rPr>
                <w:del w:id="60" w:author="Smith, Kevin" w:date="2013-11-22T13:45:00Z"/>
                <w:rFonts w:ascii="Arial" w:hAnsi="Arial" w:cs="Arial"/>
                <w:sz w:val="16"/>
              </w:rPr>
            </w:pPr>
            <w:del w:id="61" w:author="Smith, Kevin" w:date="2013-11-22T13:45:00Z">
              <w:r w:rsidRPr="0097254B" w:rsidDel="0079368F">
                <w:rPr>
                  <w:rFonts w:ascii="Arial" w:hAnsi="Arial" w:cs="Arial"/>
                  <w:sz w:val="16"/>
                </w:rPr>
                <w:delText>THRMLDUTYCYCLE_START_SEC_VAR_SAVED_ZONEH_8</w:delText>
              </w:r>
            </w:del>
          </w:p>
        </w:tc>
      </w:tr>
      <w:tr w:rsidR="006A2885"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6A2885" w:rsidRDefault="00EF4854" w:rsidP="00896966">
            <w:pPr>
              <w:spacing w:before="60"/>
              <w:rPr>
                <w:rFonts w:ascii="Arial" w:hAnsi="Arial" w:cs="Arial"/>
                <w:sz w:val="16"/>
              </w:rPr>
            </w:pPr>
            <w:proofErr w:type="spellStart"/>
            <w:r>
              <w:rPr>
                <w:rFonts w:ascii="Arial" w:hAnsi="Arial" w:cs="Arial"/>
                <w:sz w:val="16"/>
              </w:rPr>
              <w:t>ThrmDutyCycle_</w:t>
            </w:r>
            <w:r w:rsidR="006A2885">
              <w:rPr>
                <w:rFonts w:ascii="Arial" w:hAnsi="Arial" w:cs="Arial"/>
                <w:sz w:val="16"/>
              </w:rPr>
              <w:t>CntrFlagInit_Cnt_M_lgc</w:t>
            </w:r>
            <w:proofErr w:type="spellEnd"/>
          </w:p>
        </w:tc>
        <w:tc>
          <w:tcPr>
            <w:tcW w:w="1350" w:type="dxa"/>
            <w:tcBorders>
              <w:top w:val="single" w:sz="6" w:space="0" w:color="auto"/>
              <w:left w:val="single" w:sz="6" w:space="0" w:color="auto"/>
              <w:bottom w:val="single" w:sz="6" w:space="0" w:color="auto"/>
              <w:right w:val="single" w:sz="6" w:space="0" w:color="auto"/>
            </w:tcBorders>
          </w:tcPr>
          <w:p w:rsidR="006A2885" w:rsidRDefault="006A2885" w:rsidP="00691C12">
            <w:pPr>
              <w:spacing w:before="60"/>
              <w:rPr>
                <w:rFonts w:ascii="Arial" w:hAnsi="Arial" w:cs="Arial"/>
                <w:sz w:val="16"/>
              </w:rPr>
            </w:pPr>
            <w:bookmarkStart w:id="62" w:name="OLE_LINK13"/>
            <w:bookmarkStart w:id="63" w:name="OLE_LINK14"/>
            <w:r>
              <w:rPr>
                <w:rFonts w:ascii="Arial" w:hAnsi="Arial" w:cs="Arial"/>
                <w:sz w:val="16"/>
              </w:rPr>
              <w:t>See Data Dictionary</w:t>
            </w:r>
            <w:bookmarkEnd w:id="62"/>
            <w:bookmarkEnd w:id="63"/>
          </w:p>
        </w:tc>
        <w:tc>
          <w:tcPr>
            <w:tcW w:w="108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6A2885" w:rsidRPr="0097254B" w:rsidRDefault="006A2885" w:rsidP="00F957FA">
            <w:pPr>
              <w:spacing w:before="60"/>
              <w:rPr>
                <w:rFonts w:ascii="Arial" w:hAnsi="Arial" w:cs="Arial"/>
                <w:sz w:val="16"/>
              </w:rPr>
            </w:pPr>
            <w:bookmarkStart w:id="64" w:name="OLE_LINK21"/>
            <w:bookmarkStart w:id="65" w:name="OLE_LINK22"/>
            <w:r w:rsidRPr="00896966">
              <w:rPr>
                <w:rFonts w:ascii="Arial" w:hAnsi="Arial" w:cs="Arial"/>
                <w:sz w:val="16"/>
              </w:rPr>
              <w:t>THRMLDUTYCYCLE_START_SEC_VAR_CLEARED_</w:t>
            </w:r>
            <w:r>
              <w:rPr>
                <w:rFonts w:ascii="Arial" w:hAnsi="Arial" w:cs="Arial"/>
                <w:sz w:val="16"/>
              </w:rPr>
              <w:t>BOOLEAN</w:t>
            </w:r>
            <w:bookmarkEnd w:id="64"/>
            <w:bookmarkEnd w:id="65"/>
          </w:p>
        </w:tc>
      </w:tr>
      <w:tr w:rsidR="006A2885"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6A2885" w:rsidRDefault="00EF4854" w:rsidP="00896966">
            <w:pPr>
              <w:spacing w:before="60"/>
              <w:rPr>
                <w:rFonts w:ascii="Arial" w:hAnsi="Arial" w:cs="Arial"/>
                <w:sz w:val="16"/>
              </w:rPr>
            </w:pPr>
            <w:proofErr w:type="spellStart"/>
            <w:r>
              <w:rPr>
                <w:rFonts w:ascii="Arial" w:hAnsi="Arial" w:cs="Arial"/>
                <w:sz w:val="16"/>
              </w:rPr>
              <w:t>ThrmDutyCycle_</w:t>
            </w:r>
            <w:r w:rsidR="006A2885">
              <w:rPr>
                <w:rFonts w:ascii="Arial" w:hAnsi="Arial" w:cs="Arial"/>
                <w:sz w:val="16"/>
              </w:rPr>
              <w:t>ReInitCntrFlag_Cnt_M_lgc</w:t>
            </w:r>
            <w:proofErr w:type="spellEnd"/>
          </w:p>
        </w:tc>
        <w:tc>
          <w:tcPr>
            <w:tcW w:w="1350" w:type="dxa"/>
            <w:tcBorders>
              <w:top w:val="single" w:sz="6" w:space="0" w:color="auto"/>
              <w:left w:val="single" w:sz="6" w:space="0" w:color="auto"/>
              <w:bottom w:val="single" w:sz="6" w:space="0" w:color="auto"/>
              <w:right w:val="single" w:sz="6" w:space="0" w:color="auto"/>
            </w:tcBorders>
          </w:tcPr>
          <w:p w:rsidR="006A2885" w:rsidRDefault="006A2885"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6A2885" w:rsidRPr="0097254B" w:rsidRDefault="006A2885" w:rsidP="00F957FA">
            <w:pPr>
              <w:spacing w:before="60"/>
              <w:rPr>
                <w:rFonts w:ascii="Arial" w:hAnsi="Arial" w:cs="Arial"/>
                <w:sz w:val="16"/>
              </w:rPr>
            </w:pPr>
            <w:r w:rsidRPr="00896966">
              <w:rPr>
                <w:rFonts w:ascii="Arial" w:hAnsi="Arial" w:cs="Arial"/>
                <w:sz w:val="16"/>
              </w:rPr>
              <w:t>THRMLDUTYCYCLE_START_SEC_VAR_CLEARED_</w:t>
            </w:r>
            <w:r>
              <w:rPr>
                <w:rFonts w:ascii="Arial" w:hAnsi="Arial" w:cs="Arial"/>
                <w:sz w:val="16"/>
              </w:rPr>
              <w:t>BOOLEAN</w:t>
            </w:r>
          </w:p>
        </w:tc>
      </w:tr>
      <w:tr w:rsidR="006A2885"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6A2885" w:rsidRDefault="00EF4854" w:rsidP="00EB2515">
            <w:pPr>
              <w:spacing w:before="60"/>
              <w:rPr>
                <w:rFonts w:ascii="Arial" w:hAnsi="Arial" w:cs="Arial"/>
                <w:sz w:val="16"/>
              </w:rPr>
            </w:pPr>
            <w:bookmarkStart w:id="66" w:name="OLE_LINK30"/>
            <w:bookmarkStart w:id="67" w:name="OLE_LINK33"/>
            <w:r>
              <w:rPr>
                <w:rFonts w:ascii="Arial" w:hAnsi="Arial" w:cs="Arial"/>
                <w:sz w:val="16"/>
              </w:rPr>
              <w:t>ThrmDutyCycle_</w:t>
            </w:r>
            <w:r w:rsidR="006A2885">
              <w:rPr>
                <w:rFonts w:ascii="Arial" w:hAnsi="Arial" w:cs="Arial"/>
                <w:sz w:val="16"/>
              </w:rPr>
              <w:t>ReInitCntrVal_Sec_M_</w:t>
            </w:r>
            <w:r w:rsidR="00EB2515">
              <w:rPr>
                <w:rFonts w:ascii="Arial" w:hAnsi="Arial" w:cs="Arial"/>
                <w:sz w:val="16"/>
              </w:rPr>
              <w:t>f32</w:t>
            </w:r>
            <w:bookmarkEnd w:id="66"/>
            <w:bookmarkEnd w:id="67"/>
          </w:p>
        </w:tc>
        <w:tc>
          <w:tcPr>
            <w:tcW w:w="1350" w:type="dxa"/>
            <w:tcBorders>
              <w:top w:val="single" w:sz="6" w:space="0" w:color="auto"/>
              <w:left w:val="single" w:sz="6" w:space="0" w:color="auto"/>
              <w:bottom w:val="single" w:sz="6" w:space="0" w:color="auto"/>
              <w:right w:val="single" w:sz="6" w:space="0" w:color="auto"/>
            </w:tcBorders>
          </w:tcPr>
          <w:p w:rsidR="006A2885" w:rsidRDefault="006A2885"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6A2885" w:rsidRDefault="006A2885"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6A2885" w:rsidRPr="0097254B" w:rsidRDefault="00EB2515" w:rsidP="00F957FA">
            <w:pPr>
              <w:spacing w:before="60"/>
              <w:rPr>
                <w:rFonts w:ascii="Arial" w:hAnsi="Arial" w:cs="Arial"/>
                <w:sz w:val="16"/>
              </w:rPr>
            </w:pPr>
            <w:r w:rsidRPr="00896966">
              <w:rPr>
                <w:rFonts w:ascii="Arial" w:hAnsi="Arial" w:cs="Arial"/>
                <w:sz w:val="16"/>
              </w:rPr>
              <w:t>THRMLDUTYCYCLE_START_SEC_VAR_CLEARED_32</w:t>
            </w:r>
          </w:p>
        </w:tc>
      </w:tr>
      <w:tr w:rsidR="00A902DB"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902DB" w:rsidRDefault="00A902DB" w:rsidP="00EB2515">
            <w:pPr>
              <w:spacing w:before="60"/>
              <w:rPr>
                <w:rFonts w:ascii="Arial" w:hAnsi="Arial" w:cs="Arial"/>
                <w:sz w:val="16"/>
              </w:rPr>
            </w:pPr>
            <w:r w:rsidRPr="00A902DB">
              <w:rPr>
                <w:rFonts w:ascii="Arial" w:hAnsi="Arial" w:cs="Arial"/>
                <w:sz w:val="16"/>
              </w:rPr>
              <w:t>ThrmDutyCycle_eFilt3ValPowerup_Cnt_M_u8</w:t>
            </w:r>
          </w:p>
        </w:tc>
        <w:tc>
          <w:tcPr>
            <w:tcW w:w="1350" w:type="dxa"/>
            <w:tcBorders>
              <w:top w:val="single" w:sz="6" w:space="0" w:color="auto"/>
              <w:left w:val="single" w:sz="6" w:space="0" w:color="auto"/>
              <w:bottom w:val="single" w:sz="6" w:space="0" w:color="auto"/>
              <w:right w:val="single" w:sz="6" w:space="0" w:color="auto"/>
            </w:tcBorders>
          </w:tcPr>
          <w:p w:rsidR="00A902DB" w:rsidRDefault="00A902DB"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902DB" w:rsidRPr="00896966" w:rsidRDefault="00A902DB" w:rsidP="00F957FA">
            <w:pPr>
              <w:spacing w:before="60"/>
              <w:rPr>
                <w:rFonts w:ascii="Arial" w:hAnsi="Arial" w:cs="Arial"/>
                <w:sz w:val="16"/>
              </w:rPr>
            </w:pPr>
            <w:r w:rsidRPr="00896966">
              <w:rPr>
                <w:rFonts w:ascii="Arial" w:hAnsi="Arial" w:cs="Arial"/>
                <w:sz w:val="16"/>
              </w:rPr>
              <w:t>THRMLDU</w:t>
            </w:r>
            <w:r>
              <w:rPr>
                <w:rFonts w:ascii="Arial" w:hAnsi="Arial" w:cs="Arial"/>
                <w:sz w:val="16"/>
              </w:rPr>
              <w:t>TYCYCLE_START_SEC_VAR_CLEARED_8</w:t>
            </w:r>
          </w:p>
        </w:tc>
      </w:tr>
      <w:tr w:rsidR="00A902DB"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902DB" w:rsidRPr="00A902DB" w:rsidRDefault="00A902DB" w:rsidP="00EB2515">
            <w:pPr>
              <w:spacing w:before="60"/>
              <w:rPr>
                <w:rFonts w:ascii="Arial" w:hAnsi="Arial" w:cs="Arial"/>
                <w:sz w:val="16"/>
              </w:rPr>
            </w:pPr>
            <w:r>
              <w:rPr>
                <w:rFonts w:ascii="Arial" w:hAnsi="Arial" w:cs="Arial"/>
                <w:sz w:val="16"/>
              </w:rPr>
              <w:t>ThrmDutyCycle_eFilt4</w:t>
            </w:r>
            <w:r w:rsidRPr="00A902DB">
              <w:rPr>
                <w:rFonts w:ascii="Arial" w:hAnsi="Arial" w:cs="Arial"/>
                <w:sz w:val="16"/>
              </w:rPr>
              <w:t>ValPowerup_Cnt_M_u8</w:t>
            </w:r>
          </w:p>
        </w:tc>
        <w:tc>
          <w:tcPr>
            <w:tcW w:w="1350" w:type="dxa"/>
            <w:tcBorders>
              <w:top w:val="single" w:sz="6" w:space="0" w:color="auto"/>
              <w:left w:val="single" w:sz="6" w:space="0" w:color="auto"/>
              <w:bottom w:val="single" w:sz="6" w:space="0" w:color="auto"/>
              <w:right w:val="single" w:sz="6" w:space="0" w:color="auto"/>
            </w:tcBorders>
          </w:tcPr>
          <w:p w:rsidR="00A902DB" w:rsidRDefault="00A902DB"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902DB" w:rsidRPr="00896966" w:rsidRDefault="00A902DB" w:rsidP="00F957FA">
            <w:pPr>
              <w:spacing w:before="60"/>
              <w:rPr>
                <w:rFonts w:ascii="Arial" w:hAnsi="Arial" w:cs="Arial"/>
                <w:sz w:val="16"/>
              </w:rPr>
            </w:pPr>
            <w:r w:rsidRPr="00896966">
              <w:rPr>
                <w:rFonts w:ascii="Arial" w:hAnsi="Arial" w:cs="Arial"/>
                <w:sz w:val="16"/>
              </w:rPr>
              <w:t>THRMLDU</w:t>
            </w:r>
            <w:r>
              <w:rPr>
                <w:rFonts w:ascii="Arial" w:hAnsi="Arial" w:cs="Arial"/>
                <w:sz w:val="16"/>
              </w:rPr>
              <w:t>TYCYCLE_START_SEC_VAR_CLEARED_8</w:t>
            </w:r>
          </w:p>
        </w:tc>
      </w:tr>
      <w:tr w:rsidR="00A902DB"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902DB" w:rsidRPr="00A902DB" w:rsidRDefault="00A902DB" w:rsidP="00EB2515">
            <w:pPr>
              <w:spacing w:before="60"/>
              <w:rPr>
                <w:rFonts w:ascii="Arial" w:hAnsi="Arial" w:cs="Arial"/>
                <w:sz w:val="16"/>
              </w:rPr>
            </w:pPr>
            <w:r>
              <w:rPr>
                <w:rFonts w:ascii="Arial" w:hAnsi="Arial" w:cs="Arial"/>
                <w:sz w:val="16"/>
              </w:rPr>
              <w:t>ThrmDutyCycle_eFilt5</w:t>
            </w:r>
            <w:r w:rsidRPr="00A902DB">
              <w:rPr>
                <w:rFonts w:ascii="Arial" w:hAnsi="Arial" w:cs="Arial"/>
                <w:sz w:val="16"/>
              </w:rPr>
              <w:t>ValPowerup_Cnt_M_u8</w:t>
            </w:r>
          </w:p>
        </w:tc>
        <w:tc>
          <w:tcPr>
            <w:tcW w:w="1350" w:type="dxa"/>
            <w:tcBorders>
              <w:top w:val="single" w:sz="6" w:space="0" w:color="auto"/>
              <w:left w:val="single" w:sz="6" w:space="0" w:color="auto"/>
              <w:bottom w:val="single" w:sz="6" w:space="0" w:color="auto"/>
              <w:right w:val="single" w:sz="6" w:space="0" w:color="auto"/>
            </w:tcBorders>
          </w:tcPr>
          <w:p w:rsidR="00A902DB" w:rsidRDefault="00A902DB"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902DB" w:rsidRPr="00896966" w:rsidRDefault="00A902DB" w:rsidP="00F957FA">
            <w:pPr>
              <w:spacing w:before="60"/>
              <w:rPr>
                <w:rFonts w:ascii="Arial" w:hAnsi="Arial" w:cs="Arial"/>
                <w:sz w:val="16"/>
              </w:rPr>
            </w:pPr>
            <w:r w:rsidRPr="00896966">
              <w:rPr>
                <w:rFonts w:ascii="Arial" w:hAnsi="Arial" w:cs="Arial"/>
                <w:sz w:val="16"/>
              </w:rPr>
              <w:t>THRMLDU</w:t>
            </w:r>
            <w:r>
              <w:rPr>
                <w:rFonts w:ascii="Arial" w:hAnsi="Arial" w:cs="Arial"/>
                <w:sz w:val="16"/>
              </w:rPr>
              <w:t>TYCYCLE_START_SEC_VAR_CLEARED_8</w:t>
            </w:r>
          </w:p>
        </w:tc>
      </w:tr>
      <w:tr w:rsidR="00A902DB" w:rsidTr="0079368F">
        <w:trPr>
          <w:cantSplit/>
        </w:trPr>
        <w:tc>
          <w:tcPr>
            <w:tcW w:w="3348" w:type="dxa"/>
            <w:gridSpan w:val="2"/>
            <w:tcBorders>
              <w:top w:val="single" w:sz="6" w:space="0" w:color="auto"/>
              <w:left w:val="single" w:sz="6" w:space="0" w:color="auto"/>
              <w:bottom w:val="single" w:sz="6" w:space="0" w:color="auto"/>
              <w:right w:val="single" w:sz="6" w:space="0" w:color="auto"/>
            </w:tcBorders>
          </w:tcPr>
          <w:p w:rsidR="00A902DB" w:rsidRPr="00A902DB" w:rsidRDefault="00A902DB" w:rsidP="00EB2515">
            <w:pPr>
              <w:spacing w:before="60"/>
              <w:rPr>
                <w:rFonts w:ascii="Arial" w:hAnsi="Arial" w:cs="Arial"/>
                <w:sz w:val="16"/>
              </w:rPr>
            </w:pPr>
            <w:r>
              <w:rPr>
                <w:rFonts w:ascii="Arial" w:hAnsi="Arial" w:cs="Arial"/>
                <w:sz w:val="16"/>
              </w:rPr>
              <w:t>ThrmDutyCycle_eFilt6</w:t>
            </w:r>
            <w:r w:rsidRPr="00A902DB">
              <w:rPr>
                <w:rFonts w:ascii="Arial" w:hAnsi="Arial" w:cs="Arial"/>
                <w:sz w:val="16"/>
              </w:rPr>
              <w:t>ValPowerup_Cnt_M_u8</w:t>
            </w:r>
          </w:p>
        </w:tc>
        <w:tc>
          <w:tcPr>
            <w:tcW w:w="1350" w:type="dxa"/>
            <w:tcBorders>
              <w:top w:val="single" w:sz="6" w:space="0" w:color="auto"/>
              <w:left w:val="single" w:sz="6" w:space="0" w:color="auto"/>
              <w:bottom w:val="single" w:sz="6" w:space="0" w:color="auto"/>
              <w:right w:val="single" w:sz="6" w:space="0" w:color="auto"/>
            </w:tcBorders>
          </w:tcPr>
          <w:p w:rsidR="00A902DB" w:rsidRDefault="00A902DB" w:rsidP="00691C12">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1080" w:type="dxa"/>
            <w:tcBorders>
              <w:top w:val="single" w:sz="6" w:space="0" w:color="auto"/>
              <w:left w:val="single" w:sz="6" w:space="0" w:color="auto"/>
              <w:bottom w:val="single" w:sz="6" w:space="0" w:color="auto"/>
              <w:right w:val="single" w:sz="6" w:space="0" w:color="auto"/>
            </w:tcBorders>
          </w:tcPr>
          <w:p w:rsidR="00A902DB" w:rsidRDefault="00A902DB" w:rsidP="00896966">
            <w:pPr>
              <w:spacing w:before="60"/>
              <w:rPr>
                <w:rFonts w:ascii="Arial" w:hAnsi="Arial" w:cs="Arial"/>
                <w:sz w:val="16"/>
              </w:rPr>
            </w:pPr>
            <w:r>
              <w:rPr>
                <w:rFonts w:ascii="Arial" w:hAnsi="Arial" w:cs="Arial"/>
                <w:sz w:val="16"/>
              </w:rPr>
              <w:t>See Data Dictionary</w:t>
            </w:r>
          </w:p>
        </w:tc>
        <w:tc>
          <w:tcPr>
            <w:tcW w:w="2587" w:type="dxa"/>
            <w:tcBorders>
              <w:top w:val="single" w:sz="6" w:space="0" w:color="auto"/>
              <w:left w:val="single" w:sz="6" w:space="0" w:color="auto"/>
              <w:bottom w:val="single" w:sz="6" w:space="0" w:color="auto"/>
              <w:right w:val="single" w:sz="6" w:space="0" w:color="auto"/>
            </w:tcBorders>
          </w:tcPr>
          <w:p w:rsidR="00A902DB" w:rsidRPr="00896966" w:rsidRDefault="00A902DB" w:rsidP="00F957FA">
            <w:pPr>
              <w:spacing w:before="60"/>
              <w:rPr>
                <w:rFonts w:ascii="Arial" w:hAnsi="Arial" w:cs="Arial"/>
                <w:sz w:val="16"/>
              </w:rPr>
            </w:pPr>
            <w:r w:rsidRPr="00896966">
              <w:rPr>
                <w:rFonts w:ascii="Arial" w:hAnsi="Arial" w:cs="Arial"/>
                <w:sz w:val="16"/>
              </w:rPr>
              <w:t>THRMLDU</w:t>
            </w:r>
            <w:r>
              <w:rPr>
                <w:rFonts w:ascii="Arial" w:hAnsi="Arial" w:cs="Arial"/>
                <w:sz w:val="16"/>
              </w:rPr>
              <w:t>TYCYCLE_START_SEC_VAR_CLEARED_8</w:t>
            </w:r>
          </w:p>
        </w:tc>
      </w:tr>
    </w:tbl>
    <w:p w:rsidR="00BD008B" w:rsidRDefault="00BD008B"/>
    <w:p w:rsidR="006A2885" w:rsidRDefault="006A2885">
      <w:pPr>
        <w:spacing w:after="0"/>
        <w:rPr>
          <w:rFonts w:ascii="Arial" w:hAnsi="Arial"/>
          <w:b/>
          <w:sz w:val="24"/>
        </w:rPr>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 xml:space="preserve">User Defined </w:t>
            </w:r>
            <w:r>
              <w:rPr>
                <w:rFonts w:ascii="Arial" w:hAnsi="Arial" w:cs="Arial"/>
                <w:sz w:val="16"/>
              </w:rPr>
              <w:lastRenderedPageBreak/>
              <w:t>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lastRenderedPageBreak/>
              <w:t xml:space="preserve">Legal </w:t>
            </w:r>
            <w:r>
              <w:rPr>
                <w:rFonts w:ascii="Arial" w:hAnsi="Arial" w:cs="Arial"/>
                <w:sz w:val="16"/>
              </w:rPr>
              <w:lastRenderedPageBreak/>
              <w:t>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lastRenderedPageBreak/>
              <w:t xml:space="preserve">Legal </w:t>
            </w:r>
            <w:r>
              <w:rPr>
                <w:rFonts w:ascii="Arial" w:hAnsi="Arial" w:cs="Arial"/>
                <w:sz w:val="16"/>
              </w:rPr>
              <w:lastRenderedPageBreak/>
              <w:t>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96DB2" w:rsidP="00F957FA">
            <w:pPr>
              <w:spacing w:before="60"/>
              <w:rPr>
                <w:rFonts w:ascii="Arial" w:hAnsi="Arial" w:cs="Arial"/>
                <w:sz w:val="16"/>
              </w:rPr>
            </w:pPr>
            <w:r>
              <w:rPr>
                <w:rFonts w:ascii="Arial" w:hAnsi="Arial" w:cs="Arial"/>
                <w:sz w:val="16"/>
              </w:rPr>
              <w:lastRenderedPageBreak/>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p>
    <w:p w:rsidR="004A781C" w:rsidRDefault="004A781C">
      <w:pPr>
        <w:pStyle w:val="Heading1"/>
      </w:pPr>
      <w:r>
        <w:t>Constant Data Dictionary</w:t>
      </w:r>
    </w:p>
    <w:p w:rsidR="004A781C" w:rsidRDefault="004A781C">
      <w:pPr>
        <w:pStyle w:val="Heading2"/>
      </w:pPr>
      <w:r>
        <w:t>Calibration Constants</w:t>
      </w:r>
    </w:p>
    <w:p w:rsidR="004A781C" w:rsidRDefault="004A781C">
      <w:r>
        <w:t>This section lists the calibrations used by the module.  For details on calibration constants, refer to the Data D</w:t>
      </w:r>
      <w:r w:rsidR="005C2B6E">
        <w:t>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k_EOCCtrlTemp_DegC_f32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k_CtrlTempSlc_Cnt_lgc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k_MtrPrTempSlc_Cnt_lgc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k_AbsMtrVelBkt_MtrRadps_f32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t_MultTblX_DegC_s15p0[5]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t_Mult1NSTblY_Uls_u3p13[5]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t_Mult2NSTblY_Uls_u3p13[5]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t_Mult3NSTblY_Uls_u3p13[5]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t_Mult4NSTblY_Uls_u3p13[5]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t_Mult5NSTblY_Uls_u3p13[5]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t_Mult6NSTblY_Uls_u3p13[5]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t_Mult1STblY_Uls_u3p13[5]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t_Mult2STblY_Uls_u3p13[5]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t_Mult3STblY_Uls_u3p13[5]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t_Mult4STblY_Uls_u3p13[5]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t_Mult5STblY_Uls_u3p13[5]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t_Mult6STblY_Uls_u3p13[5]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t_LastTblValNS_MtrNm_u9p7[5]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t_LastTblValS_MtrNm_u9p7[5]</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k_TrqCmdSlewDown_MtrNm_u9p7</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k_TrqCmdSlewUp_MtrNm_u9p7</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k_SlowFltTempSlc_Cnt_lgc</w:t>
            </w:r>
            <w:proofErr w:type="spellEnd"/>
          </w:p>
        </w:tc>
      </w:tr>
      <w:tr w:rsidR="00A025E3">
        <w:trPr>
          <w:jc w:val="center"/>
        </w:trPr>
        <w:tc>
          <w:tcPr>
            <w:tcW w:w="4608" w:type="dxa"/>
            <w:tcBorders>
              <w:top w:val="nil"/>
              <w:left w:val="single" w:sz="6" w:space="0" w:color="auto"/>
              <w:bottom w:val="single" w:sz="6" w:space="0" w:color="auto"/>
              <w:right w:val="single" w:sz="6" w:space="0" w:color="auto"/>
            </w:tcBorders>
          </w:tcPr>
          <w:p w:rsidR="00A025E3" w:rsidRPr="00AE50E2" w:rsidRDefault="00A025E3" w:rsidP="00896966">
            <w:r w:rsidRPr="00AE50E2">
              <w:lastRenderedPageBreak/>
              <w:t>t_Abs</w:t>
            </w:r>
            <w:r>
              <w:t>CtrlTmpTblX_DegC_s15p0[4</w:t>
            </w:r>
            <w:r w:rsidRPr="00AE50E2">
              <w:t>]</w:t>
            </w:r>
          </w:p>
        </w:tc>
      </w:tr>
      <w:tr w:rsidR="00A025E3">
        <w:trPr>
          <w:jc w:val="center"/>
        </w:trPr>
        <w:tc>
          <w:tcPr>
            <w:tcW w:w="4608" w:type="dxa"/>
            <w:tcBorders>
              <w:top w:val="nil"/>
              <w:left w:val="single" w:sz="6" w:space="0" w:color="auto"/>
              <w:bottom w:val="single" w:sz="6" w:space="0" w:color="auto"/>
              <w:right w:val="single" w:sz="6" w:space="0" w:color="auto"/>
            </w:tcBorders>
          </w:tcPr>
          <w:p w:rsidR="00A025E3" w:rsidRPr="00AE50E2" w:rsidRDefault="00A025E3" w:rsidP="00896966">
            <w:r w:rsidRPr="00AE50E2">
              <w:t>t_Abs</w:t>
            </w:r>
            <w:r>
              <w:t>CtrlTmpTblY_MtrNm_u9p7[4</w:t>
            </w:r>
            <w:r w:rsidRPr="00AE50E2">
              <w:t>]</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bookmarkStart w:id="68" w:name="_Hlk366148726"/>
            <w:r w:rsidRPr="00AE50E2">
              <w:t>t_Abs</w:t>
            </w:r>
            <w:r w:rsidR="00A025E3">
              <w:t>Cu</w:t>
            </w:r>
            <w:r w:rsidRPr="00AE50E2">
              <w:t>TmpTblX_DegC_s15p0[</w:t>
            </w:r>
            <w:r w:rsidR="00A025E3">
              <w:t>4</w:t>
            </w:r>
            <w:r w:rsidRPr="00AE50E2">
              <w:t>]</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t_Abs</w:t>
            </w:r>
            <w:r w:rsidR="00A025E3">
              <w:t>Cu</w:t>
            </w:r>
            <w:r w:rsidRPr="00AE50E2">
              <w:t>TmpTblY_MtrNm_u9p7[</w:t>
            </w:r>
            <w:r w:rsidR="00A025E3">
              <w:t>4</w:t>
            </w:r>
            <w:r w:rsidRPr="00AE50E2">
              <w:t>]</w:t>
            </w:r>
          </w:p>
        </w:tc>
      </w:tr>
      <w:bookmarkEnd w:id="68"/>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k_AbsTmpTrqSlewLmt_MtrNm_f32</w:t>
            </w:r>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k_MultTempSlc_Cnt_lgc</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proofErr w:type="spellStart"/>
            <w:r w:rsidRPr="00AE50E2">
              <w:t>k_AbsTempDiag_Cnt_str</w:t>
            </w:r>
            <w:proofErr w:type="spellEnd"/>
          </w:p>
        </w:tc>
      </w:tr>
      <w:tr w:rsidR="00896966">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k_DutyCycFltTrshld_AmpSq_u16p0</w:t>
            </w:r>
          </w:p>
        </w:tc>
      </w:tr>
      <w:tr w:rsidR="00896966" w:rsidTr="00A025E3">
        <w:trPr>
          <w:jc w:val="center"/>
        </w:trPr>
        <w:tc>
          <w:tcPr>
            <w:tcW w:w="4608" w:type="dxa"/>
            <w:tcBorders>
              <w:top w:val="nil"/>
              <w:left w:val="single" w:sz="6" w:space="0" w:color="auto"/>
              <w:bottom w:val="single" w:sz="6" w:space="0" w:color="auto"/>
              <w:right w:val="single" w:sz="6" w:space="0" w:color="auto"/>
            </w:tcBorders>
          </w:tcPr>
          <w:p w:rsidR="00896966" w:rsidRPr="00AE50E2" w:rsidRDefault="00896966" w:rsidP="00896966">
            <w:r w:rsidRPr="00AE50E2">
              <w:t>t_ThrmLoadLmtTblX_AmpSq_u16p0[8]</w:t>
            </w:r>
          </w:p>
        </w:tc>
      </w:tr>
      <w:tr w:rsidR="00896966"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896966" w:rsidRDefault="00896966" w:rsidP="00896966">
            <w:r w:rsidRPr="00AE50E2">
              <w:t>t_ThrmLoadLmtTblY_MtrNm_u9p7[8]</w:t>
            </w:r>
          </w:p>
        </w:tc>
      </w:tr>
      <w:tr w:rsidR="000E18B3"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0E18B3" w:rsidRPr="00AE50E2" w:rsidRDefault="000E18B3" w:rsidP="00896966">
            <w:r w:rsidRPr="000E18B3">
              <w:t>k_DefaultIgnOffTime_Sec_f32</w:t>
            </w:r>
          </w:p>
        </w:tc>
      </w:tr>
      <w:tr w:rsidR="006A2885"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6A2885" w:rsidRPr="000E18B3" w:rsidRDefault="006A2885" w:rsidP="00896966">
            <w:proofErr w:type="spellStart"/>
            <w:r>
              <w:t>k_IgnOffCntrEnb_Cnt_lgc</w:t>
            </w:r>
            <w:proofErr w:type="spellEnd"/>
          </w:p>
        </w:tc>
      </w:tr>
      <w:tr w:rsidR="006A2885" w:rsidTr="00A025E3">
        <w:trPr>
          <w:jc w:val="center"/>
        </w:trPr>
        <w:tc>
          <w:tcPr>
            <w:tcW w:w="4608" w:type="dxa"/>
            <w:tcBorders>
              <w:top w:val="single" w:sz="6" w:space="0" w:color="auto"/>
              <w:left w:val="single" w:sz="6" w:space="0" w:color="auto"/>
              <w:bottom w:val="single" w:sz="6" w:space="0" w:color="auto"/>
              <w:right w:val="single" w:sz="6" w:space="0" w:color="auto"/>
            </w:tcBorders>
          </w:tcPr>
          <w:p w:rsidR="006A2885" w:rsidRPr="000E18B3" w:rsidRDefault="006A2885" w:rsidP="00896966">
            <w:r>
              <w:t>k_IgnOffMsgWaitTime_Sec_</w:t>
            </w:r>
            <w:r w:rsidR="005B4DAA">
              <w:t>f32</w:t>
            </w:r>
          </w:p>
        </w:tc>
      </w:tr>
    </w:tbl>
    <w:p w:rsidR="00D733DA" w:rsidRDefault="00D733DA" w:rsidP="00D733DA">
      <w:pPr>
        <w:pStyle w:val="Heading2"/>
        <w:numPr>
          <w:ilvl w:val="0"/>
          <w:numId w:val="0"/>
        </w:numPr>
        <w:ind w:left="576" w:hanging="576"/>
      </w:pPr>
    </w:p>
    <w:p w:rsidR="00D733DA" w:rsidRDefault="00D733DA" w:rsidP="00D733DA">
      <w:pPr>
        <w:rPr>
          <w:rFonts w:ascii="Arial" w:hAnsi="Arial"/>
          <w:sz w:val="24"/>
        </w:rPr>
      </w:pPr>
    </w:p>
    <w:p w:rsidR="004A781C" w:rsidRDefault="00613B64">
      <w:pPr>
        <w:pStyle w:val="Heading2"/>
      </w:pPr>
      <w:r>
        <w:t>Program (</w:t>
      </w:r>
      <w:r w:rsidR="004A781C">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1950"/>
        <w:gridCol w:w="1680"/>
        <w:gridCol w:w="1680"/>
      </w:tblGrid>
      <w:tr w:rsidR="00DE4889" w:rsidTr="00691C12">
        <w:tc>
          <w:tcPr>
            <w:tcW w:w="361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95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691C12">
        <w:tc>
          <w:tcPr>
            <w:tcW w:w="3618"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bookmarkStart w:id="69" w:name="OLE_LINK40"/>
            <w:bookmarkStart w:id="70" w:name="OLE_LINK41"/>
            <w:r w:rsidRPr="00896966">
              <w:rPr>
                <w:rFonts w:ascii="Arial" w:hAnsi="Arial" w:cs="Arial"/>
                <w:sz w:val="16"/>
              </w:rPr>
              <w:t>D_FILT1LPFKN_HZ_F32</w:t>
            </w:r>
          </w:p>
        </w:tc>
        <w:tc>
          <w:tcPr>
            <w:tcW w:w="195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DE4889"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bookmarkEnd w:id="69"/>
      <w:bookmarkEnd w:id="70"/>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2</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3</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4</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300</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5</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1590</w:t>
            </w:r>
            <w:r w:rsidR="001C5689">
              <w:rPr>
                <w:rFonts w:ascii="Arial" w:hAnsi="Arial" w:cs="Arial"/>
                <w:sz w:val="16"/>
              </w:rPr>
              <w:t>)</w:t>
            </w:r>
          </w:p>
        </w:tc>
      </w:tr>
      <w:tr w:rsidR="00896966" w:rsidTr="00691C12">
        <w:tc>
          <w:tcPr>
            <w:tcW w:w="3618"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sidRPr="00896966">
              <w:rPr>
                <w:rFonts w:ascii="Arial" w:hAnsi="Arial" w:cs="Arial"/>
                <w:sz w:val="16"/>
              </w:rPr>
              <w:t>D_FILT</w:t>
            </w:r>
            <w:r>
              <w:rPr>
                <w:rFonts w:ascii="Arial" w:hAnsi="Arial" w:cs="Arial"/>
                <w:sz w:val="16"/>
              </w:rPr>
              <w:t>6</w:t>
            </w:r>
            <w:r w:rsidRPr="00896966">
              <w:rPr>
                <w:rFonts w:ascii="Arial" w:hAnsi="Arial" w:cs="Arial"/>
                <w:sz w:val="16"/>
              </w:rPr>
              <w:t>LPFKN_HZ_F32</w:t>
            </w:r>
          </w:p>
        </w:tc>
        <w:tc>
          <w:tcPr>
            <w:tcW w:w="195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896966">
            <w:pPr>
              <w:spacing w:before="60"/>
              <w:rPr>
                <w:rFonts w:ascii="Arial" w:hAnsi="Arial" w:cs="Arial"/>
                <w:sz w:val="16"/>
              </w:rPr>
            </w:pPr>
            <w:r>
              <w:rPr>
                <w:rFonts w:ascii="Arial" w:hAnsi="Arial" w:cs="Arial"/>
                <w:sz w:val="16"/>
              </w:rPr>
              <w:t>Hz</w:t>
            </w:r>
          </w:p>
        </w:tc>
        <w:tc>
          <w:tcPr>
            <w:tcW w:w="1680" w:type="dxa"/>
            <w:tcBorders>
              <w:top w:val="single" w:sz="6" w:space="0" w:color="auto"/>
              <w:left w:val="single" w:sz="6" w:space="0" w:color="auto"/>
              <w:bottom w:val="single" w:sz="6" w:space="0" w:color="auto"/>
              <w:right w:val="single" w:sz="6" w:space="0" w:color="auto"/>
            </w:tcBorders>
          </w:tcPr>
          <w:p w:rsidR="00896966" w:rsidRDefault="00896966" w:rsidP="00F957FA">
            <w:pPr>
              <w:spacing w:before="60"/>
              <w:rPr>
                <w:rFonts w:ascii="Arial" w:hAnsi="Arial" w:cs="Arial"/>
                <w:sz w:val="16"/>
              </w:rPr>
            </w:pPr>
            <w:r>
              <w:rPr>
                <w:rFonts w:ascii="Arial" w:hAnsi="Arial" w:cs="Arial"/>
                <w:sz w:val="16"/>
              </w:rPr>
              <w:t>1/</w:t>
            </w:r>
            <w:r w:rsidR="001C5689">
              <w:rPr>
                <w:rFonts w:ascii="Arial" w:hAnsi="Arial" w:cs="Arial"/>
                <w:sz w:val="16"/>
              </w:rPr>
              <w:t>(2*pi*</w:t>
            </w:r>
            <w:r>
              <w:rPr>
                <w:rFonts w:ascii="Arial" w:hAnsi="Arial" w:cs="Arial"/>
                <w:sz w:val="16"/>
              </w:rPr>
              <w:t>4000</w:t>
            </w:r>
            <w:r w:rsidR="001C5689">
              <w:rPr>
                <w:rFonts w:ascii="Arial" w:hAnsi="Arial" w:cs="Arial"/>
                <w:sz w:val="16"/>
              </w:rPr>
              <w:t>)</w:t>
            </w:r>
          </w:p>
        </w:tc>
      </w:tr>
      <w:tr w:rsidR="00787882" w:rsidTr="00691C12">
        <w:tc>
          <w:tcPr>
            <w:tcW w:w="3618" w:type="dxa"/>
            <w:tcBorders>
              <w:top w:val="single" w:sz="6" w:space="0" w:color="auto"/>
              <w:left w:val="single" w:sz="6" w:space="0" w:color="auto"/>
              <w:bottom w:val="single" w:sz="6" w:space="0" w:color="auto"/>
              <w:right w:val="single" w:sz="6" w:space="0" w:color="auto"/>
            </w:tcBorders>
          </w:tcPr>
          <w:p w:rsidR="00787882" w:rsidRPr="00787882" w:rsidRDefault="00787882" w:rsidP="00F957FA">
            <w:pPr>
              <w:spacing w:before="60"/>
              <w:rPr>
                <w:rFonts w:ascii="Arial" w:hAnsi="Arial" w:cs="Arial"/>
                <w:sz w:val="16"/>
              </w:rPr>
            </w:pPr>
            <w:bookmarkStart w:id="71" w:name="_Hlk325368145"/>
            <w:r w:rsidRPr="00787882">
              <w:rPr>
                <w:rFonts w:ascii="Arial" w:hAnsi="Arial" w:cs="Arial"/>
                <w:sz w:val="16"/>
              </w:rPr>
              <w:t>D_1PERC_ULS_F32</w:t>
            </w:r>
          </w:p>
        </w:tc>
        <w:tc>
          <w:tcPr>
            <w:tcW w:w="1950" w:type="dxa"/>
            <w:tcBorders>
              <w:top w:val="single" w:sz="6" w:space="0" w:color="auto"/>
              <w:left w:val="single" w:sz="6" w:space="0" w:color="auto"/>
              <w:bottom w:val="single" w:sz="6" w:space="0" w:color="auto"/>
              <w:right w:val="single" w:sz="6" w:space="0" w:color="auto"/>
            </w:tcBorders>
          </w:tcPr>
          <w:p w:rsidR="00787882" w:rsidRDefault="00787882" w:rsidP="00333850">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787882" w:rsidRDefault="00787882"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787882" w:rsidRDefault="00787882" w:rsidP="00F957FA">
            <w:pPr>
              <w:spacing w:before="60"/>
              <w:rPr>
                <w:rFonts w:ascii="Arial" w:hAnsi="Arial" w:cs="Arial"/>
                <w:sz w:val="16"/>
              </w:rPr>
            </w:pPr>
            <w:r>
              <w:rPr>
                <w:rFonts w:ascii="Arial" w:hAnsi="Arial" w:cs="Arial"/>
                <w:sz w:val="16"/>
              </w:rPr>
              <w:t>0.01</w:t>
            </w:r>
          </w:p>
        </w:tc>
      </w:tr>
      <w:tr w:rsidR="00867295" w:rsidTr="00691C12">
        <w:tc>
          <w:tcPr>
            <w:tcW w:w="3618" w:type="dxa"/>
            <w:tcBorders>
              <w:top w:val="single" w:sz="6" w:space="0" w:color="auto"/>
              <w:left w:val="single" w:sz="6" w:space="0" w:color="auto"/>
              <w:bottom w:val="single" w:sz="6" w:space="0" w:color="auto"/>
              <w:right w:val="single" w:sz="6" w:space="0" w:color="auto"/>
            </w:tcBorders>
          </w:tcPr>
          <w:p w:rsidR="00867295" w:rsidRPr="00787882" w:rsidRDefault="00867295" w:rsidP="00F957FA">
            <w:pPr>
              <w:spacing w:before="60"/>
              <w:rPr>
                <w:rFonts w:ascii="Arial" w:hAnsi="Arial" w:cs="Arial"/>
                <w:sz w:val="16"/>
              </w:rPr>
            </w:pPr>
            <w:r w:rsidRPr="00867295">
              <w:rPr>
                <w:rFonts w:ascii="Arial" w:hAnsi="Arial" w:cs="Arial"/>
                <w:sz w:val="16"/>
              </w:rPr>
              <w:t>D_FILTOUTLIM_ULS_F32</w:t>
            </w:r>
          </w:p>
        </w:tc>
        <w:tc>
          <w:tcPr>
            <w:tcW w:w="1950" w:type="dxa"/>
            <w:tcBorders>
              <w:top w:val="single" w:sz="6" w:space="0" w:color="auto"/>
              <w:left w:val="single" w:sz="6" w:space="0" w:color="auto"/>
              <w:bottom w:val="single" w:sz="6" w:space="0" w:color="auto"/>
              <w:right w:val="single" w:sz="6" w:space="0" w:color="auto"/>
            </w:tcBorders>
          </w:tcPr>
          <w:p w:rsidR="00867295" w:rsidRDefault="00867295"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7295" w:rsidRDefault="00867295"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7295" w:rsidRDefault="00867295" w:rsidP="00F957FA">
            <w:pPr>
              <w:spacing w:before="60"/>
              <w:rPr>
                <w:rFonts w:ascii="Arial" w:hAnsi="Arial" w:cs="Arial"/>
                <w:sz w:val="16"/>
              </w:rPr>
            </w:pPr>
            <w:r>
              <w:rPr>
                <w:rFonts w:ascii="Arial" w:hAnsi="Arial" w:cs="Arial"/>
                <w:sz w:val="16"/>
              </w:rPr>
              <w:t>200.0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D_DEFEATDUTYCYCLELEVEL_ULS_F32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8663AA">
            <w:pPr>
              <w:spacing w:before="60"/>
              <w:rPr>
                <w:rFonts w:ascii="Arial" w:hAnsi="Arial" w:cs="Arial"/>
                <w:sz w:val="16"/>
              </w:rPr>
            </w:pPr>
            <w:r>
              <w:rPr>
                <w:rFonts w:ascii="Arial" w:hAnsi="Arial" w:cs="Arial"/>
                <w:sz w:val="16"/>
              </w:rPr>
              <w:t>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D_DEFEATTHERMLIMITPERC_ULS_F32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F957FA">
            <w:pPr>
              <w:spacing w:before="60"/>
              <w:rPr>
                <w:rFonts w:ascii="Arial" w:hAnsi="Arial" w:cs="Arial"/>
                <w:sz w:val="16"/>
              </w:rPr>
            </w:pPr>
            <w:r>
              <w:rPr>
                <w:rFonts w:ascii="Arial" w:hAnsi="Arial" w:cs="Arial"/>
                <w:sz w:val="16"/>
              </w:rPr>
              <w:t>0.0</w:t>
            </w:r>
          </w:p>
        </w:tc>
      </w:tr>
      <w:tr w:rsidR="008663AA" w:rsidTr="00691C12">
        <w:tc>
          <w:tcPr>
            <w:tcW w:w="3618"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r w:rsidRPr="008663AA">
              <w:rPr>
                <w:rFonts w:ascii="Arial" w:hAnsi="Arial" w:cs="Arial"/>
                <w:sz w:val="16"/>
              </w:rPr>
              <w:t>D_DEFEATTHERMLIMIT_MTRNM_F32</w:t>
            </w:r>
          </w:p>
        </w:tc>
        <w:tc>
          <w:tcPr>
            <w:tcW w:w="1950" w:type="dxa"/>
            <w:tcBorders>
              <w:top w:val="single" w:sz="6" w:space="0" w:color="auto"/>
              <w:left w:val="single" w:sz="6" w:space="0" w:color="auto"/>
              <w:bottom w:val="single" w:sz="6" w:space="0" w:color="auto"/>
              <w:right w:val="single" w:sz="6" w:space="0" w:color="auto"/>
            </w:tcBorders>
          </w:tcPr>
          <w:p w:rsidR="008663AA" w:rsidRPr="00867295" w:rsidRDefault="008663AA"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663AA" w:rsidRPr="00867295" w:rsidRDefault="008663AA" w:rsidP="00F957FA">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8663AA" w:rsidRDefault="008663AA" w:rsidP="00F957FA">
            <w:pPr>
              <w:spacing w:before="60"/>
              <w:rPr>
                <w:rFonts w:ascii="Arial" w:hAnsi="Arial" w:cs="Arial"/>
                <w:sz w:val="16"/>
              </w:rPr>
            </w:pPr>
            <w:r>
              <w:rPr>
                <w:rFonts w:ascii="Arial" w:hAnsi="Arial" w:cs="Arial"/>
                <w:sz w:val="16"/>
              </w:rPr>
              <w:t>8.8</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sidRPr="00015CC2">
              <w:rPr>
                <w:rFonts w:ascii="Arial" w:hAnsi="Arial" w:cs="Arial"/>
                <w:sz w:val="16"/>
              </w:rPr>
              <w:lastRenderedPageBreak/>
              <w:t>D_TAU3_SEC_F32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159</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D_TAU4</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300</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D_TAU5</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1590</w:t>
            </w:r>
          </w:p>
        </w:tc>
      </w:tr>
      <w:tr w:rsidR="003E7669" w:rsidTr="00691C12">
        <w:tc>
          <w:tcPr>
            <w:tcW w:w="3618" w:type="dxa"/>
            <w:tcBorders>
              <w:top w:val="single" w:sz="6" w:space="0" w:color="auto"/>
              <w:left w:val="single" w:sz="6" w:space="0" w:color="auto"/>
              <w:bottom w:val="single" w:sz="6" w:space="0" w:color="auto"/>
              <w:right w:val="single" w:sz="6" w:space="0" w:color="auto"/>
            </w:tcBorders>
          </w:tcPr>
          <w:p w:rsidR="003E7669" w:rsidRPr="008663AA" w:rsidRDefault="003E7669" w:rsidP="00F957FA">
            <w:pPr>
              <w:spacing w:before="60"/>
              <w:rPr>
                <w:rFonts w:ascii="Arial" w:hAnsi="Arial" w:cs="Arial"/>
                <w:sz w:val="16"/>
              </w:rPr>
            </w:pPr>
            <w:r>
              <w:rPr>
                <w:rFonts w:ascii="Arial" w:hAnsi="Arial" w:cs="Arial"/>
                <w:sz w:val="16"/>
              </w:rPr>
              <w:t>D_TAU6</w:t>
            </w:r>
            <w:r w:rsidRPr="00015CC2">
              <w:rPr>
                <w:rFonts w:ascii="Arial" w:hAnsi="Arial" w:cs="Arial"/>
                <w:sz w:val="16"/>
              </w:rPr>
              <w:t>_SEC_F32</w:t>
            </w:r>
          </w:p>
        </w:tc>
        <w:tc>
          <w:tcPr>
            <w:tcW w:w="1950" w:type="dxa"/>
            <w:tcBorders>
              <w:top w:val="single" w:sz="6" w:space="0" w:color="auto"/>
              <w:left w:val="single" w:sz="6" w:space="0" w:color="auto"/>
              <w:bottom w:val="single" w:sz="6" w:space="0" w:color="auto"/>
              <w:right w:val="single" w:sz="6" w:space="0" w:color="auto"/>
            </w:tcBorders>
          </w:tcPr>
          <w:p w:rsidR="003E7669" w:rsidRPr="00867295" w:rsidRDefault="003E7669" w:rsidP="00333850">
            <w:pPr>
              <w:spacing w:before="60"/>
              <w:rPr>
                <w:rFonts w:ascii="Arial" w:hAnsi="Arial" w:cs="Arial"/>
                <w:sz w:val="16"/>
              </w:rPr>
            </w:pPr>
            <w:r w:rsidRPr="00867295">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3E7669" w:rsidRDefault="003E7669" w:rsidP="00F957FA">
            <w:pPr>
              <w:spacing w:before="60"/>
              <w:rPr>
                <w:rFonts w:ascii="Arial" w:hAnsi="Arial" w:cs="Arial"/>
                <w:sz w:val="16"/>
              </w:rPr>
            </w:pPr>
            <w:r>
              <w:rPr>
                <w:rFonts w:ascii="Arial" w:hAnsi="Arial" w:cs="Arial"/>
                <w:sz w:val="16"/>
              </w:rPr>
              <w:t>4000</w:t>
            </w:r>
          </w:p>
        </w:tc>
      </w:tr>
      <w:tr w:rsidR="006A2885" w:rsidTr="00691C12">
        <w:tc>
          <w:tcPr>
            <w:tcW w:w="3618" w:type="dxa"/>
            <w:tcBorders>
              <w:top w:val="single" w:sz="6" w:space="0" w:color="auto"/>
              <w:left w:val="single" w:sz="6" w:space="0" w:color="auto"/>
              <w:bottom w:val="single" w:sz="6" w:space="0" w:color="auto"/>
              <w:right w:val="single" w:sz="6" w:space="0" w:color="auto"/>
            </w:tcBorders>
          </w:tcPr>
          <w:p w:rsidR="006A2885" w:rsidRDefault="006A2885" w:rsidP="00F957FA">
            <w:pPr>
              <w:spacing w:before="60"/>
              <w:rPr>
                <w:rFonts w:ascii="Arial" w:hAnsi="Arial" w:cs="Arial"/>
                <w:sz w:val="16"/>
              </w:rPr>
            </w:pPr>
            <w:r w:rsidRPr="006A2885">
              <w:rPr>
                <w:rFonts w:ascii="Arial" w:hAnsi="Arial" w:cs="Arial"/>
                <w:sz w:val="16"/>
              </w:rPr>
              <w:t>D_PER1EXECRATE_SEC_</w:t>
            </w:r>
            <w:r w:rsidR="005B4DAA">
              <w:rPr>
                <w:rFonts w:ascii="Arial" w:hAnsi="Arial" w:cs="Arial"/>
                <w:sz w:val="16"/>
              </w:rPr>
              <w:t>F32</w:t>
            </w:r>
          </w:p>
        </w:tc>
        <w:tc>
          <w:tcPr>
            <w:tcW w:w="1950" w:type="dxa"/>
            <w:tcBorders>
              <w:top w:val="single" w:sz="6" w:space="0" w:color="auto"/>
              <w:left w:val="single" w:sz="6" w:space="0" w:color="auto"/>
              <w:bottom w:val="single" w:sz="6" w:space="0" w:color="auto"/>
              <w:right w:val="single" w:sz="6" w:space="0" w:color="auto"/>
            </w:tcBorders>
          </w:tcPr>
          <w:p w:rsidR="006A2885" w:rsidRPr="00867295" w:rsidRDefault="005B4DAA" w:rsidP="006A2885">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6A2885" w:rsidRDefault="006A2885" w:rsidP="00F957FA">
            <w:pPr>
              <w:spacing w:before="60"/>
              <w:rPr>
                <w:rFonts w:ascii="Arial" w:hAnsi="Arial" w:cs="Arial"/>
                <w:sz w:val="16"/>
              </w:rPr>
            </w:pPr>
            <w:r>
              <w:rPr>
                <w:rFonts w:ascii="Arial" w:hAnsi="Arial" w:cs="Arial"/>
                <w:sz w:val="16"/>
              </w:rPr>
              <w:t>Sec</w:t>
            </w:r>
          </w:p>
        </w:tc>
        <w:tc>
          <w:tcPr>
            <w:tcW w:w="1680" w:type="dxa"/>
            <w:tcBorders>
              <w:top w:val="single" w:sz="6" w:space="0" w:color="auto"/>
              <w:left w:val="single" w:sz="6" w:space="0" w:color="auto"/>
              <w:bottom w:val="single" w:sz="6" w:space="0" w:color="auto"/>
              <w:right w:val="single" w:sz="6" w:space="0" w:color="auto"/>
            </w:tcBorders>
          </w:tcPr>
          <w:p w:rsidR="006A2885" w:rsidRDefault="006A2885" w:rsidP="00F957FA">
            <w:pPr>
              <w:spacing w:before="60"/>
              <w:rPr>
                <w:rFonts w:ascii="Arial" w:hAnsi="Arial" w:cs="Arial"/>
                <w:sz w:val="16"/>
              </w:rPr>
            </w:pPr>
            <w:r>
              <w:rPr>
                <w:rFonts w:ascii="Arial" w:hAnsi="Arial" w:cs="Arial"/>
                <w:sz w:val="16"/>
              </w:rPr>
              <w:t>0.1</w:t>
            </w:r>
          </w:p>
        </w:tc>
      </w:tr>
      <w:tr w:rsidR="008B6937" w:rsidTr="00691C12">
        <w:tc>
          <w:tcPr>
            <w:tcW w:w="3618" w:type="dxa"/>
            <w:tcBorders>
              <w:top w:val="single" w:sz="6" w:space="0" w:color="auto"/>
              <w:left w:val="single" w:sz="6" w:space="0" w:color="auto"/>
              <w:bottom w:val="single" w:sz="6" w:space="0" w:color="auto"/>
              <w:right w:val="single" w:sz="6" w:space="0" w:color="auto"/>
            </w:tcBorders>
          </w:tcPr>
          <w:p w:rsidR="008B6937" w:rsidRPr="006A2885" w:rsidRDefault="008B6937" w:rsidP="00F957FA">
            <w:pPr>
              <w:spacing w:before="60"/>
              <w:rPr>
                <w:rFonts w:ascii="Arial" w:hAnsi="Arial" w:cs="Arial"/>
                <w:sz w:val="16"/>
              </w:rPr>
            </w:pPr>
            <w:r w:rsidRPr="008B6937">
              <w:rPr>
                <w:rFonts w:ascii="Arial" w:hAnsi="Arial" w:cs="Arial"/>
                <w:sz w:val="16"/>
              </w:rPr>
              <w:t>D_EFILTVALMIN_ULS_F32</w:t>
            </w:r>
          </w:p>
        </w:tc>
        <w:tc>
          <w:tcPr>
            <w:tcW w:w="1950" w:type="dxa"/>
            <w:tcBorders>
              <w:top w:val="single" w:sz="6" w:space="0" w:color="auto"/>
              <w:left w:val="single" w:sz="6" w:space="0" w:color="auto"/>
              <w:bottom w:val="single" w:sz="6" w:space="0" w:color="auto"/>
              <w:right w:val="single" w:sz="6" w:space="0" w:color="auto"/>
            </w:tcBorders>
          </w:tcPr>
          <w:p w:rsidR="008B6937" w:rsidRDefault="008B6937" w:rsidP="006A2885">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B6937" w:rsidRDefault="008B6937"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B6937" w:rsidRDefault="008B6937" w:rsidP="00F957FA">
            <w:pPr>
              <w:spacing w:before="60"/>
              <w:rPr>
                <w:rFonts w:ascii="Arial" w:hAnsi="Arial" w:cs="Arial"/>
                <w:sz w:val="16"/>
              </w:rPr>
            </w:pPr>
            <w:r>
              <w:rPr>
                <w:rFonts w:ascii="Arial" w:hAnsi="Arial" w:cs="Arial"/>
                <w:sz w:val="16"/>
              </w:rPr>
              <w:t>0.0</w:t>
            </w:r>
          </w:p>
        </w:tc>
      </w:tr>
      <w:tr w:rsidR="008B6937" w:rsidTr="00691C12">
        <w:tc>
          <w:tcPr>
            <w:tcW w:w="3618" w:type="dxa"/>
            <w:tcBorders>
              <w:top w:val="single" w:sz="6" w:space="0" w:color="auto"/>
              <w:left w:val="single" w:sz="6" w:space="0" w:color="auto"/>
              <w:bottom w:val="single" w:sz="6" w:space="0" w:color="auto"/>
              <w:right w:val="single" w:sz="6" w:space="0" w:color="auto"/>
            </w:tcBorders>
          </w:tcPr>
          <w:p w:rsidR="008B6937" w:rsidRPr="006A2885" w:rsidRDefault="008B6937" w:rsidP="00F957FA">
            <w:pPr>
              <w:spacing w:before="60"/>
              <w:rPr>
                <w:rFonts w:ascii="Arial" w:hAnsi="Arial" w:cs="Arial"/>
                <w:sz w:val="16"/>
              </w:rPr>
            </w:pPr>
            <w:r>
              <w:rPr>
                <w:rFonts w:ascii="Arial" w:hAnsi="Arial" w:cs="Arial"/>
                <w:sz w:val="16"/>
              </w:rPr>
              <w:t>D_EFILTVALMAX</w:t>
            </w:r>
            <w:r w:rsidRPr="008B6937">
              <w:rPr>
                <w:rFonts w:ascii="Arial" w:hAnsi="Arial" w:cs="Arial"/>
                <w:sz w:val="16"/>
              </w:rPr>
              <w:t>_ULS_F32</w:t>
            </w:r>
          </w:p>
        </w:tc>
        <w:tc>
          <w:tcPr>
            <w:tcW w:w="1950" w:type="dxa"/>
            <w:tcBorders>
              <w:top w:val="single" w:sz="6" w:space="0" w:color="auto"/>
              <w:left w:val="single" w:sz="6" w:space="0" w:color="auto"/>
              <w:bottom w:val="single" w:sz="6" w:space="0" w:color="auto"/>
              <w:right w:val="single" w:sz="6" w:space="0" w:color="auto"/>
            </w:tcBorders>
          </w:tcPr>
          <w:p w:rsidR="008B6937" w:rsidRDefault="008B6937" w:rsidP="006A2885">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B6937" w:rsidRDefault="008B6937" w:rsidP="00F957FA">
            <w:pPr>
              <w:spacing w:before="60"/>
              <w:rPr>
                <w:rFonts w:ascii="Arial" w:hAnsi="Arial" w:cs="Arial"/>
                <w:sz w:val="16"/>
              </w:rPr>
            </w:pPr>
            <w:proofErr w:type="spellStart"/>
            <w:r w:rsidRPr="00867295">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8B6937" w:rsidRDefault="008B6937" w:rsidP="00F957FA">
            <w:pPr>
              <w:spacing w:before="60"/>
              <w:rPr>
                <w:rFonts w:ascii="Arial" w:hAnsi="Arial" w:cs="Arial"/>
                <w:sz w:val="16"/>
              </w:rPr>
            </w:pPr>
            <w:r>
              <w:rPr>
                <w:rFonts w:ascii="Arial" w:hAnsi="Arial" w:cs="Arial"/>
                <w:sz w:val="16"/>
              </w:rPr>
              <w:t>200.0</w:t>
            </w:r>
          </w:p>
        </w:tc>
      </w:tr>
    </w:tbl>
    <w:bookmarkEnd w:id="71"/>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5E744B">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87882"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87882" w:rsidRPr="00691C12" w:rsidRDefault="00787882">
            <w:pPr>
              <w:spacing w:before="60"/>
              <w:rPr>
                <w:rFonts w:ascii="Arial" w:hAnsi="Arial" w:cs="Arial"/>
                <w:sz w:val="16"/>
              </w:rPr>
            </w:pPr>
            <w:r w:rsidRPr="00787882">
              <w:rPr>
                <w:rFonts w:ascii="Arial" w:hAnsi="Arial" w:cs="Arial"/>
                <w:sz w:val="16"/>
              </w:rPr>
              <w:t>D_MTRTRQCMDHILMT_MTRNM_F32</w:t>
            </w:r>
          </w:p>
        </w:tc>
      </w:tr>
      <w:tr w:rsidR="004A781C"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691C12">
            <w:pPr>
              <w:spacing w:before="60"/>
              <w:rPr>
                <w:rFonts w:ascii="Arial" w:hAnsi="Arial" w:cs="Arial"/>
                <w:sz w:val="16"/>
              </w:rPr>
            </w:pPr>
            <w:r w:rsidRPr="00691C12">
              <w:rPr>
                <w:rFonts w:ascii="Arial" w:hAnsi="Arial" w:cs="Arial"/>
                <w:sz w:val="16"/>
              </w:rPr>
              <w:t>D_ZERO_ULS_F32</w:t>
            </w:r>
          </w:p>
        </w:tc>
      </w:tr>
      <w:tr w:rsidR="0072514D"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2514D" w:rsidRPr="00691C12" w:rsidRDefault="0072514D">
            <w:pPr>
              <w:spacing w:before="60"/>
              <w:rPr>
                <w:rFonts w:ascii="Arial" w:hAnsi="Arial" w:cs="Arial"/>
                <w:sz w:val="16"/>
              </w:rPr>
            </w:pPr>
            <w:r>
              <w:rPr>
                <w:rFonts w:ascii="Arial" w:hAnsi="Arial" w:cs="Arial"/>
                <w:sz w:val="16"/>
              </w:rPr>
              <w:t>D_ZERO_CNT_U32</w:t>
            </w:r>
          </w:p>
        </w:tc>
      </w:tr>
      <w:tr w:rsidR="00691C12"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691C12" w:rsidRPr="00691C12" w:rsidRDefault="00691C12">
            <w:pPr>
              <w:spacing w:before="60"/>
              <w:rPr>
                <w:rFonts w:ascii="Arial" w:hAnsi="Arial" w:cs="Arial"/>
                <w:sz w:val="16"/>
              </w:rPr>
            </w:pPr>
            <w:r w:rsidRPr="00691C12">
              <w:rPr>
                <w:rFonts w:ascii="Arial" w:hAnsi="Arial" w:cs="Arial"/>
                <w:sz w:val="16"/>
              </w:rPr>
              <w:t>D_ONE_ULS_F32</w:t>
            </w:r>
          </w:p>
        </w:tc>
      </w:tr>
      <w:tr w:rsidR="0072514D"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2514D" w:rsidRPr="005E744B" w:rsidRDefault="0072514D">
            <w:pPr>
              <w:spacing w:before="60"/>
              <w:rPr>
                <w:rFonts w:ascii="Arial" w:hAnsi="Arial" w:cs="Arial"/>
                <w:sz w:val="16"/>
              </w:rPr>
            </w:pPr>
            <w:r>
              <w:rPr>
                <w:rFonts w:ascii="Arial" w:hAnsi="Arial" w:cs="Arial"/>
                <w:sz w:val="16"/>
              </w:rPr>
              <w:t>D_ONE_CNT_U16</w:t>
            </w:r>
          </w:p>
        </w:tc>
      </w:tr>
      <w:tr w:rsidR="0072514D"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72514D" w:rsidRPr="005E744B" w:rsidRDefault="0072514D">
            <w:pPr>
              <w:spacing w:before="60"/>
              <w:rPr>
                <w:rFonts w:ascii="Arial" w:hAnsi="Arial" w:cs="Arial"/>
                <w:sz w:val="16"/>
              </w:rPr>
            </w:pPr>
            <w:r>
              <w:rPr>
                <w:rFonts w:ascii="Arial" w:hAnsi="Arial" w:cs="Arial"/>
                <w:sz w:val="16"/>
              </w:rPr>
              <w:t>D_ONE_CNT_U32</w:t>
            </w:r>
          </w:p>
        </w:tc>
      </w:tr>
      <w:tr w:rsidR="005E744B" w:rsidTr="005E744B">
        <w:trPr>
          <w:jc w:val="center"/>
        </w:trPr>
        <w:tc>
          <w:tcPr>
            <w:tcW w:w="4608" w:type="dxa"/>
            <w:tcBorders>
              <w:top w:val="single" w:sz="4" w:space="0" w:color="auto"/>
              <w:left w:val="single" w:sz="4" w:space="0" w:color="auto"/>
              <w:bottom w:val="single" w:sz="4" w:space="0" w:color="auto"/>
              <w:right w:val="single" w:sz="4" w:space="0" w:color="auto"/>
            </w:tcBorders>
          </w:tcPr>
          <w:p w:rsidR="005E744B" w:rsidRPr="00691C12" w:rsidRDefault="005E744B">
            <w:pPr>
              <w:spacing w:before="60"/>
              <w:rPr>
                <w:rFonts w:ascii="Arial" w:hAnsi="Arial" w:cs="Arial"/>
                <w:sz w:val="16"/>
              </w:rPr>
            </w:pPr>
            <w:r w:rsidRPr="005E744B">
              <w:rPr>
                <w:rFonts w:ascii="Arial" w:hAnsi="Arial" w:cs="Arial"/>
                <w:sz w:val="16"/>
              </w:rPr>
              <w:t>D_100MS_SEC_F32</w:t>
            </w:r>
          </w:p>
        </w:tc>
      </w:tr>
      <w:tr w:rsidR="0079368F" w:rsidTr="005E744B">
        <w:trPr>
          <w:jc w:val="center"/>
          <w:ins w:id="72" w:author="Smith, Kevin" w:date="2013-11-22T13:45:00Z"/>
        </w:trPr>
        <w:tc>
          <w:tcPr>
            <w:tcW w:w="4608" w:type="dxa"/>
            <w:tcBorders>
              <w:top w:val="single" w:sz="4" w:space="0" w:color="auto"/>
              <w:left w:val="single" w:sz="4" w:space="0" w:color="auto"/>
              <w:bottom w:val="single" w:sz="4" w:space="0" w:color="auto"/>
              <w:right w:val="single" w:sz="4" w:space="0" w:color="auto"/>
            </w:tcBorders>
          </w:tcPr>
          <w:p w:rsidR="0079368F" w:rsidRPr="005E744B" w:rsidRDefault="0079368F">
            <w:pPr>
              <w:spacing w:before="60"/>
              <w:rPr>
                <w:ins w:id="73" w:author="Smith, Kevin" w:date="2013-11-22T13:45:00Z"/>
                <w:rFonts w:ascii="Arial" w:hAnsi="Arial" w:cs="Arial"/>
                <w:sz w:val="16"/>
              </w:rPr>
            </w:pPr>
            <w:ins w:id="74" w:author="Smith, Kevin" w:date="2013-11-22T13:45:00Z">
              <w:r>
                <w:rPr>
                  <w:rFonts w:ascii="Arial" w:hAnsi="Arial" w:cs="Arial"/>
                  <w:sz w:val="16"/>
                </w:rPr>
                <w:t>D_ZERO_CNT_U8</w:t>
              </w:r>
            </w:ins>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696DB2"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87882" w:rsidP="00787882">
      <w:pPr>
        <w:numPr>
          <w:ilvl w:val="0"/>
          <w:numId w:val="5"/>
        </w:numPr>
        <w:spacing w:after="0"/>
      </w:pPr>
      <w:proofErr w:type="spellStart"/>
      <w:r w:rsidRPr="00787882">
        <w:t>TableSize_m</w:t>
      </w:r>
      <w:proofErr w:type="spellEnd"/>
    </w:p>
    <w:p w:rsidR="00787882" w:rsidRDefault="00787882" w:rsidP="00787882">
      <w:pPr>
        <w:numPr>
          <w:ilvl w:val="0"/>
          <w:numId w:val="5"/>
        </w:numPr>
        <w:spacing w:after="0"/>
      </w:pPr>
      <w:proofErr w:type="spellStart"/>
      <w:r w:rsidRPr="00787882">
        <w:t>FPM_FixedToFloat_m</w:t>
      </w:r>
      <w:proofErr w:type="spellEnd"/>
    </w:p>
    <w:p w:rsidR="00787882" w:rsidRDefault="00787882" w:rsidP="00787882">
      <w:pPr>
        <w:numPr>
          <w:ilvl w:val="0"/>
          <w:numId w:val="5"/>
        </w:numPr>
        <w:spacing w:after="0"/>
      </w:pPr>
      <w:proofErr w:type="spellStart"/>
      <w:r w:rsidRPr="00787882">
        <w:t>FPM_FloatToFixed_m</w:t>
      </w:r>
      <w:proofErr w:type="spellEnd"/>
    </w:p>
    <w:p w:rsidR="00787882" w:rsidRDefault="00787882" w:rsidP="00787882">
      <w:pPr>
        <w:numPr>
          <w:ilvl w:val="0"/>
          <w:numId w:val="5"/>
        </w:numPr>
        <w:spacing w:after="0"/>
      </w:pPr>
      <w:r w:rsidRPr="00787882">
        <w:t>LPF_KUpdate_f32_m</w:t>
      </w:r>
    </w:p>
    <w:p w:rsidR="00787882" w:rsidRDefault="00787882" w:rsidP="00787882">
      <w:pPr>
        <w:numPr>
          <w:ilvl w:val="0"/>
          <w:numId w:val="5"/>
        </w:numPr>
        <w:spacing w:after="0"/>
      </w:pPr>
      <w:r w:rsidRPr="00787882">
        <w:t>LPF_OpUpdate_f32_m</w:t>
      </w:r>
    </w:p>
    <w:p w:rsidR="00787882" w:rsidRDefault="00787882" w:rsidP="00787882">
      <w:pPr>
        <w:numPr>
          <w:ilvl w:val="0"/>
          <w:numId w:val="5"/>
        </w:numPr>
        <w:spacing w:after="0"/>
      </w:pPr>
      <w:r w:rsidRPr="00787882">
        <w:t>Abs_f32_m</w:t>
      </w:r>
    </w:p>
    <w:p w:rsidR="00787882" w:rsidRDefault="00787882" w:rsidP="00787882">
      <w:pPr>
        <w:numPr>
          <w:ilvl w:val="0"/>
          <w:numId w:val="5"/>
        </w:numPr>
        <w:spacing w:after="0"/>
      </w:pPr>
      <w:r w:rsidRPr="00787882">
        <w:t>IntplVarXY_u16_s16Xu16Y_Cnt</w:t>
      </w:r>
    </w:p>
    <w:p w:rsidR="00787882" w:rsidRDefault="00787882" w:rsidP="00787882">
      <w:pPr>
        <w:numPr>
          <w:ilvl w:val="0"/>
          <w:numId w:val="5"/>
        </w:numPr>
        <w:spacing w:after="0"/>
      </w:pPr>
      <w:r w:rsidRPr="00787882">
        <w:t>IntplVarXY_u16_u16Xu16Y_Cnt</w:t>
      </w:r>
    </w:p>
    <w:p w:rsidR="00787882" w:rsidRDefault="00787882" w:rsidP="00787882">
      <w:pPr>
        <w:numPr>
          <w:ilvl w:val="0"/>
          <w:numId w:val="5"/>
        </w:numPr>
        <w:spacing w:after="0"/>
      </w:pPr>
      <w:proofErr w:type="spellStart"/>
      <w:r w:rsidRPr="00787882">
        <w:t>Max_m</w:t>
      </w:r>
      <w:proofErr w:type="spellEnd"/>
    </w:p>
    <w:p w:rsidR="00787882" w:rsidRDefault="00787882" w:rsidP="00787882">
      <w:pPr>
        <w:numPr>
          <w:ilvl w:val="0"/>
          <w:numId w:val="5"/>
        </w:numPr>
        <w:spacing w:after="0"/>
      </w:pPr>
      <w:proofErr w:type="spellStart"/>
      <w:r>
        <w:t>Min_m</w:t>
      </w:r>
      <w:proofErr w:type="spellEnd"/>
    </w:p>
    <w:p w:rsidR="00787882" w:rsidRDefault="00787882" w:rsidP="00787882">
      <w:pPr>
        <w:numPr>
          <w:ilvl w:val="0"/>
          <w:numId w:val="5"/>
        </w:numPr>
        <w:spacing w:after="0"/>
      </w:pPr>
      <w:proofErr w:type="spellStart"/>
      <w:r w:rsidRPr="00787882">
        <w:t>Limit_m</w:t>
      </w:r>
      <w:proofErr w:type="spellEnd"/>
    </w:p>
    <w:p w:rsidR="00787882" w:rsidRDefault="00787882" w:rsidP="00787882">
      <w:pPr>
        <w:numPr>
          <w:ilvl w:val="0"/>
          <w:numId w:val="5"/>
        </w:numPr>
        <w:spacing w:after="0"/>
      </w:pPr>
      <w:proofErr w:type="spellStart"/>
      <w:r w:rsidRPr="00787882">
        <w:t>DiagPStep_m</w:t>
      </w:r>
      <w:proofErr w:type="spellEnd"/>
    </w:p>
    <w:p w:rsidR="00787882" w:rsidRDefault="00787882" w:rsidP="00787882">
      <w:pPr>
        <w:numPr>
          <w:ilvl w:val="0"/>
          <w:numId w:val="5"/>
        </w:numPr>
        <w:spacing w:after="0"/>
      </w:pPr>
      <w:proofErr w:type="spellStart"/>
      <w:r w:rsidRPr="00787882">
        <w:t>DiagNStep_m</w:t>
      </w:r>
      <w:proofErr w:type="spellEnd"/>
    </w:p>
    <w:p w:rsidR="00787882" w:rsidRDefault="00787882" w:rsidP="00787882">
      <w:pPr>
        <w:numPr>
          <w:ilvl w:val="0"/>
          <w:numId w:val="5"/>
        </w:numPr>
        <w:spacing w:after="0"/>
      </w:pPr>
      <w:proofErr w:type="spellStart"/>
      <w:r w:rsidRPr="00787882">
        <w:t>DiagFailed_m</w:t>
      </w:r>
      <w:proofErr w:type="spellEnd"/>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D733DA" w:rsidRDefault="001B60DF" w:rsidP="00D733DA">
      <w:pPr>
        <w:pStyle w:val="Heading2"/>
      </w:pPr>
      <w:r>
        <w:t xml:space="preserve">Global Functions/Macros Defined by this </w:t>
      </w:r>
      <w:r w:rsidR="00674ADF">
        <w:t>Module</w:t>
      </w:r>
    </w:p>
    <w:p w:rsidR="00D733DA" w:rsidRDefault="00D733DA" w:rsidP="00D733DA"/>
    <w:p w:rsidR="00D733DA" w:rsidRDefault="00D733DA" w:rsidP="00D733DA">
      <w:r>
        <w:t>None</w:t>
      </w:r>
    </w:p>
    <w:p w:rsidR="00D733DA" w:rsidRDefault="00D733DA">
      <w:pPr>
        <w:spacing w:after="0"/>
      </w:pPr>
    </w:p>
    <w:p w:rsidR="00837B5D" w:rsidRDefault="008B3E94" w:rsidP="00837B5D">
      <w:pPr>
        <w:pStyle w:val="Heading2"/>
      </w:pPr>
      <w:r>
        <w:t>Local Functions/Macros Used by this MDD only</w:t>
      </w:r>
    </w:p>
    <w:p w:rsidR="00837B5D" w:rsidRPr="009B0157" w:rsidRDefault="00837B5D" w:rsidP="00837B5D">
      <w:pPr>
        <w:pStyle w:val="Heading3"/>
      </w:pPr>
      <w:r w:rsidRPr="009B0157">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845"/>
        <w:gridCol w:w="755"/>
        <w:gridCol w:w="1219"/>
        <w:gridCol w:w="1596"/>
        <w:gridCol w:w="795"/>
      </w:tblGrid>
      <w:tr w:rsidR="005D67D1" w:rsidRPr="009B0157" w:rsidTr="005D67D1">
        <w:tc>
          <w:tcPr>
            <w:tcW w:w="1728" w:type="dxa"/>
          </w:tcPr>
          <w:p w:rsidR="00837B5D" w:rsidRPr="009B0157" w:rsidRDefault="00837B5D" w:rsidP="00045239">
            <w:pPr>
              <w:spacing w:before="60"/>
              <w:rPr>
                <w:rFonts w:ascii="Arial" w:hAnsi="Arial" w:cs="Arial"/>
                <w:b/>
                <w:bCs/>
                <w:sz w:val="16"/>
              </w:rPr>
            </w:pPr>
            <w:r w:rsidRPr="009B0157">
              <w:rPr>
                <w:rFonts w:ascii="Arial" w:hAnsi="Arial" w:cs="Arial"/>
                <w:b/>
                <w:bCs/>
                <w:sz w:val="16"/>
              </w:rPr>
              <w:t>Function Name</w:t>
            </w:r>
          </w:p>
        </w:tc>
        <w:tc>
          <w:tcPr>
            <w:tcW w:w="2845" w:type="dxa"/>
          </w:tcPr>
          <w:p w:rsidR="00837B5D" w:rsidRPr="009B0157" w:rsidRDefault="00837B5D" w:rsidP="00045239">
            <w:pPr>
              <w:spacing w:before="60"/>
              <w:rPr>
                <w:rFonts w:ascii="Arial" w:hAnsi="Arial" w:cs="Arial"/>
                <w:sz w:val="16"/>
              </w:rPr>
            </w:pPr>
            <w:r w:rsidRPr="00837B5D">
              <w:rPr>
                <w:rFonts w:ascii="Arial" w:hAnsi="Arial" w:cs="Arial"/>
                <w:sz w:val="16"/>
              </w:rPr>
              <w:t>StepVarXY_u16_s16Xu16Y_Cnt</w:t>
            </w:r>
          </w:p>
        </w:tc>
        <w:tc>
          <w:tcPr>
            <w:tcW w:w="755"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Type</w:t>
            </w:r>
          </w:p>
        </w:tc>
        <w:tc>
          <w:tcPr>
            <w:tcW w:w="1219"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Min</w:t>
            </w:r>
          </w:p>
        </w:tc>
        <w:tc>
          <w:tcPr>
            <w:tcW w:w="1596" w:type="dxa"/>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Max</w:t>
            </w:r>
          </w:p>
        </w:tc>
        <w:tc>
          <w:tcPr>
            <w:tcW w:w="795" w:type="dxa"/>
            <w:tcBorders>
              <w:bottom w:val="single" w:sz="4" w:space="0" w:color="auto"/>
            </w:tcBorders>
            <w:shd w:val="pct30" w:color="FFFF00" w:fill="auto"/>
          </w:tcPr>
          <w:p w:rsidR="00837B5D" w:rsidRPr="009B0157" w:rsidRDefault="00837B5D" w:rsidP="00045239">
            <w:pPr>
              <w:spacing w:before="60"/>
              <w:jc w:val="center"/>
              <w:rPr>
                <w:rFonts w:ascii="Arial" w:hAnsi="Arial" w:cs="Arial"/>
                <w:sz w:val="16"/>
              </w:rPr>
            </w:pPr>
            <w:r w:rsidRPr="009B0157">
              <w:rPr>
                <w:rFonts w:ascii="Arial" w:hAnsi="Arial" w:cs="Arial"/>
                <w:sz w:val="16"/>
              </w:rPr>
              <w:t xml:space="preserve">UTP </w:t>
            </w:r>
            <w:proofErr w:type="spellStart"/>
            <w:r w:rsidRPr="009B0157">
              <w:rPr>
                <w:rFonts w:ascii="Arial" w:hAnsi="Arial" w:cs="Arial"/>
                <w:sz w:val="16"/>
              </w:rPr>
              <w:t>Tol</w:t>
            </w:r>
            <w:proofErr w:type="spellEnd"/>
            <w:r w:rsidRPr="009B0157">
              <w:rPr>
                <w:rFonts w:ascii="Arial" w:hAnsi="Arial" w:cs="Arial"/>
                <w:sz w:val="16"/>
              </w:rPr>
              <w:t>.</w:t>
            </w:r>
          </w:p>
        </w:tc>
      </w:tr>
      <w:tr w:rsidR="005D67D1" w:rsidRPr="009B0157" w:rsidTr="005D67D1">
        <w:tc>
          <w:tcPr>
            <w:tcW w:w="1728" w:type="dxa"/>
          </w:tcPr>
          <w:p w:rsidR="00837B5D" w:rsidRPr="009B0157" w:rsidRDefault="005D67D1" w:rsidP="00045239">
            <w:pPr>
              <w:spacing w:before="60"/>
              <w:rPr>
                <w:rFonts w:ascii="Arial" w:hAnsi="Arial" w:cs="Arial"/>
                <w:b/>
                <w:bCs/>
                <w:sz w:val="16"/>
              </w:rPr>
            </w:pPr>
            <w:bookmarkStart w:id="75" w:name="OLE_LINK1"/>
            <w:bookmarkStart w:id="76" w:name="OLE_LINK2"/>
            <w:r>
              <w:rPr>
                <w:rFonts w:ascii="Arial" w:hAnsi="Arial" w:cs="Arial"/>
                <w:b/>
                <w:bCs/>
                <w:sz w:val="16"/>
              </w:rPr>
              <w:t>Arguments Passed</w:t>
            </w:r>
          </w:p>
        </w:tc>
        <w:tc>
          <w:tcPr>
            <w:tcW w:w="2845" w:type="dxa"/>
          </w:tcPr>
          <w:p w:rsidR="00837B5D" w:rsidRPr="009B0157" w:rsidRDefault="005D67D1" w:rsidP="00045239">
            <w:pPr>
              <w:spacing w:before="60"/>
              <w:rPr>
                <w:rFonts w:ascii="Arial" w:hAnsi="Arial" w:cs="Arial"/>
                <w:sz w:val="16"/>
              </w:rPr>
            </w:pPr>
            <w:proofErr w:type="spellStart"/>
            <w:r w:rsidRPr="005D67D1">
              <w:rPr>
                <w:rFonts w:ascii="Arial" w:hAnsi="Arial" w:cs="Arial"/>
                <w:sz w:val="16"/>
              </w:rPr>
              <w:t>TableX</w:t>
            </w:r>
            <w:proofErr w:type="spellEnd"/>
          </w:p>
        </w:tc>
        <w:tc>
          <w:tcPr>
            <w:tcW w:w="755"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sint16*</w:t>
            </w:r>
          </w:p>
        </w:tc>
        <w:tc>
          <w:tcPr>
            <w:tcW w:w="1219"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-32,768</w:t>
            </w:r>
          </w:p>
        </w:tc>
        <w:tc>
          <w:tcPr>
            <w:tcW w:w="1596" w:type="dxa"/>
            <w:shd w:val="clear" w:color="auto" w:fill="D9D9D9"/>
          </w:tcPr>
          <w:p w:rsidR="00837B5D" w:rsidRPr="009B0157" w:rsidRDefault="005D67D1" w:rsidP="00045239">
            <w:pPr>
              <w:spacing w:before="60"/>
              <w:rPr>
                <w:rFonts w:ascii="Arial" w:hAnsi="Arial" w:cs="Arial"/>
                <w:sz w:val="16"/>
              </w:rPr>
            </w:pPr>
            <w:r>
              <w:rPr>
                <w:rFonts w:ascii="Arial" w:hAnsi="Arial" w:cs="Arial"/>
                <w:sz w:val="16"/>
              </w:rPr>
              <w:t>32,767</w:t>
            </w:r>
          </w:p>
        </w:tc>
        <w:tc>
          <w:tcPr>
            <w:tcW w:w="795"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proofErr w:type="spellStart"/>
            <w:r w:rsidRPr="005D67D1">
              <w:rPr>
                <w:rFonts w:ascii="Arial" w:hAnsi="Arial" w:cs="Arial"/>
                <w:sz w:val="16"/>
              </w:rPr>
              <w:t>TableY</w:t>
            </w:r>
            <w:proofErr w:type="spellEnd"/>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uint16*</w:t>
            </w:r>
          </w:p>
        </w:tc>
        <w:tc>
          <w:tcPr>
            <w:tcW w:w="1219"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0</w:t>
            </w:r>
          </w:p>
        </w:tc>
        <w:tc>
          <w:tcPr>
            <w:tcW w:w="1596" w:type="dxa"/>
            <w:shd w:val="clear" w:color="auto" w:fill="D9D9D9"/>
          </w:tcPr>
          <w:p w:rsidR="005D67D1" w:rsidRPr="009B0157" w:rsidRDefault="005D67D1" w:rsidP="00045239">
            <w:pPr>
              <w:spacing w:before="60"/>
              <w:rPr>
                <w:rFonts w:ascii="Arial" w:hAnsi="Arial" w:cs="Arial"/>
                <w:sz w:val="16"/>
              </w:rPr>
            </w:pPr>
            <w:r w:rsidRPr="005D67D1">
              <w:rPr>
                <w:rFonts w:ascii="Arial" w:hAnsi="Arial" w:cs="Arial"/>
                <w:sz w:val="16"/>
              </w:rPr>
              <w:t>6553</w:t>
            </w:r>
            <w:r w:rsidR="0015462A">
              <w:rPr>
                <w:rFonts w:ascii="Arial" w:hAnsi="Arial" w:cs="Arial"/>
                <w:sz w:val="16"/>
              </w:rPr>
              <w:t>5</w:t>
            </w:r>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r w:rsidRPr="005D67D1">
              <w:rPr>
                <w:rFonts w:ascii="Arial" w:hAnsi="Arial" w:cs="Arial"/>
                <w:sz w:val="16"/>
              </w:rPr>
              <w:t>Size</w:t>
            </w:r>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uint16</w:t>
            </w:r>
          </w:p>
        </w:tc>
        <w:tc>
          <w:tcPr>
            <w:tcW w:w="1219" w:type="dxa"/>
            <w:shd w:val="clear" w:color="auto" w:fill="D9D9D9"/>
          </w:tcPr>
          <w:p w:rsidR="005D67D1" w:rsidRPr="009B0157" w:rsidRDefault="0015462A" w:rsidP="00045239">
            <w:pPr>
              <w:spacing w:before="60"/>
              <w:rPr>
                <w:rFonts w:ascii="Arial" w:hAnsi="Arial" w:cs="Arial"/>
                <w:sz w:val="16"/>
              </w:rPr>
            </w:pPr>
            <w:r>
              <w:rPr>
                <w:rFonts w:ascii="Arial" w:hAnsi="Arial" w:cs="Arial"/>
                <w:sz w:val="16"/>
              </w:rPr>
              <w:t>1</w:t>
            </w:r>
          </w:p>
        </w:tc>
        <w:tc>
          <w:tcPr>
            <w:tcW w:w="1596" w:type="dxa"/>
            <w:shd w:val="clear" w:color="auto" w:fill="D9D9D9"/>
          </w:tcPr>
          <w:p w:rsidR="005D67D1" w:rsidRPr="009B0157" w:rsidRDefault="00A42B96" w:rsidP="00045239">
            <w:pPr>
              <w:spacing w:before="60"/>
              <w:rPr>
                <w:rFonts w:ascii="Arial" w:hAnsi="Arial" w:cs="Arial"/>
                <w:sz w:val="16"/>
              </w:rPr>
            </w:pPr>
            <w:r>
              <w:rPr>
                <w:rFonts w:ascii="Arial" w:hAnsi="Arial" w:cs="Arial"/>
                <w:sz w:val="16"/>
              </w:rPr>
              <w:t>65535</w:t>
            </w:r>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tr w:rsidR="005D67D1" w:rsidRPr="009B0157" w:rsidTr="005D67D1">
        <w:tc>
          <w:tcPr>
            <w:tcW w:w="1728" w:type="dxa"/>
          </w:tcPr>
          <w:p w:rsidR="005D67D1" w:rsidRPr="009B0157" w:rsidRDefault="005D67D1" w:rsidP="00045239">
            <w:pPr>
              <w:spacing w:before="60"/>
              <w:rPr>
                <w:rFonts w:ascii="Arial" w:hAnsi="Arial" w:cs="Arial"/>
                <w:b/>
                <w:bCs/>
                <w:sz w:val="16"/>
              </w:rPr>
            </w:pPr>
          </w:p>
        </w:tc>
        <w:tc>
          <w:tcPr>
            <w:tcW w:w="2845" w:type="dxa"/>
          </w:tcPr>
          <w:p w:rsidR="005D67D1" w:rsidRPr="009B0157" w:rsidRDefault="005D67D1" w:rsidP="00045239">
            <w:pPr>
              <w:spacing w:before="60"/>
              <w:rPr>
                <w:rFonts w:ascii="Arial" w:hAnsi="Arial" w:cs="Arial"/>
                <w:sz w:val="16"/>
              </w:rPr>
            </w:pPr>
            <w:r w:rsidRPr="005D67D1">
              <w:rPr>
                <w:rFonts w:ascii="Arial" w:hAnsi="Arial" w:cs="Arial"/>
                <w:sz w:val="16"/>
              </w:rPr>
              <w:t>input</w:t>
            </w:r>
          </w:p>
        </w:tc>
        <w:tc>
          <w:tcPr>
            <w:tcW w:w="755"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sint16</w:t>
            </w:r>
          </w:p>
        </w:tc>
        <w:tc>
          <w:tcPr>
            <w:tcW w:w="1219"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-32,768</w:t>
            </w:r>
          </w:p>
        </w:tc>
        <w:tc>
          <w:tcPr>
            <w:tcW w:w="1596" w:type="dxa"/>
            <w:shd w:val="clear" w:color="auto" w:fill="D9D9D9"/>
          </w:tcPr>
          <w:p w:rsidR="005D67D1" w:rsidRPr="009B0157" w:rsidRDefault="005D67D1" w:rsidP="00045239">
            <w:pPr>
              <w:spacing w:before="60"/>
              <w:rPr>
                <w:rFonts w:ascii="Arial" w:hAnsi="Arial" w:cs="Arial"/>
                <w:sz w:val="16"/>
              </w:rPr>
            </w:pPr>
            <w:r>
              <w:rPr>
                <w:rFonts w:ascii="Arial" w:hAnsi="Arial" w:cs="Arial"/>
                <w:sz w:val="16"/>
              </w:rPr>
              <w:t>32,767</w:t>
            </w:r>
          </w:p>
        </w:tc>
        <w:tc>
          <w:tcPr>
            <w:tcW w:w="795" w:type="dxa"/>
            <w:shd w:val="clear" w:color="auto" w:fill="D9D9D9"/>
          </w:tcPr>
          <w:p w:rsidR="005D67D1" w:rsidRPr="009B0157" w:rsidRDefault="00AE23E0" w:rsidP="00045239">
            <w:pPr>
              <w:spacing w:before="60"/>
              <w:rPr>
                <w:rFonts w:ascii="Arial" w:hAnsi="Arial" w:cs="Arial"/>
                <w:sz w:val="16"/>
              </w:rPr>
            </w:pPr>
            <w:r>
              <w:rPr>
                <w:rFonts w:ascii="Arial" w:hAnsi="Arial" w:cs="Arial"/>
                <w:sz w:val="16"/>
              </w:rPr>
              <w:t>N/A</w:t>
            </w:r>
          </w:p>
        </w:tc>
      </w:tr>
      <w:bookmarkEnd w:id="75"/>
      <w:bookmarkEnd w:id="76"/>
      <w:tr w:rsidR="005D67D1" w:rsidRPr="009B0157" w:rsidTr="005D67D1">
        <w:tc>
          <w:tcPr>
            <w:tcW w:w="1728" w:type="dxa"/>
          </w:tcPr>
          <w:p w:rsidR="00837B5D" w:rsidRPr="009B0157" w:rsidRDefault="00837B5D" w:rsidP="00045239">
            <w:pPr>
              <w:spacing w:before="60"/>
              <w:rPr>
                <w:rFonts w:ascii="Arial" w:hAnsi="Arial" w:cs="Arial"/>
                <w:b/>
                <w:bCs/>
                <w:sz w:val="16"/>
              </w:rPr>
            </w:pPr>
            <w:r w:rsidRPr="009B0157">
              <w:rPr>
                <w:rFonts w:ascii="Arial" w:hAnsi="Arial" w:cs="Arial"/>
                <w:b/>
                <w:bCs/>
                <w:sz w:val="16"/>
              </w:rPr>
              <w:t>Return Value</w:t>
            </w:r>
          </w:p>
        </w:tc>
        <w:tc>
          <w:tcPr>
            <w:tcW w:w="2845" w:type="dxa"/>
          </w:tcPr>
          <w:p w:rsidR="00837B5D" w:rsidRPr="009B0157" w:rsidRDefault="00AE23E0" w:rsidP="00045239">
            <w:pPr>
              <w:spacing w:before="60"/>
              <w:rPr>
                <w:rFonts w:ascii="Arial" w:hAnsi="Arial" w:cs="Arial"/>
                <w:sz w:val="16"/>
              </w:rPr>
            </w:pPr>
            <w:r>
              <w:rPr>
                <w:rFonts w:ascii="Arial" w:hAnsi="Arial" w:cs="Arial"/>
                <w:sz w:val="16"/>
              </w:rPr>
              <w:t>See description</w:t>
            </w:r>
          </w:p>
        </w:tc>
        <w:tc>
          <w:tcPr>
            <w:tcW w:w="755"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u</w:t>
            </w:r>
            <w:r w:rsidR="005D67D1">
              <w:rPr>
                <w:rFonts w:ascii="Arial" w:hAnsi="Arial" w:cs="Arial"/>
                <w:sz w:val="16"/>
              </w:rPr>
              <w:t>int16</w:t>
            </w:r>
          </w:p>
        </w:tc>
        <w:tc>
          <w:tcPr>
            <w:tcW w:w="1219" w:type="dxa"/>
            <w:shd w:val="clear" w:color="auto" w:fill="D9D9D9"/>
          </w:tcPr>
          <w:p w:rsidR="00837B5D" w:rsidRPr="009B0157" w:rsidRDefault="00AE23E0" w:rsidP="00045239">
            <w:pPr>
              <w:spacing w:before="60"/>
              <w:rPr>
                <w:rFonts w:ascii="Arial" w:hAnsi="Arial" w:cs="Arial"/>
                <w:sz w:val="16"/>
              </w:rPr>
            </w:pPr>
            <w:r>
              <w:rPr>
                <w:rFonts w:ascii="Arial" w:hAnsi="Arial" w:cs="Arial"/>
                <w:sz w:val="16"/>
              </w:rPr>
              <w:t>0</w:t>
            </w:r>
          </w:p>
        </w:tc>
        <w:tc>
          <w:tcPr>
            <w:tcW w:w="1596" w:type="dxa"/>
            <w:shd w:val="clear" w:color="auto" w:fill="D9D9D9"/>
          </w:tcPr>
          <w:p w:rsidR="00837B5D" w:rsidRPr="009B0157" w:rsidRDefault="00AE23E0" w:rsidP="00045239">
            <w:pPr>
              <w:spacing w:before="60"/>
              <w:rPr>
                <w:rFonts w:ascii="Arial" w:hAnsi="Arial" w:cs="Arial"/>
                <w:sz w:val="16"/>
              </w:rPr>
            </w:pPr>
            <w:r w:rsidRPr="005D67D1">
              <w:rPr>
                <w:rFonts w:ascii="Arial" w:hAnsi="Arial" w:cs="Arial"/>
                <w:sz w:val="16"/>
              </w:rPr>
              <w:t>6553</w:t>
            </w:r>
            <w:r w:rsidR="0015462A">
              <w:rPr>
                <w:rFonts w:ascii="Arial" w:hAnsi="Arial" w:cs="Arial"/>
                <w:sz w:val="16"/>
              </w:rPr>
              <w:t>5</w:t>
            </w:r>
          </w:p>
        </w:tc>
        <w:tc>
          <w:tcPr>
            <w:tcW w:w="795" w:type="dxa"/>
            <w:shd w:val="clear" w:color="auto" w:fill="D9D9D9"/>
          </w:tcPr>
          <w:p w:rsidR="00837B5D" w:rsidRPr="009B0157" w:rsidRDefault="00540C86" w:rsidP="00045239">
            <w:pPr>
              <w:spacing w:before="60"/>
              <w:rPr>
                <w:rFonts w:ascii="Arial" w:hAnsi="Arial" w:cs="Arial"/>
                <w:sz w:val="16"/>
              </w:rPr>
            </w:pPr>
            <w:r>
              <w:rPr>
                <w:rFonts w:ascii="Arial" w:hAnsi="Arial" w:cs="Arial"/>
                <w:sz w:val="16"/>
              </w:rPr>
              <w:t>0</w:t>
            </w:r>
          </w:p>
        </w:tc>
      </w:tr>
    </w:tbl>
    <w:p w:rsidR="00EF4854" w:rsidRDefault="00EF4854" w:rsidP="00EF4854">
      <w:bookmarkStart w:id="77" w:name="OLE_LINK28"/>
      <w:bookmarkStart w:id="78" w:name="OLE_LINK29"/>
      <w:r>
        <w:t>NOTE – this function is able to be called with the range of argument values as shown; full range will not necessarily be reached in the actual calls to this function in this component.  UTP will test this function only to the limits of the actual parameters in the actual function calls.</w:t>
      </w:r>
    </w:p>
    <w:bookmarkEnd w:id="77"/>
    <w:bookmarkEnd w:id="78"/>
    <w:p w:rsidR="00837B5D" w:rsidRPr="009B0157" w:rsidRDefault="00837B5D" w:rsidP="00837B5D">
      <w:pPr>
        <w:pStyle w:val="Heading4"/>
      </w:pPr>
      <w:r w:rsidRPr="009B0157">
        <w:lastRenderedPageBreak/>
        <w:t>Description</w:t>
      </w:r>
    </w:p>
    <w:p w:rsidR="00C827D5" w:rsidRPr="00F56DCB" w:rsidRDefault="00F56DCB" w:rsidP="00F56DCB">
      <w:pPr>
        <w:pStyle w:val="Caption"/>
        <w:rPr>
          <w:sz w:val="28"/>
        </w:rPr>
      </w:pPr>
      <w:r w:rsidRPr="00124FE8">
        <w:object w:dxaOrig="6885" w:dyaOrig="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19.5pt" o:ole="">
            <v:imagedata r:id="rId10" o:title=""/>
          </v:shape>
          <o:OLEObject Type="Embed" ProgID="Visio.Drawing.11" ShapeID="_x0000_i1025" DrawAspect="Content" ObjectID="_1446636865" r:id="rId11"/>
        </w:object>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Rte_InitValue_CuTempEst_DegC_f32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68012B" w:rsidRPr="004B5BE2" w:rsidTr="006560BA">
        <w:trPr>
          <w:trHeight w:val="341"/>
        </w:trPr>
        <w:tc>
          <w:tcPr>
            <w:tcW w:w="4455" w:type="dxa"/>
            <w:vAlign w:val="center"/>
          </w:tcPr>
          <w:p w:rsidR="0068012B" w:rsidRPr="001962AF" w:rsidRDefault="0068012B" w:rsidP="006560BA">
            <w:pPr>
              <w:spacing w:before="100" w:beforeAutospacing="1" w:after="100" w:afterAutospacing="1"/>
              <w:rPr>
                <w:rFonts w:ascii="Arial" w:hAnsi="Arial" w:cs="Arial"/>
                <w:sz w:val="16"/>
                <w:szCs w:val="16"/>
                <w:lang w:val="fr-FR"/>
              </w:rPr>
            </w:pPr>
            <w:r w:rsidRPr="001962AF">
              <w:rPr>
                <w:rFonts w:ascii="Arial" w:hAnsi="Arial" w:cs="Arial"/>
                <w:sz w:val="16"/>
                <w:szCs w:val="16"/>
                <w:lang w:val="fr-FR"/>
              </w:rPr>
              <w:t>Rte_InitValue_DutyCycleLevel_Uls_f32</w:t>
            </w:r>
          </w:p>
        </w:tc>
        <w:tc>
          <w:tcPr>
            <w:tcW w:w="4455" w:type="dxa"/>
            <w:vAlign w:val="center"/>
          </w:tcPr>
          <w:p w:rsidR="0068012B" w:rsidRPr="00D733DA" w:rsidRDefault="0068012B"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Rte_InitValue_FiltMeasTemp_DegC_f32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Rte_InitValue_FilteredPkCurr_AmpSq_f32</w:t>
            </w:r>
          </w:p>
        </w:tc>
        <w:tc>
          <w:tcPr>
            <w:tcW w:w="4455" w:type="dxa"/>
            <w:vAlign w:val="center"/>
          </w:tcPr>
          <w:p w:rsidR="00D733DA" w:rsidRPr="00D733DA" w:rsidRDefault="00D733DA" w:rsidP="00896966">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EE5010" w:rsidRDefault="00D733DA" w:rsidP="006560BA">
            <w:pPr>
              <w:spacing w:before="100" w:beforeAutospacing="1" w:after="100" w:afterAutospacing="1"/>
              <w:rPr>
                <w:rFonts w:ascii="Arial" w:hAnsi="Arial" w:cs="Arial"/>
                <w:sz w:val="16"/>
                <w:szCs w:val="16"/>
                <w:lang w:val="fr-FR"/>
              </w:rPr>
            </w:pPr>
            <w:r w:rsidRPr="00EE5010">
              <w:rPr>
                <w:rFonts w:ascii="Arial" w:hAnsi="Arial" w:cs="Arial"/>
                <w:sz w:val="16"/>
                <w:szCs w:val="16"/>
                <w:lang w:val="fr-FR"/>
              </w:rPr>
              <w:t>Rte_InitValue_MagTempEst_DegC_f32</w:t>
            </w:r>
          </w:p>
        </w:tc>
        <w:tc>
          <w:tcPr>
            <w:tcW w:w="4455" w:type="dxa"/>
            <w:vAlign w:val="center"/>
          </w:tcPr>
          <w:p w:rsidR="00D733DA" w:rsidRPr="00D733DA" w:rsidRDefault="00D733DA" w:rsidP="00896966">
            <w:pPr>
              <w:spacing w:before="100" w:beforeAutospacing="1" w:after="100" w:afterAutospacing="1"/>
              <w:rPr>
                <w:rFonts w:ascii="Arial" w:hAnsi="Arial" w:cs="Arial"/>
                <w:sz w:val="16"/>
                <w:szCs w:val="16"/>
              </w:rPr>
            </w:pPr>
            <w:r>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Rte_InitValue_MotorVelCRF_MtrRadpS_f32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1962AF" w:rsidRDefault="00D733DA" w:rsidP="006560BA">
            <w:pPr>
              <w:spacing w:before="100" w:beforeAutospacing="1" w:after="100" w:afterAutospacing="1"/>
              <w:rPr>
                <w:rFonts w:ascii="Arial" w:hAnsi="Arial" w:cs="Arial"/>
                <w:sz w:val="16"/>
                <w:szCs w:val="16"/>
                <w:lang w:val="fr-FR"/>
              </w:rPr>
            </w:pPr>
            <w:r w:rsidRPr="001962AF">
              <w:rPr>
                <w:rFonts w:ascii="Arial" w:hAnsi="Arial" w:cs="Arial"/>
                <w:sz w:val="16"/>
                <w:szCs w:val="16"/>
                <w:lang w:val="fr-FR"/>
              </w:rPr>
              <w:t>Rte_InitValue_MtrPkCurr_AmpSq_f32</w:t>
            </w:r>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EE5010" w:rsidRDefault="00D733DA" w:rsidP="006560BA">
            <w:pPr>
              <w:spacing w:before="100" w:beforeAutospacing="1" w:after="100" w:afterAutospacing="1"/>
              <w:rPr>
                <w:rFonts w:ascii="Arial" w:hAnsi="Arial" w:cs="Arial"/>
                <w:sz w:val="16"/>
                <w:szCs w:val="16"/>
                <w:lang w:val="fr-FR"/>
              </w:rPr>
            </w:pPr>
            <w:bookmarkStart w:id="79" w:name="OLE_LINK15"/>
            <w:bookmarkStart w:id="80" w:name="OLE_LINK16"/>
            <w:r w:rsidRPr="00EE5010">
              <w:rPr>
                <w:rFonts w:ascii="Arial" w:hAnsi="Arial" w:cs="Arial"/>
                <w:sz w:val="16"/>
                <w:szCs w:val="16"/>
                <w:lang w:val="fr-FR"/>
              </w:rPr>
              <w:t>Rte_InitValue_SiTempEst_DegC_f32</w:t>
            </w:r>
            <w:bookmarkEnd w:id="79"/>
            <w:bookmarkEnd w:id="80"/>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5C2B6E" w:rsidRPr="004B5BE2" w:rsidTr="006560BA">
        <w:trPr>
          <w:trHeight w:val="341"/>
        </w:trPr>
        <w:tc>
          <w:tcPr>
            <w:tcW w:w="4455" w:type="dxa"/>
            <w:vAlign w:val="center"/>
          </w:tcPr>
          <w:p w:rsidR="005C2B6E" w:rsidRPr="00D733DA" w:rsidRDefault="005C2B6E" w:rsidP="005C2B6E">
            <w:pPr>
              <w:spacing w:before="100" w:beforeAutospacing="1" w:after="100" w:afterAutospacing="1"/>
              <w:rPr>
                <w:rFonts w:ascii="Arial" w:hAnsi="Arial" w:cs="Arial"/>
                <w:sz w:val="16"/>
                <w:szCs w:val="16"/>
              </w:rPr>
            </w:pPr>
            <w:r w:rsidRPr="00D733DA">
              <w:rPr>
                <w:rFonts w:ascii="Arial" w:hAnsi="Arial" w:cs="Arial"/>
                <w:sz w:val="16"/>
                <w:szCs w:val="16"/>
              </w:rPr>
              <w:t>Rte_InitValue_</w:t>
            </w:r>
            <w:r w:rsidR="00FB7439" w:rsidRPr="005A3F4B">
              <w:rPr>
                <w:sz w:val="18"/>
                <w:szCs w:val="18"/>
              </w:rPr>
              <w:t xml:space="preserve"> </w:t>
            </w:r>
            <w:bookmarkStart w:id="81" w:name="OLE_LINK82"/>
            <w:bookmarkStart w:id="82" w:name="OLE_LINK83"/>
            <w:r w:rsidR="00FB7439" w:rsidRPr="005A3F4B">
              <w:rPr>
                <w:sz w:val="18"/>
                <w:szCs w:val="18"/>
              </w:rPr>
              <w:t>DiagStsDefTemp</w:t>
            </w:r>
            <w:bookmarkEnd w:id="81"/>
            <w:bookmarkEnd w:id="82"/>
            <w:r w:rsidR="00FB7439" w:rsidDel="00FB7439">
              <w:rPr>
                <w:rFonts w:ascii="Arial" w:hAnsi="Arial" w:cs="Arial"/>
                <w:sz w:val="16"/>
                <w:szCs w:val="16"/>
              </w:rPr>
              <w:t xml:space="preserve"> </w:t>
            </w:r>
            <w:r>
              <w:rPr>
                <w:rFonts w:ascii="Arial" w:hAnsi="Arial" w:cs="Arial"/>
                <w:sz w:val="16"/>
                <w:szCs w:val="16"/>
              </w:rPr>
              <w:t>_Cnt_lgc</w:t>
            </w:r>
          </w:p>
        </w:tc>
        <w:tc>
          <w:tcPr>
            <w:tcW w:w="4455" w:type="dxa"/>
            <w:vAlign w:val="center"/>
          </w:tcPr>
          <w:p w:rsidR="005C2B6E" w:rsidRPr="00D733DA" w:rsidRDefault="005C2B6E" w:rsidP="00D733DA">
            <w:pPr>
              <w:spacing w:before="100" w:beforeAutospacing="1" w:after="100" w:afterAutospacing="1"/>
              <w:rPr>
                <w:rFonts w:ascii="Arial" w:hAnsi="Arial" w:cs="Arial"/>
                <w:sz w:val="16"/>
                <w:szCs w:val="16"/>
              </w:rPr>
            </w:pPr>
            <w:r>
              <w:rPr>
                <w:rFonts w:ascii="Arial" w:hAnsi="Arial" w:cs="Arial"/>
                <w:sz w:val="16"/>
                <w:szCs w:val="16"/>
              </w:rPr>
              <w:t>FALSE</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bookmarkStart w:id="83" w:name="OLE_LINK3"/>
            <w:bookmarkStart w:id="84" w:name="OLE_LINK4"/>
            <w:r w:rsidRPr="00D733DA">
              <w:rPr>
                <w:rFonts w:ascii="Arial" w:hAnsi="Arial" w:cs="Arial"/>
                <w:sz w:val="16"/>
                <w:szCs w:val="16"/>
              </w:rPr>
              <w:lastRenderedPageBreak/>
              <w:t>Rte_InitValue_ThermLimitPerc_Uls_f32</w:t>
            </w:r>
            <w:bookmarkEnd w:id="83"/>
            <w:bookmarkEnd w:id="84"/>
          </w:p>
        </w:tc>
        <w:tc>
          <w:tcPr>
            <w:tcW w:w="4455" w:type="dxa"/>
            <w:vAlign w:val="center"/>
          </w:tcPr>
          <w:p w:rsidR="00D733DA" w:rsidRPr="00D733DA" w:rsidRDefault="00D733DA" w:rsidP="00D733DA">
            <w:pPr>
              <w:spacing w:before="100" w:beforeAutospacing="1" w:after="100" w:afterAutospacing="1"/>
              <w:rPr>
                <w:rFonts w:ascii="Arial" w:hAnsi="Arial" w:cs="Arial"/>
                <w:sz w:val="16"/>
                <w:szCs w:val="16"/>
              </w:rPr>
            </w:pPr>
            <w:r w:rsidRPr="00D733DA">
              <w:rPr>
                <w:rFonts w:ascii="Arial" w:hAnsi="Arial" w:cs="Arial"/>
                <w:sz w:val="16"/>
                <w:szCs w:val="16"/>
              </w:rPr>
              <w:t>0</w:t>
            </w:r>
          </w:p>
        </w:tc>
      </w:tr>
      <w:tr w:rsidR="00D733DA" w:rsidRPr="004B5BE2" w:rsidTr="006560BA">
        <w:trPr>
          <w:trHeight w:val="341"/>
        </w:trPr>
        <w:tc>
          <w:tcPr>
            <w:tcW w:w="4455" w:type="dxa"/>
            <w:vAlign w:val="center"/>
          </w:tcPr>
          <w:p w:rsidR="00D733DA" w:rsidRPr="00D733DA" w:rsidRDefault="00D733DA" w:rsidP="006560BA">
            <w:pPr>
              <w:spacing w:before="100" w:beforeAutospacing="1" w:after="100" w:afterAutospacing="1"/>
              <w:rPr>
                <w:rFonts w:ascii="Arial" w:hAnsi="Arial" w:cs="Arial"/>
                <w:sz w:val="16"/>
                <w:szCs w:val="16"/>
              </w:rPr>
            </w:pPr>
            <w:r w:rsidRPr="00D733DA">
              <w:rPr>
                <w:rFonts w:ascii="Arial" w:hAnsi="Arial" w:cs="Arial"/>
                <w:sz w:val="16"/>
                <w:szCs w:val="16"/>
              </w:rPr>
              <w:t>Rte_InitValue_ThermalLimit_MtrNm_f32</w:t>
            </w:r>
          </w:p>
        </w:tc>
        <w:tc>
          <w:tcPr>
            <w:tcW w:w="4455" w:type="dxa"/>
            <w:vAlign w:val="center"/>
          </w:tcPr>
          <w:p w:rsidR="00D733DA" w:rsidRPr="00D733DA" w:rsidRDefault="006560BA" w:rsidP="00D733DA">
            <w:pPr>
              <w:spacing w:before="100" w:beforeAutospacing="1" w:after="100" w:afterAutospacing="1"/>
              <w:rPr>
                <w:rFonts w:ascii="Arial" w:hAnsi="Arial" w:cs="Arial"/>
                <w:sz w:val="16"/>
                <w:szCs w:val="16"/>
              </w:rPr>
            </w:pPr>
            <w:r>
              <w:rPr>
                <w:rFonts w:ascii="Arial" w:hAnsi="Arial" w:cs="Arial"/>
                <w:sz w:val="16"/>
                <w:szCs w:val="16"/>
              </w:rPr>
              <w:t>8.8</w:t>
            </w:r>
          </w:p>
        </w:tc>
      </w:tr>
      <w:tr w:rsidR="008663AA" w:rsidRPr="004B5BE2" w:rsidTr="006560BA">
        <w:trPr>
          <w:trHeight w:val="341"/>
        </w:trPr>
        <w:tc>
          <w:tcPr>
            <w:tcW w:w="4455" w:type="dxa"/>
            <w:vAlign w:val="center"/>
          </w:tcPr>
          <w:p w:rsidR="008663AA" w:rsidRPr="00D733DA" w:rsidRDefault="008663AA" w:rsidP="006560BA">
            <w:pPr>
              <w:spacing w:before="100" w:beforeAutospacing="1" w:after="100" w:afterAutospacing="1"/>
              <w:rPr>
                <w:rFonts w:ascii="Arial" w:hAnsi="Arial" w:cs="Arial"/>
                <w:sz w:val="16"/>
                <w:szCs w:val="16"/>
              </w:rPr>
            </w:pPr>
            <w:r w:rsidRPr="008663AA">
              <w:rPr>
                <w:rFonts w:ascii="Arial" w:hAnsi="Arial" w:cs="Arial"/>
                <w:sz w:val="16"/>
                <w:szCs w:val="16"/>
              </w:rPr>
              <w:t>Rte_InitValue_DefeatDutySvc_Cnt_lgc</w:t>
            </w:r>
          </w:p>
        </w:tc>
        <w:tc>
          <w:tcPr>
            <w:tcW w:w="4455" w:type="dxa"/>
            <w:vAlign w:val="center"/>
          </w:tcPr>
          <w:p w:rsidR="008663AA" w:rsidRDefault="008663AA" w:rsidP="00D733DA">
            <w:pPr>
              <w:spacing w:before="100" w:beforeAutospacing="1" w:after="100" w:afterAutospacing="1"/>
              <w:rPr>
                <w:rFonts w:ascii="Arial" w:hAnsi="Arial" w:cs="Arial"/>
                <w:sz w:val="16"/>
                <w:szCs w:val="16"/>
              </w:rPr>
            </w:pPr>
            <w:r>
              <w:rPr>
                <w:rFonts w:ascii="Arial" w:hAnsi="Arial" w:cs="Arial"/>
                <w:sz w:val="16"/>
                <w:szCs w:val="16"/>
              </w:rPr>
              <w:t>FALSE</w:t>
            </w:r>
          </w:p>
        </w:tc>
      </w:tr>
      <w:tr w:rsidR="00124636" w:rsidRPr="004B5BE2" w:rsidTr="006560BA">
        <w:trPr>
          <w:trHeight w:val="341"/>
        </w:trPr>
        <w:tc>
          <w:tcPr>
            <w:tcW w:w="4455" w:type="dxa"/>
            <w:vAlign w:val="center"/>
          </w:tcPr>
          <w:p w:rsidR="00124636" w:rsidRPr="008663AA" w:rsidRDefault="00124636" w:rsidP="006560BA">
            <w:pPr>
              <w:spacing w:before="100" w:beforeAutospacing="1" w:after="100" w:afterAutospacing="1"/>
              <w:rPr>
                <w:rFonts w:ascii="Arial" w:hAnsi="Arial" w:cs="Arial"/>
                <w:sz w:val="16"/>
                <w:szCs w:val="16"/>
              </w:rPr>
            </w:pPr>
            <w:r w:rsidRPr="008663AA">
              <w:rPr>
                <w:rFonts w:ascii="Arial" w:hAnsi="Arial" w:cs="Arial"/>
                <w:sz w:val="16"/>
                <w:szCs w:val="16"/>
              </w:rPr>
              <w:t>Rte_InitValue_</w:t>
            </w:r>
            <w:r>
              <w:t xml:space="preserve"> </w:t>
            </w:r>
            <w:r w:rsidRPr="00124636">
              <w:rPr>
                <w:rFonts w:ascii="Arial" w:hAnsi="Arial" w:cs="Arial"/>
                <w:sz w:val="16"/>
                <w:szCs w:val="16"/>
              </w:rPr>
              <w:t>IgnTimeOff_Cnt_u32</w:t>
            </w:r>
          </w:p>
        </w:tc>
        <w:tc>
          <w:tcPr>
            <w:tcW w:w="4455" w:type="dxa"/>
            <w:vAlign w:val="center"/>
          </w:tcPr>
          <w:p w:rsidR="00124636" w:rsidRDefault="00124636" w:rsidP="00D733DA">
            <w:pPr>
              <w:spacing w:before="100" w:beforeAutospacing="1" w:after="100" w:afterAutospacing="1"/>
              <w:rPr>
                <w:rFonts w:ascii="Arial" w:hAnsi="Arial" w:cs="Arial"/>
                <w:sz w:val="16"/>
                <w:szCs w:val="16"/>
              </w:rPr>
            </w:pPr>
            <w:r>
              <w:rPr>
                <w:rFonts w:ascii="Arial" w:hAnsi="Arial" w:cs="Arial"/>
                <w:sz w:val="16"/>
                <w:szCs w:val="16"/>
              </w:rPr>
              <w:t>0</w:t>
            </w:r>
          </w:p>
        </w:tc>
      </w:tr>
      <w:tr w:rsidR="00124636" w:rsidRPr="004B5BE2" w:rsidTr="006560BA">
        <w:trPr>
          <w:trHeight w:val="341"/>
        </w:trPr>
        <w:tc>
          <w:tcPr>
            <w:tcW w:w="4455" w:type="dxa"/>
            <w:vAlign w:val="center"/>
          </w:tcPr>
          <w:p w:rsidR="00124636" w:rsidRPr="00CE4A4A" w:rsidRDefault="005B1976" w:rsidP="006560BA">
            <w:pPr>
              <w:spacing w:before="100" w:beforeAutospacing="1" w:after="100" w:afterAutospacing="1"/>
              <w:rPr>
                <w:rFonts w:ascii="Arial" w:hAnsi="Arial" w:cs="Arial"/>
                <w:sz w:val="16"/>
                <w:szCs w:val="16"/>
                <w:lang w:val="fr-FR"/>
              </w:rPr>
            </w:pPr>
            <w:r w:rsidRPr="005B1976">
              <w:rPr>
                <w:rFonts w:ascii="Arial" w:hAnsi="Arial" w:cs="Arial"/>
                <w:sz w:val="16"/>
                <w:szCs w:val="16"/>
                <w:lang w:val="fr-FR"/>
              </w:rPr>
              <w:t>Rte_InitValue_</w:t>
            </w:r>
            <w:r w:rsidRPr="005B1976">
              <w:rPr>
                <w:lang w:val="fr-FR"/>
              </w:rPr>
              <w:t xml:space="preserve"> </w:t>
            </w:r>
            <w:r w:rsidRPr="005B1976">
              <w:rPr>
                <w:rFonts w:ascii="Arial" w:hAnsi="Arial" w:cs="Arial"/>
                <w:sz w:val="16"/>
                <w:szCs w:val="16"/>
                <w:lang w:val="fr-FR"/>
              </w:rPr>
              <w:t>VehTimeValid_Cnt_lgc</w:t>
            </w:r>
          </w:p>
        </w:tc>
        <w:tc>
          <w:tcPr>
            <w:tcW w:w="4455" w:type="dxa"/>
            <w:vAlign w:val="center"/>
          </w:tcPr>
          <w:p w:rsidR="00124636" w:rsidRDefault="00124636" w:rsidP="00D733DA">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4A781C" w:rsidRDefault="004A781C">
      <w:pPr>
        <w:pStyle w:val="Heading3"/>
      </w:pPr>
      <w:r>
        <w:t xml:space="preserve">Init: </w:t>
      </w:r>
      <w:r w:rsidR="00B05894">
        <w:fldChar w:fldCharType="begin"/>
      </w:r>
      <w:r w:rsidR="00B05894">
        <w:instrText xml:space="preserve"> DOCPROPERTY "Module Name"  \* MERGEFORMAT </w:instrText>
      </w:r>
      <w:r w:rsidR="00B05894">
        <w:fldChar w:fldCharType="separate"/>
      </w:r>
      <w:r w:rsidR="00925192">
        <w:t>ThrmlDutyCycle</w:t>
      </w:r>
      <w:r w:rsidR="00B05894">
        <w:fldChar w:fldCharType="end"/>
      </w:r>
      <w:r w:rsidR="006560BA">
        <w:t>_Init1</w:t>
      </w:r>
    </w:p>
    <w:p w:rsidR="004A781C" w:rsidRDefault="004A781C">
      <w:pPr>
        <w:pStyle w:val="Heading4"/>
      </w:pPr>
      <w:r>
        <w:t>Design Rationale</w:t>
      </w:r>
    </w:p>
    <w:p w:rsidR="004A781C" w:rsidRDefault="00F141E2">
      <w:bookmarkStart w:id="85" w:name="OLE_LINK27"/>
      <w:bookmarkStart w:id="86" w:name="OLE_LINK39"/>
      <w:r>
        <w:t>None</w:t>
      </w:r>
    </w:p>
    <w:bookmarkEnd w:id="85"/>
    <w:bookmarkEnd w:id="86"/>
    <w:p w:rsidR="004A781C" w:rsidRDefault="004A781C">
      <w:pPr>
        <w:pStyle w:val="Heading4"/>
      </w:pPr>
      <w:r>
        <w:t>Module Outputs</w:t>
      </w:r>
    </w:p>
    <w:p w:rsidR="004A781C" w:rsidRDefault="00F141E2">
      <w:r>
        <w:t>None</w:t>
      </w:r>
    </w:p>
    <w:p w:rsidR="00B232FC" w:rsidRDefault="00B232FC"/>
    <w:p w:rsidR="00B232FC" w:rsidRDefault="00B232FC" w:rsidP="00B232FC">
      <w:pPr>
        <w:pStyle w:val="Heading4"/>
      </w:pPr>
      <w:r>
        <w:t>Store Module Inputs to Local copies</w:t>
      </w:r>
    </w:p>
    <w:p w:rsidR="00B232FC" w:rsidRDefault="00B232FC" w:rsidP="00B232FC">
      <w:pPr>
        <w:rPr>
          <w:sz w:val="18"/>
          <w:szCs w:val="18"/>
        </w:rPr>
      </w:pPr>
      <w:r w:rsidRPr="00B232FC">
        <w:rPr>
          <w:sz w:val="18"/>
          <w:szCs w:val="18"/>
        </w:rPr>
        <w:t>IgnTimeOff_Sec_T_u32 = Rte_IRead_ThrmlDutyCycle_Init1_IgnTim</w:t>
      </w:r>
      <w:r>
        <w:rPr>
          <w:sz w:val="18"/>
          <w:szCs w:val="18"/>
        </w:rPr>
        <w:t>eOff_Cnt_u32()</w:t>
      </w:r>
    </w:p>
    <w:p w:rsidR="00B232FC" w:rsidRDefault="00B232FC">
      <w:pPr>
        <w:rPr>
          <w:sz w:val="18"/>
          <w:szCs w:val="18"/>
        </w:rPr>
      </w:pPr>
      <w:r w:rsidRPr="00B232FC">
        <w:rPr>
          <w:sz w:val="18"/>
          <w:szCs w:val="18"/>
        </w:rPr>
        <w:t>VehTimeValid_Cnt_T_lgc = Rte_IRead_ThrmlDutyCycle_Init1_VehTimeValid_Cnt_lgc()</w:t>
      </w:r>
    </w:p>
    <w:p w:rsidR="00335169" w:rsidRDefault="00335169">
      <w:r w:rsidRPr="00335169">
        <w:t>DefeatDutySvc_Cnt_T_lgc = Rte_IRead_ThrmlDutyCycle_Init1_DefeatDutySvc_Cnt_lgc()</w:t>
      </w:r>
    </w:p>
    <w:p w:rsidR="004A781C" w:rsidRDefault="004A781C">
      <w:pPr>
        <w:pStyle w:val="Heading4"/>
      </w:pPr>
      <w:r>
        <w:lastRenderedPageBreak/>
        <w:t xml:space="preserve">Module Internal  </w:t>
      </w:r>
    </w:p>
    <w:bookmarkStart w:id="87" w:name="_GoBack"/>
    <w:p w:rsidR="006560BA" w:rsidRDefault="00F31F02" w:rsidP="006560BA">
      <w:pPr>
        <w:jc w:val="center"/>
      </w:pPr>
      <w:r>
        <w:object w:dxaOrig="11637" w:dyaOrig="14477">
          <v:shape id="_x0000_i1033" type="#_x0000_t75" style="width:423pt;height:566pt" o:ole="">
            <v:imagedata r:id="rId12" o:title=""/>
          </v:shape>
          <o:OLEObject Type="Embed" ProgID="Visio.Drawing.11" ShapeID="_x0000_i1033" DrawAspect="Content" ObjectID="_1446636866" r:id="rId13"/>
        </w:object>
      </w:r>
      <w:bookmarkEnd w:id="87"/>
    </w:p>
    <w:p w:rsidR="004A781C" w:rsidRDefault="004A781C">
      <w:pPr>
        <w:pStyle w:val="Heading2"/>
      </w:pPr>
      <w:r>
        <w:br w:type="page"/>
      </w:r>
      <w:r>
        <w:lastRenderedPageBreak/>
        <w:t>Periodic Functions</w:t>
      </w:r>
    </w:p>
    <w:p w:rsidR="004A781C" w:rsidRDefault="004A781C">
      <w:pPr>
        <w:pStyle w:val="Heading3"/>
      </w:pPr>
      <w:r>
        <w:t xml:space="preserve">Per: </w:t>
      </w:r>
      <w:r w:rsidR="00B05894">
        <w:fldChar w:fldCharType="begin"/>
      </w:r>
      <w:r w:rsidR="00B05894">
        <w:instrText xml:space="preserve"> DOCPROPERTY "Module Name"  \* MERGEFORMAT </w:instrText>
      </w:r>
      <w:r w:rsidR="00B05894">
        <w:fldChar w:fldCharType="separate"/>
      </w:r>
      <w:r w:rsidR="00925192">
        <w:t>ThrmlDutyCycle</w:t>
      </w:r>
      <w:r w:rsidR="00B05894">
        <w:fldChar w:fldCharType="end"/>
      </w:r>
      <w:r w:rsidR="006560BA">
        <w:t>_Per1</w:t>
      </w:r>
    </w:p>
    <w:p w:rsidR="004A781C" w:rsidRDefault="004A781C">
      <w:pPr>
        <w:pStyle w:val="Heading4"/>
      </w:pPr>
      <w:r>
        <w:t>Design Rationale</w:t>
      </w:r>
    </w:p>
    <w:p w:rsidR="00BE20DD" w:rsidRDefault="00BE20DD" w:rsidP="00BE20DD">
      <w:r>
        <w:t xml:space="preserve">Function </w:t>
      </w:r>
      <w:r w:rsidRPr="00C54F88">
        <w:rPr>
          <w:sz w:val="18"/>
          <w:szCs w:val="18"/>
        </w:rPr>
        <w:t>NxtrDiagMgr_GetNTCFailed</w:t>
      </w:r>
      <w:r>
        <w:rPr>
          <w:sz w:val="18"/>
          <w:szCs w:val="18"/>
        </w:rPr>
        <w:t xml:space="preserve"> with argument NTC_Num_Thermistor is used to get the input called Diag_Status in the FDD.  This function returns TRUE if the specified NTC is currently in a FAILED state.  The FDD owner has confirmed that this is what is meant in the FDD by the use of the Diag_Status input described as “Thermistor fault flag” and also called “Temp_Sens_DTC_Active”.</w:t>
      </w:r>
    </w:p>
    <w:p w:rsidR="004A781C" w:rsidRDefault="004A781C">
      <w:pPr>
        <w:pStyle w:val="Heading4"/>
      </w:pPr>
      <w:r>
        <w:t>Program Flow Start</w:t>
      </w:r>
    </w:p>
    <w:p w:rsidR="004A781C" w:rsidRDefault="000F4FA2">
      <w:r w:rsidRPr="000F4FA2">
        <w:t>Rte_Call_ThrmlDutyCycle_Per1_CP0_CheckpointReached()</w:t>
      </w:r>
    </w:p>
    <w:p w:rsidR="004A781C" w:rsidRDefault="004A781C">
      <w:pPr>
        <w:pStyle w:val="Heading4"/>
      </w:pPr>
      <w:r>
        <w:t>Store Module Inputs to Local copies</w:t>
      </w:r>
    </w:p>
    <w:p w:rsidR="00081773" w:rsidRPr="00081773" w:rsidRDefault="00081773" w:rsidP="00081773">
      <w:pPr>
        <w:rPr>
          <w:sz w:val="18"/>
          <w:szCs w:val="18"/>
        </w:rPr>
      </w:pPr>
      <w:r w:rsidRPr="00081773">
        <w:rPr>
          <w:sz w:val="18"/>
          <w:szCs w:val="18"/>
        </w:rPr>
        <w:t>CuTempEst_DegC_T_f32 = Rte_IRead_ThrmlDuty</w:t>
      </w:r>
      <w:r>
        <w:rPr>
          <w:sz w:val="18"/>
          <w:szCs w:val="18"/>
        </w:rPr>
        <w:t>Cycle_Per1_CuTempEst_DegC_f32()</w:t>
      </w:r>
    </w:p>
    <w:p w:rsidR="00081773" w:rsidRPr="00081773" w:rsidRDefault="00081773" w:rsidP="00081773">
      <w:pPr>
        <w:rPr>
          <w:sz w:val="18"/>
          <w:szCs w:val="18"/>
        </w:rPr>
      </w:pPr>
      <w:r w:rsidRPr="00081773">
        <w:rPr>
          <w:sz w:val="18"/>
          <w:szCs w:val="18"/>
        </w:rPr>
        <w:t>FiltMeasTemp_DegC_T_f32 = Rte_IRead_ThrmlDutyCyc</w:t>
      </w:r>
      <w:r>
        <w:rPr>
          <w:sz w:val="18"/>
          <w:szCs w:val="18"/>
        </w:rPr>
        <w:t>le_Per1_FiltMeasTemp_DegC_f32()</w:t>
      </w:r>
    </w:p>
    <w:p w:rsidR="00081773" w:rsidRPr="00081773" w:rsidRDefault="00081773" w:rsidP="00081773">
      <w:pPr>
        <w:rPr>
          <w:sz w:val="18"/>
          <w:szCs w:val="18"/>
        </w:rPr>
      </w:pPr>
      <w:r w:rsidRPr="00081773">
        <w:rPr>
          <w:sz w:val="18"/>
          <w:szCs w:val="18"/>
        </w:rPr>
        <w:t>FiltPkCurr_AmpSq_T_f32 = Rte_IRead_ThrmlDutyCycle_Per1_Filtere</w:t>
      </w:r>
      <w:r>
        <w:rPr>
          <w:sz w:val="18"/>
          <w:szCs w:val="18"/>
        </w:rPr>
        <w:t>dPkCurr_AmpSq_f32()</w:t>
      </w:r>
    </w:p>
    <w:p w:rsidR="00081773" w:rsidRPr="00081773" w:rsidRDefault="00081773" w:rsidP="00081773">
      <w:pPr>
        <w:rPr>
          <w:sz w:val="18"/>
          <w:szCs w:val="18"/>
        </w:rPr>
      </w:pPr>
      <w:r w:rsidRPr="00081773">
        <w:rPr>
          <w:sz w:val="18"/>
          <w:szCs w:val="18"/>
        </w:rPr>
        <w:t>MagTempEst_DegC_T_f32 = Rte_IRead_ThrmlDutyC</w:t>
      </w:r>
      <w:r>
        <w:rPr>
          <w:sz w:val="18"/>
          <w:szCs w:val="18"/>
        </w:rPr>
        <w:t>ycle_Per1_MagTempEst_DegC_f32()</w:t>
      </w:r>
    </w:p>
    <w:p w:rsidR="00081773" w:rsidRPr="00081773" w:rsidRDefault="00081773" w:rsidP="00081773">
      <w:pPr>
        <w:rPr>
          <w:sz w:val="18"/>
          <w:szCs w:val="18"/>
        </w:rPr>
      </w:pPr>
      <w:r w:rsidRPr="00081773">
        <w:rPr>
          <w:sz w:val="18"/>
          <w:szCs w:val="18"/>
        </w:rPr>
        <w:t>MotorVelCRF_MtrRadpS_T_f32 = Rte_IRead_ThrmlDutyCycle_</w:t>
      </w:r>
      <w:r>
        <w:rPr>
          <w:sz w:val="18"/>
          <w:szCs w:val="18"/>
        </w:rPr>
        <w:t>Per1_MotorVelCRF_MtrRadpS_f32()</w:t>
      </w:r>
    </w:p>
    <w:p w:rsidR="00081773" w:rsidRPr="00081773" w:rsidRDefault="00081773" w:rsidP="00081773">
      <w:pPr>
        <w:rPr>
          <w:sz w:val="18"/>
          <w:szCs w:val="18"/>
        </w:rPr>
      </w:pPr>
      <w:r w:rsidRPr="00081773">
        <w:rPr>
          <w:sz w:val="18"/>
          <w:szCs w:val="18"/>
        </w:rPr>
        <w:t>MtrPkCurr_AmpSq_T_f32 = Rte_IRead_ThrmlDutyCycle_Per1_MtrPkCurr_AmpS</w:t>
      </w:r>
      <w:r>
        <w:rPr>
          <w:sz w:val="18"/>
          <w:szCs w:val="18"/>
        </w:rPr>
        <w:t>q_f32()</w:t>
      </w:r>
    </w:p>
    <w:p w:rsidR="00081773" w:rsidRDefault="00081773" w:rsidP="00081773">
      <w:pPr>
        <w:rPr>
          <w:sz w:val="18"/>
          <w:szCs w:val="18"/>
        </w:rPr>
      </w:pPr>
      <w:r w:rsidRPr="00081773">
        <w:rPr>
          <w:sz w:val="18"/>
          <w:szCs w:val="18"/>
        </w:rPr>
        <w:t xml:space="preserve">SiTempEst_DegC_T_f32 = </w:t>
      </w:r>
      <w:bookmarkStart w:id="88" w:name="OLE_LINK19"/>
      <w:bookmarkStart w:id="89" w:name="OLE_LINK20"/>
      <w:r w:rsidRPr="00081773">
        <w:rPr>
          <w:sz w:val="18"/>
          <w:szCs w:val="18"/>
        </w:rPr>
        <w:t>Rte_IRead_ThrmlDutyCycle_Per1_SiTempEst_DegC_f32()</w:t>
      </w:r>
      <w:bookmarkEnd w:id="88"/>
      <w:bookmarkEnd w:id="89"/>
    </w:p>
    <w:p w:rsidR="008663AA" w:rsidRPr="00081773" w:rsidRDefault="008663AA" w:rsidP="008663AA">
      <w:pPr>
        <w:rPr>
          <w:sz w:val="18"/>
          <w:szCs w:val="18"/>
        </w:rPr>
      </w:pPr>
      <w:r w:rsidRPr="008663AA">
        <w:rPr>
          <w:sz w:val="18"/>
          <w:szCs w:val="18"/>
        </w:rPr>
        <w:t>DefeatDutySvc_Cnt_T_lgc = Rte_IRead_ThrmlDutyCycle_Per1_DefeatDutySvc_Cnt_lgc_Cnt_lgc();</w:t>
      </w:r>
    </w:p>
    <w:p w:rsidR="00081773" w:rsidRPr="00081773" w:rsidRDefault="00081773" w:rsidP="00081773">
      <w:pPr>
        <w:rPr>
          <w:sz w:val="18"/>
          <w:szCs w:val="18"/>
        </w:rPr>
      </w:pPr>
      <w:r w:rsidRPr="00081773">
        <w:rPr>
          <w:sz w:val="18"/>
          <w:szCs w:val="18"/>
        </w:rPr>
        <w:t>PrevAbsTempLimit_MtrNm_T_f32 = AbsTempLimit_MtrNm_M_f32</w:t>
      </w:r>
    </w:p>
    <w:p w:rsidR="00BE20DD" w:rsidRDefault="00081773" w:rsidP="00347E0D">
      <w:pPr>
        <w:rPr>
          <w:sz w:val="18"/>
          <w:szCs w:val="18"/>
        </w:rPr>
      </w:pPr>
      <w:r w:rsidRPr="00081773">
        <w:rPr>
          <w:sz w:val="18"/>
          <w:szCs w:val="18"/>
        </w:rPr>
        <w:t>AbsMotorVelCRF_MtrRadpS_T_f32 = Abs_f3</w:t>
      </w:r>
      <w:r>
        <w:rPr>
          <w:sz w:val="18"/>
          <w:szCs w:val="18"/>
        </w:rPr>
        <w:t>2_m(MotorVelCRF_MtrRadpS_T_f32)</w:t>
      </w:r>
    </w:p>
    <w:p w:rsidR="0037094D" w:rsidRDefault="00C54F88" w:rsidP="00347E0D">
      <w:pPr>
        <w:rPr>
          <w:sz w:val="18"/>
          <w:szCs w:val="18"/>
        </w:rPr>
      </w:pPr>
      <w:r w:rsidRPr="00C54F88">
        <w:rPr>
          <w:sz w:val="18"/>
          <w:szCs w:val="18"/>
        </w:rPr>
        <w:t>Rte_Call_</w:t>
      </w:r>
      <w:bookmarkStart w:id="90" w:name="OLE_LINK26"/>
      <w:r w:rsidRPr="00C54F88">
        <w:rPr>
          <w:sz w:val="18"/>
          <w:szCs w:val="18"/>
        </w:rPr>
        <w:t>NxtrDiagMgr_GetNTCFailed</w:t>
      </w:r>
      <w:bookmarkEnd w:id="90"/>
      <w:r w:rsidRPr="00C54F88">
        <w:rPr>
          <w:sz w:val="18"/>
          <w:szCs w:val="18"/>
        </w:rPr>
        <w:t>(NTC_Num_Thermis</w:t>
      </w:r>
      <w:r>
        <w:rPr>
          <w:sz w:val="18"/>
          <w:szCs w:val="18"/>
        </w:rPr>
        <w:t>tor, &amp;DiagStsDefTemp_Cnt_T_lgc)</w:t>
      </w:r>
    </w:p>
    <w:p w:rsidR="00D01E4A" w:rsidRPr="00D01E4A" w:rsidRDefault="00D01E4A" w:rsidP="00D01E4A">
      <w:pPr>
        <w:rPr>
          <w:sz w:val="18"/>
          <w:szCs w:val="18"/>
        </w:rPr>
      </w:pPr>
      <w:r w:rsidRPr="00D01E4A">
        <w:rPr>
          <w:sz w:val="18"/>
          <w:szCs w:val="18"/>
        </w:rPr>
        <w:t>VehTimeValid_Cnt_T_lgc = Rte_IRead_ThrmlDutyCycle_Per1_VehTimeValid_Cnt_lgc();</w:t>
      </w:r>
    </w:p>
    <w:p w:rsidR="00D01E4A" w:rsidRDefault="00D01E4A" w:rsidP="00D01E4A">
      <w:pPr>
        <w:rPr>
          <w:sz w:val="18"/>
          <w:szCs w:val="18"/>
        </w:rPr>
      </w:pPr>
      <w:r w:rsidRPr="00D01E4A">
        <w:rPr>
          <w:sz w:val="18"/>
          <w:szCs w:val="18"/>
        </w:rPr>
        <w:t>IgnTimeOff_Cnt_T_u32 = Rte_IRead_ThrmlDutyCycle_Per1_IgnTimeOff_Cnt_u32();</w:t>
      </w:r>
    </w:p>
    <w:p w:rsidR="00D01E4A" w:rsidRDefault="00D01E4A">
      <w:pPr>
        <w:spacing w:after="0"/>
        <w:rPr>
          <w:rFonts w:ascii="Arial" w:hAnsi="Arial"/>
          <w:b/>
          <w:sz w:val="24"/>
        </w:rPr>
      </w:pPr>
      <w:r>
        <w:br w:type="page"/>
      </w:r>
    </w:p>
    <w:p w:rsidR="00D01E4A" w:rsidRDefault="00D01E4A">
      <w:pPr>
        <w:pStyle w:val="Heading4"/>
      </w:pPr>
      <w:r>
        <w:lastRenderedPageBreak/>
        <w:t>Filter Re-Init</w:t>
      </w:r>
    </w:p>
    <w:bookmarkStart w:id="91" w:name="_MON_1441615379"/>
    <w:bookmarkEnd w:id="91"/>
    <w:p w:rsidR="00D01E4A" w:rsidRPr="00D01E4A" w:rsidRDefault="00305F12" w:rsidP="00D01E4A">
      <w:pPr>
        <w:jc w:val="center"/>
      </w:pPr>
      <w:r>
        <w:object w:dxaOrig="12235" w:dyaOrig="12340">
          <v:shape id="_x0000_i1026" type="#_x0000_t75" style="width:456pt;height:460.5pt" o:ole="">
            <v:imagedata r:id="rId14" o:title=""/>
          </v:shape>
          <o:OLEObject Type="Embed" ProgID="Visio.Drawing.11" ShapeID="_x0000_i1026" DrawAspect="Content" ObjectID="_1446636867" r:id="rId15"/>
        </w:object>
      </w:r>
    </w:p>
    <w:p w:rsidR="00D01E4A" w:rsidRDefault="00D01E4A">
      <w:pPr>
        <w:spacing w:after="0"/>
        <w:rPr>
          <w:rFonts w:ascii="Arial" w:hAnsi="Arial"/>
          <w:b/>
          <w:sz w:val="24"/>
        </w:rPr>
      </w:pPr>
      <w:r>
        <w:br w:type="page"/>
      </w:r>
    </w:p>
    <w:p w:rsidR="004A781C" w:rsidRDefault="00081773">
      <w:pPr>
        <w:pStyle w:val="Heading4"/>
      </w:pPr>
      <w:r>
        <w:lastRenderedPageBreak/>
        <w:t>Temperature Selection</w:t>
      </w:r>
    </w:p>
    <w:bookmarkStart w:id="92" w:name="OLE_LINK23"/>
    <w:p w:rsidR="004A781C" w:rsidRDefault="0070325D" w:rsidP="00F141E2">
      <w:pPr>
        <w:jc w:val="center"/>
      </w:pPr>
      <w:r>
        <w:object w:dxaOrig="7795" w:dyaOrig="11035">
          <v:shape id="_x0000_i1027" type="#_x0000_t75" style="width:390pt;height:552pt" o:ole="">
            <v:imagedata r:id="rId16" o:title=""/>
          </v:shape>
          <o:OLEObject Type="Embed" ProgID="Visio.Drawing.11" ShapeID="_x0000_i1027" DrawAspect="Content" ObjectID="_1446636868" r:id="rId17"/>
        </w:object>
      </w:r>
      <w:bookmarkEnd w:id="92"/>
    </w:p>
    <w:p w:rsidR="00081773" w:rsidRDefault="00081773" w:rsidP="00081773">
      <w:pPr>
        <w:pStyle w:val="Heading4"/>
      </w:pPr>
      <w:r>
        <w:lastRenderedPageBreak/>
        <w:t>Load Limiting – Multiplier</w:t>
      </w:r>
    </w:p>
    <w:p w:rsidR="00081773" w:rsidRDefault="00C827D5" w:rsidP="00F141E2">
      <w:pPr>
        <w:jc w:val="center"/>
      </w:pPr>
      <w:r>
        <w:object w:dxaOrig="7615" w:dyaOrig="12295">
          <v:shape id="_x0000_i1028" type="#_x0000_t75" style="width:359.5pt;height:567pt" o:ole="">
            <v:imagedata r:id="rId18" o:title=""/>
          </v:shape>
          <o:OLEObject Type="Embed" ProgID="Visio.Drawing.11" ShapeID="_x0000_i1028" DrawAspect="Content" ObjectID="_1446636869" r:id="rId19"/>
        </w:object>
      </w:r>
    </w:p>
    <w:p w:rsidR="00081773" w:rsidRDefault="00081773" w:rsidP="00081773">
      <w:pPr>
        <w:pStyle w:val="Heading4"/>
      </w:pPr>
      <w:r>
        <w:lastRenderedPageBreak/>
        <w:t>Load Limiting – Max Filter Percentage</w:t>
      </w:r>
    </w:p>
    <w:bookmarkStart w:id="93" w:name="OLE_LINK11"/>
    <w:bookmarkStart w:id="94" w:name="OLE_LINK12"/>
    <w:p w:rsidR="00081773" w:rsidRDefault="00305F12" w:rsidP="00F141E2">
      <w:pPr>
        <w:jc w:val="center"/>
      </w:pPr>
      <w:r>
        <w:object w:dxaOrig="10670" w:dyaOrig="11678">
          <v:shape id="_x0000_i1029" type="#_x0000_t75" style="width:396.5pt;height:434.5pt" o:ole="">
            <v:imagedata r:id="rId20" o:title=""/>
          </v:shape>
          <o:OLEObject Type="Embed" ProgID="Visio.Drawing.11" ShapeID="_x0000_i1029" DrawAspect="Content" ObjectID="_1446636870" r:id="rId21"/>
        </w:object>
      </w:r>
      <w:r w:rsidR="00BF733B">
        <w:fldChar w:fldCharType="begin"/>
      </w:r>
      <w:r w:rsidR="00BF733B">
        <w:fldChar w:fldCharType="end"/>
      </w:r>
      <w:bookmarkEnd w:id="93"/>
      <w:bookmarkEnd w:id="94"/>
    </w:p>
    <w:p w:rsidR="00081773" w:rsidRDefault="00081773" w:rsidP="00081773">
      <w:pPr>
        <w:pStyle w:val="Heading4"/>
      </w:pPr>
      <w:r>
        <w:lastRenderedPageBreak/>
        <w:t>Load Limiting – Thermal Load Limit</w:t>
      </w:r>
    </w:p>
    <w:bookmarkStart w:id="95" w:name="OLE_LINK5"/>
    <w:bookmarkStart w:id="96" w:name="OLE_LINK6"/>
    <w:p w:rsidR="00081773" w:rsidRDefault="00F56DCB" w:rsidP="00F141E2">
      <w:pPr>
        <w:jc w:val="center"/>
      </w:pPr>
      <w:r>
        <w:object w:dxaOrig="9775" w:dyaOrig="9595">
          <v:shape id="_x0000_i1030" type="#_x0000_t75" style="width:431pt;height:423.5pt" o:ole="">
            <v:imagedata r:id="rId22" o:title=""/>
          </v:shape>
          <o:OLEObject Type="Embed" ProgID="Visio.Drawing.11" ShapeID="_x0000_i1030" DrawAspect="Content" ObjectID="_1446636871" r:id="rId23"/>
        </w:object>
      </w:r>
      <w:r w:rsidR="00BF733B">
        <w:fldChar w:fldCharType="begin"/>
      </w:r>
      <w:r w:rsidR="00BF733B">
        <w:fldChar w:fldCharType="end"/>
      </w:r>
      <w:bookmarkEnd w:id="95"/>
      <w:bookmarkEnd w:id="96"/>
    </w:p>
    <w:p w:rsidR="00081773" w:rsidRDefault="00081773" w:rsidP="00081773">
      <w:pPr>
        <w:pStyle w:val="Heading4"/>
      </w:pPr>
      <w:r>
        <w:lastRenderedPageBreak/>
        <w:t>Temperature Limiting</w:t>
      </w:r>
    </w:p>
    <w:bookmarkStart w:id="97" w:name="_MON_1439893053"/>
    <w:bookmarkEnd w:id="97"/>
    <w:p w:rsidR="00081773" w:rsidRDefault="00640327" w:rsidP="00F141E2">
      <w:pPr>
        <w:jc w:val="center"/>
      </w:pPr>
      <w:r>
        <w:object w:dxaOrig="10678" w:dyaOrig="13657">
          <v:shape id="_x0000_i1031" type="#_x0000_t75" style="width:439pt;height:560pt" o:ole="">
            <v:imagedata r:id="rId24" o:title=""/>
          </v:shape>
          <o:OLEObject Type="Embed" ProgID="Visio.Drawing.11" ShapeID="_x0000_i1031" DrawAspect="Content" ObjectID="_1446636872" r:id="rId25"/>
        </w:object>
      </w:r>
    </w:p>
    <w:p w:rsidR="00081773" w:rsidRDefault="00081773" w:rsidP="00081773">
      <w:pPr>
        <w:pStyle w:val="Heading4"/>
      </w:pPr>
      <w:r>
        <w:lastRenderedPageBreak/>
        <w:t>Temperature Limiting Status</w:t>
      </w:r>
    </w:p>
    <w:bookmarkStart w:id="98" w:name="OLE_LINK7"/>
    <w:bookmarkStart w:id="99" w:name="OLE_LINK8"/>
    <w:p w:rsidR="00081773" w:rsidRDefault="00F56DCB" w:rsidP="00F141E2">
      <w:pPr>
        <w:jc w:val="center"/>
      </w:pPr>
      <w:r>
        <w:object w:dxaOrig="9719" w:dyaOrig="9740">
          <v:shape id="_x0000_i1032" type="#_x0000_t75" style="width:442.5pt;height:402pt" o:ole="">
            <v:imagedata r:id="rId26" o:title=""/>
          </v:shape>
          <o:OLEObject Type="Embed" ProgID="Visio.Drawing.11" ShapeID="_x0000_i1032" DrawAspect="Content" ObjectID="_1446636873" r:id="rId27"/>
        </w:object>
      </w:r>
      <w:r w:rsidR="00BF733B">
        <w:fldChar w:fldCharType="begin"/>
      </w:r>
      <w:r w:rsidR="00BF733B">
        <w:fldChar w:fldCharType="end"/>
      </w:r>
      <w:bookmarkEnd w:id="98"/>
      <w:bookmarkEnd w:id="99"/>
    </w:p>
    <w:p w:rsidR="00081773" w:rsidRDefault="00081773">
      <w:pPr>
        <w:spacing w:after="0"/>
        <w:rPr>
          <w:rFonts w:ascii="Arial" w:hAnsi="Arial"/>
          <w:b/>
          <w:sz w:val="24"/>
        </w:rPr>
      </w:pPr>
      <w:r>
        <w:br w:type="page"/>
      </w:r>
    </w:p>
    <w:p w:rsidR="004A781C" w:rsidRDefault="004A781C">
      <w:pPr>
        <w:pStyle w:val="Heading4"/>
      </w:pPr>
      <w:r>
        <w:lastRenderedPageBreak/>
        <w:t>Store Local copy of outputs into Module Outputs</w:t>
      </w:r>
    </w:p>
    <w:p w:rsidR="00081773" w:rsidRDefault="00D95A32" w:rsidP="00081773">
      <w:pPr>
        <w:rPr>
          <w:sz w:val="18"/>
          <w:szCs w:val="18"/>
        </w:rPr>
      </w:pPr>
      <w:r w:rsidRPr="00D95A32">
        <w:rPr>
          <w:sz w:val="18"/>
          <w:szCs w:val="18"/>
          <w:lang w:val="es-ES"/>
        </w:rPr>
        <w:t>ThrmDutyCycle_</w:t>
      </w:r>
      <w:r w:rsidR="00081773" w:rsidRPr="00081773">
        <w:rPr>
          <w:sz w:val="18"/>
          <w:szCs w:val="18"/>
        </w:rPr>
        <w:t>AbsTempLimit_MtrNm_M_f32 = AbsTempLimit</w:t>
      </w:r>
      <w:r w:rsidR="00585DD9">
        <w:rPr>
          <w:sz w:val="18"/>
          <w:szCs w:val="18"/>
        </w:rPr>
        <w:t>Slew</w:t>
      </w:r>
      <w:r w:rsidR="00081773" w:rsidRPr="00081773">
        <w:rPr>
          <w:sz w:val="18"/>
          <w:szCs w:val="18"/>
        </w:rPr>
        <w:t>_MtrNm_T_f32</w:t>
      </w:r>
    </w:p>
    <w:p w:rsidR="00081773" w:rsidRPr="00081773" w:rsidRDefault="00D95A32" w:rsidP="00081773">
      <w:pPr>
        <w:rPr>
          <w:sz w:val="18"/>
          <w:szCs w:val="18"/>
        </w:rPr>
      </w:pPr>
      <w:r w:rsidRPr="00D95A32">
        <w:rPr>
          <w:sz w:val="18"/>
          <w:szCs w:val="18"/>
          <w:lang w:val="es-ES"/>
        </w:rPr>
        <w:t>ThrmDutyCycle_</w:t>
      </w:r>
      <w:r w:rsidR="00081773" w:rsidRPr="00081773">
        <w:rPr>
          <w:sz w:val="18"/>
          <w:szCs w:val="18"/>
        </w:rPr>
        <w:t>Mult12Temp_Deg</w:t>
      </w:r>
      <w:r w:rsidR="00081773">
        <w:rPr>
          <w:sz w:val="18"/>
          <w:szCs w:val="18"/>
        </w:rPr>
        <w:t>C_D_f32 = Mult12Temp_DegC_T_f32</w:t>
      </w:r>
    </w:p>
    <w:p w:rsidR="00081773" w:rsidRPr="006A2885" w:rsidRDefault="00D95A32" w:rsidP="00081773">
      <w:pPr>
        <w:rPr>
          <w:sz w:val="18"/>
          <w:szCs w:val="18"/>
          <w:lang w:val="fr-FR"/>
        </w:rPr>
      </w:pPr>
      <w:r w:rsidRPr="00D95A32">
        <w:rPr>
          <w:sz w:val="18"/>
          <w:szCs w:val="18"/>
          <w:lang w:val="es-ES"/>
        </w:rPr>
        <w:t>ThrmDutyCycle_</w:t>
      </w:r>
      <w:r w:rsidR="00081773" w:rsidRPr="006A2885">
        <w:rPr>
          <w:sz w:val="18"/>
          <w:szCs w:val="18"/>
          <w:lang w:val="fr-FR"/>
        </w:rPr>
        <w:t>Mult36Temp_DegC_D_f32 = Mult36Temp_DegC_T_f32</w:t>
      </w:r>
    </w:p>
    <w:p w:rsidR="00081773" w:rsidRPr="00EE5010" w:rsidRDefault="00D95A32" w:rsidP="00081773">
      <w:pPr>
        <w:rPr>
          <w:sz w:val="18"/>
          <w:szCs w:val="18"/>
          <w:lang w:val="fr-FR"/>
        </w:rPr>
      </w:pPr>
      <w:r w:rsidRPr="00D95A32">
        <w:rPr>
          <w:sz w:val="18"/>
          <w:szCs w:val="18"/>
          <w:lang w:val="es-ES"/>
        </w:rPr>
        <w:t>ThrmDutyCycle_</w:t>
      </w:r>
      <w:r w:rsidR="00081773" w:rsidRPr="00EE5010">
        <w:rPr>
          <w:sz w:val="18"/>
          <w:szCs w:val="18"/>
          <w:lang w:val="fr-FR"/>
        </w:rPr>
        <w:t>MaxOut_AmpSq_D_u16p0 = MaxOut_Uls_T_u16p0</w:t>
      </w:r>
    </w:p>
    <w:p w:rsidR="00081773" w:rsidRPr="00081773" w:rsidRDefault="00D95A32" w:rsidP="00081773">
      <w:pPr>
        <w:rPr>
          <w:sz w:val="18"/>
          <w:szCs w:val="18"/>
        </w:rPr>
      </w:pPr>
      <w:r w:rsidRPr="00D95A32">
        <w:rPr>
          <w:sz w:val="18"/>
          <w:szCs w:val="18"/>
          <w:lang w:val="es-ES"/>
        </w:rPr>
        <w:t>ThrmDutyCycle_</w:t>
      </w:r>
      <w:r w:rsidR="00081773" w:rsidRPr="00081773">
        <w:rPr>
          <w:sz w:val="18"/>
          <w:szCs w:val="18"/>
        </w:rPr>
        <w:t>ThermLim_MtrNm_D_f32 = Th</w:t>
      </w:r>
      <w:r w:rsidR="00081773">
        <w:rPr>
          <w:sz w:val="18"/>
          <w:szCs w:val="18"/>
        </w:rPr>
        <w:t>ermalLoadLmt_MtrNm_T_f32</w:t>
      </w:r>
    </w:p>
    <w:p w:rsidR="00081773" w:rsidRPr="00EE5010" w:rsidRDefault="00D95A32" w:rsidP="00081773">
      <w:pPr>
        <w:rPr>
          <w:sz w:val="18"/>
          <w:szCs w:val="18"/>
          <w:lang w:val="fr-FR"/>
        </w:rPr>
      </w:pPr>
      <w:r w:rsidRPr="00D95A32">
        <w:rPr>
          <w:sz w:val="18"/>
          <w:szCs w:val="18"/>
          <w:lang w:val="es-ES"/>
        </w:rPr>
        <w:t>ThrmDutyCycle_</w:t>
      </w:r>
      <w:r w:rsidR="00081773" w:rsidRPr="00EE5010">
        <w:rPr>
          <w:sz w:val="18"/>
          <w:szCs w:val="18"/>
          <w:lang w:val="fr-FR"/>
        </w:rPr>
        <w:t>Mult1_Uls_D_u3p13 = Mult1_Uls_T_u3p13</w:t>
      </w:r>
    </w:p>
    <w:p w:rsidR="00081773" w:rsidRPr="00EE5010" w:rsidRDefault="00D95A32" w:rsidP="00081773">
      <w:pPr>
        <w:rPr>
          <w:sz w:val="18"/>
          <w:szCs w:val="18"/>
          <w:lang w:val="fr-FR"/>
        </w:rPr>
      </w:pPr>
      <w:r w:rsidRPr="00D95A32">
        <w:rPr>
          <w:sz w:val="18"/>
          <w:szCs w:val="18"/>
          <w:lang w:val="es-ES"/>
        </w:rPr>
        <w:t>ThrmDutyCycle_</w:t>
      </w:r>
      <w:r w:rsidR="00081773" w:rsidRPr="00EE5010">
        <w:rPr>
          <w:sz w:val="18"/>
          <w:szCs w:val="18"/>
          <w:lang w:val="fr-FR"/>
        </w:rPr>
        <w:t>Mult2_Uls_D_u3p13 = Mult2_Uls_T_u3p13</w:t>
      </w:r>
    </w:p>
    <w:p w:rsidR="00081773" w:rsidRPr="00EE5010" w:rsidRDefault="00D95A32" w:rsidP="00081773">
      <w:pPr>
        <w:rPr>
          <w:sz w:val="18"/>
          <w:szCs w:val="18"/>
          <w:lang w:val="fr-FR"/>
        </w:rPr>
      </w:pPr>
      <w:r w:rsidRPr="00D95A32">
        <w:rPr>
          <w:sz w:val="18"/>
          <w:szCs w:val="18"/>
          <w:lang w:val="es-ES"/>
        </w:rPr>
        <w:t>ThrmDutyCycle_</w:t>
      </w:r>
      <w:r w:rsidR="00081773" w:rsidRPr="00EE5010">
        <w:rPr>
          <w:sz w:val="18"/>
          <w:szCs w:val="18"/>
          <w:lang w:val="fr-FR"/>
        </w:rPr>
        <w:t>Mult3_Uls_D_u3p13 = Mult3_Uls_T_u3p13</w:t>
      </w:r>
    </w:p>
    <w:p w:rsidR="00081773" w:rsidRPr="00EE5010" w:rsidRDefault="00D95A32" w:rsidP="00081773">
      <w:pPr>
        <w:rPr>
          <w:sz w:val="18"/>
          <w:szCs w:val="18"/>
          <w:lang w:val="fr-FR"/>
        </w:rPr>
      </w:pPr>
      <w:r w:rsidRPr="00D95A32">
        <w:rPr>
          <w:sz w:val="18"/>
          <w:szCs w:val="18"/>
          <w:lang w:val="es-ES"/>
        </w:rPr>
        <w:t>ThrmDutyCycle_</w:t>
      </w:r>
      <w:r w:rsidR="00081773" w:rsidRPr="00EE5010">
        <w:rPr>
          <w:sz w:val="18"/>
          <w:szCs w:val="18"/>
          <w:lang w:val="fr-FR"/>
        </w:rPr>
        <w:t>Mult4_Uls_D_u3p13 = Mult4_Uls_T_u3p13</w:t>
      </w:r>
    </w:p>
    <w:p w:rsidR="00081773" w:rsidRPr="00EE5010" w:rsidRDefault="00D95A32" w:rsidP="00081773">
      <w:pPr>
        <w:rPr>
          <w:sz w:val="18"/>
          <w:szCs w:val="18"/>
          <w:lang w:val="fr-FR"/>
        </w:rPr>
      </w:pPr>
      <w:r w:rsidRPr="00D95A32">
        <w:rPr>
          <w:sz w:val="18"/>
          <w:szCs w:val="18"/>
          <w:lang w:val="es-ES"/>
        </w:rPr>
        <w:t>ThrmDutyCycle_</w:t>
      </w:r>
      <w:r w:rsidR="00081773" w:rsidRPr="00EE5010">
        <w:rPr>
          <w:sz w:val="18"/>
          <w:szCs w:val="18"/>
          <w:lang w:val="fr-FR"/>
        </w:rPr>
        <w:t>Mult5_Uls_D_u3p13 = Mult5_Uls_T_u3p13</w:t>
      </w:r>
    </w:p>
    <w:p w:rsidR="00081773" w:rsidRPr="00EE5010" w:rsidRDefault="00D95A32" w:rsidP="00081773">
      <w:pPr>
        <w:rPr>
          <w:sz w:val="18"/>
          <w:szCs w:val="18"/>
          <w:lang w:val="fr-FR"/>
        </w:rPr>
      </w:pPr>
      <w:r w:rsidRPr="00D95A32">
        <w:rPr>
          <w:sz w:val="18"/>
          <w:szCs w:val="18"/>
          <w:lang w:val="es-ES"/>
        </w:rPr>
        <w:t>ThrmDutyCycle_</w:t>
      </w:r>
      <w:r w:rsidR="00081773" w:rsidRPr="00EE5010">
        <w:rPr>
          <w:sz w:val="18"/>
          <w:szCs w:val="18"/>
          <w:lang w:val="fr-FR"/>
        </w:rPr>
        <w:t>Mult6_Uls_D_u3p13 = Mult6_Uls_T_u3p13</w:t>
      </w:r>
    </w:p>
    <w:p w:rsidR="00081773" w:rsidRPr="00EE5010" w:rsidRDefault="00D95A32" w:rsidP="00081773">
      <w:pPr>
        <w:rPr>
          <w:sz w:val="18"/>
          <w:szCs w:val="18"/>
          <w:lang w:val="es-ES"/>
        </w:rPr>
      </w:pPr>
      <w:r w:rsidRPr="00D95A32">
        <w:rPr>
          <w:sz w:val="18"/>
          <w:szCs w:val="18"/>
          <w:lang w:val="es-ES"/>
        </w:rPr>
        <w:t>ThrmDutyCycle_</w:t>
      </w:r>
      <w:r w:rsidR="00081773" w:rsidRPr="00EE5010">
        <w:rPr>
          <w:sz w:val="18"/>
          <w:szCs w:val="18"/>
          <w:lang w:val="es-ES"/>
        </w:rPr>
        <w:t>LastTblVal_MtrNm_D_u9p7 = LastTblVal</w:t>
      </w:r>
      <w:r w:rsidR="00585DD9">
        <w:rPr>
          <w:sz w:val="18"/>
          <w:szCs w:val="18"/>
          <w:lang w:val="es-ES"/>
        </w:rPr>
        <w:t>Raw</w:t>
      </w:r>
      <w:r w:rsidR="00081773" w:rsidRPr="00EE5010">
        <w:rPr>
          <w:sz w:val="18"/>
          <w:szCs w:val="18"/>
          <w:lang w:val="es-ES"/>
        </w:rPr>
        <w:t>_MtrNm_T_u9p7</w:t>
      </w:r>
    </w:p>
    <w:p w:rsidR="00585DD9" w:rsidRPr="001962AF" w:rsidRDefault="00D95A32" w:rsidP="00081773">
      <w:pPr>
        <w:rPr>
          <w:sz w:val="18"/>
          <w:szCs w:val="18"/>
          <w:lang w:val="es-ES"/>
        </w:rPr>
      </w:pPr>
      <w:bookmarkStart w:id="100" w:name="OLE_LINK9"/>
      <w:bookmarkStart w:id="101" w:name="OLE_LINK10"/>
      <w:r w:rsidRPr="00D95A32">
        <w:rPr>
          <w:sz w:val="18"/>
          <w:szCs w:val="18"/>
          <w:lang w:val="es-ES"/>
        </w:rPr>
        <w:t>ThrmDutyCycle_</w:t>
      </w:r>
      <w:r w:rsidR="00585DD9" w:rsidRPr="001962AF">
        <w:rPr>
          <w:sz w:val="18"/>
          <w:szCs w:val="18"/>
          <w:lang w:val="es-ES"/>
        </w:rPr>
        <w:t>LastTblValSlew_MtrNm_D_u9p7 = LastTblVal_MtrNm_T_u9p7</w:t>
      </w:r>
    </w:p>
    <w:p w:rsidR="00D95A32" w:rsidRPr="00D95A32" w:rsidRDefault="00D95A32" w:rsidP="00D95A32">
      <w:pPr>
        <w:rPr>
          <w:sz w:val="18"/>
          <w:szCs w:val="18"/>
          <w:lang w:val="es-ES"/>
        </w:rPr>
      </w:pPr>
      <w:bookmarkStart w:id="102" w:name="OLE_LINK84"/>
      <w:r w:rsidRPr="00D95A32">
        <w:rPr>
          <w:sz w:val="18"/>
          <w:szCs w:val="18"/>
          <w:lang w:val="es-ES"/>
        </w:rPr>
        <w:t>ThrmDutyCycle_</w:t>
      </w:r>
      <w:bookmarkEnd w:id="102"/>
      <w:r w:rsidRPr="00D95A32">
        <w:rPr>
          <w:sz w:val="18"/>
          <w:szCs w:val="18"/>
          <w:lang w:val="es-ES"/>
        </w:rPr>
        <w:t>AbsCtrlTempLimit_MtrNm_D_f32 = AbsCtrlTempLimit_MtrNm_T_f32</w:t>
      </w:r>
    </w:p>
    <w:p w:rsidR="00D95A32" w:rsidRPr="00D95A32" w:rsidRDefault="00D95A32" w:rsidP="00D95A32">
      <w:pPr>
        <w:rPr>
          <w:sz w:val="18"/>
          <w:szCs w:val="18"/>
          <w:lang w:val="es-ES"/>
        </w:rPr>
      </w:pPr>
      <w:r w:rsidRPr="00D95A32">
        <w:rPr>
          <w:sz w:val="18"/>
          <w:szCs w:val="18"/>
          <w:lang w:val="es-ES"/>
        </w:rPr>
        <w:t>ThrmDutyCycle_AbsCuTempLimit_MtrNm_D_f32 = AbsCuTempLimit_MtrNm_T_f32</w:t>
      </w:r>
    </w:p>
    <w:p w:rsidR="00585DD9" w:rsidRPr="001962AF" w:rsidRDefault="00D95A32" w:rsidP="00D95A32">
      <w:pPr>
        <w:rPr>
          <w:sz w:val="18"/>
          <w:szCs w:val="18"/>
          <w:lang w:val="es-ES"/>
        </w:rPr>
      </w:pPr>
      <w:bookmarkStart w:id="103" w:name="OLE_LINK38"/>
      <w:r w:rsidRPr="00D95A32">
        <w:rPr>
          <w:sz w:val="18"/>
          <w:szCs w:val="18"/>
          <w:lang w:val="es-ES"/>
        </w:rPr>
        <w:t>ThrmDutyCycle_</w:t>
      </w:r>
      <w:bookmarkEnd w:id="103"/>
      <w:r w:rsidR="00585DD9" w:rsidRPr="001962AF">
        <w:rPr>
          <w:sz w:val="18"/>
          <w:szCs w:val="18"/>
          <w:lang w:val="es-ES"/>
        </w:rPr>
        <w:t>AbsTempLimit_MtrNm_D_f32 = AbsTempLimit_MtrNm_T_f32</w:t>
      </w:r>
    </w:p>
    <w:p w:rsidR="00585DD9" w:rsidRPr="001962AF" w:rsidRDefault="00B66687" w:rsidP="00081773">
      <w:pPr>
        <w:rPr>
          <w:sz w:val="18"/>
          <w:szCs w:val="18"/>
          <w:lang w:val="es-ES"/>
        </w:rPr>
      </w:pPr>
      <w:r w:rsidRPr="00D95A32">
        <w:rPr>
          <w:sz w:val="18"/>
          <w:szCs w:val="18"/>
          <w:lang w:val="es-ES"/>
        </w:rPr>
        <w:t>ThrmDutyCycle_</w:t>
      </w:r>
      <w:r w:rsidR="00585DD9" w:rsidRPr="001962AF">
        <w:rPr>
          <w:sz w:val="18"/>
          <w:szCs w:val="18"/>
          <w:lang w:val="es-ES"/>
        </w:rPr>
        <w:t>ThrmLoadLmtTblYVal_MtrNm_D_f32 = DivFactor_MtrNm_T_f32</w:t>
      </w:r>
    </w:p>
    <w:bookmarkEnd w:id="100"/>
    <w:bookmarkEnd w:id="101"/>
    <w:p w:rsidR="00585DD9" w:rsidRPr="00306F9B" w:rsidRDefault="0015132F" w:rsidP="00081773">
      <w:pPr>
        <w:rPr>
          <w:sz w:val="18"/>
          <w:szCs w:val="18"/>
          <w:lang w:val="es-ES"/>
        </w:rPr>
      </w:pPr>
      <w:r w:rsidRPr="0015132F">
        <w:rPr>
          <w:sz w:val="18"/>
          <w:szCs w:val="18"/>
          <w:lang w:val="es-ES"/>
        </w:rPr>
        <w:t>Rte_IWrite_ThrmlDutyCycle_Per1_DutyCycleLevel_Uls_f32(MaxSlowFilt_Uls_T_f32)</w:t>
      </w:r>
    </w:p>
    <w:p w:rsidR="00081773" w:rsidRPr="00306F9B" w:rsidRDefault="0015132F" w:rsidP="00081773">
      <w:pPr>
        <w:rPr>
          <w:sz w:val="18"/>
          <w:szCs w:val="18"/>
          <w:lang w:val="es-ES"/>
        </w:rPr>
      </w:pPr>
      <w:r w:rsidRPr="0015132F">
        <w:rPr>
          <w:sz w:val="18"/>
          <w:szCs w:val="18"/>
          <w:lang w:val="es-ES"/>
        </w:rPr>
        <w:t>Rte_IWrite_ThrmlDutyCycle_Per1_ThermLimitPerc_Uls_f32(ThermLimitPerc_Uls_T_f32)</w:t>
      </w:r>
    </w:p>
    <w:p w:rsidR="004A781C" w:rsidRPr="00F141E2" w:rsidRDefault="00081773" w:rsidP="00081773">
      <w:pPr>
        <w:rPr>
          <w:sz w:val="18"/>
          <w:szCs w:val="18"/>
        </w:rPr>
      </w:pPr>
      <w:r w:rsidRPr="00081773">
        <w:rPr>
          <w:sz w:val="18"/>
          <w:szCs w:val="18"/>
        </w:rPr>
        <w:t>Rte_IWrite_ThrmlDutyCycle_Per1_ThermalLimit_MtrN</w:t>
      </w:r>
      <w:r>
        <w:rPr>
          <w:sz w:val="18"/>
          <w:szCs w:val="18"/>
        </w:rPr>
        <w:t>m_f32(ThermalLimit_MtrNm_T_f32)</w:t>
      </w:r>
    </w:p>
    <w:p w:rsidR="004A781C" w:rsidRDefault="004A781C">
      <w:pPr>
        <w:pStyle w:val="Heading4"/>
      </w:pPr>
      <w:r>
        <w:t>Program Flow End</w:t>
      </w:r>
    </w:p>
    <w:p w:rsidR="004A781C" w:rsidRDefault="00506248">
      <w:r>
        <w:t>Rte_Call_ThrmlDutyCycle_Per1_CP1</w:t>
      </w:r>
      <w:r w:rsidRPr="00506248">
        <w:t>_CheckpointReached()</w:t>
      </w:r>
    </w:p>
    <w:p w:rsidR="006560BA" w:rsidRDefault="006560BA">
      <w:pPr>
        <w:spacing w:after="0"/>
      </w:pPr>
    </w:p>
    <w:p w:rsidR="006560BA" w:rsidRDefault="006560BA"/>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6560BA" w:rsidRDefault="006560BA"/>
    <w:p w:rsidR="004A781C" w:rsidRDefault="004A781C">
      <w:pPr>
        <w:pStyle w:val="Heading2"/>
      </w:pPr>
      <w:r>
        <w:t>Serial Communication Functions</w:t>
      </w:r>
    </w:p>
    <w:p w:rsidR="006560BA" w:rsidRDefault="006560BA"/>
    <w:p w:rsidR="004A781C" w:rsidRDefault="00F141E2">
      <w:r>
        <w:t>None</w:t>
      </w:r>
    </w:p>
    <w:p w:rsidR="006560BA" w:rsidRDefault="006560BA"/>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sidRPr="006560BA">
              <w:rPr>
                <w:rFonts w:ascii="Arial" w:hAnsi="Arial" w:cs="Arial"/>
                <w:sz w:val="16"/>
                <w:szCs w:val="16"/>
              </w:rPr>
              <w:t>ThrmlDutyCycle_Init1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6560BA" w:rsidP="00F957FA">
            <w:pPr>
              <w:spacing w:before="60"/>
              <w:rPr>
                <w:rFonts w:ascii="Arial" w:hAnsi="Arial" w:cs="Arial"/>
                <w:sz w:val="16"/>
                <w:szCs w:val="16"/>
              </w:rPr>
            </w:pPr>
            <w:r>
              <w:rPr>
                <w:rFonts w:ascii="Arial" w:hAnsi="Arial" w:cs="Arial"/>
                <w:sz w:val="16"/>
                <w:szCs w:val="16"/>
              </w:rPr>
              <w:t>On Init</w:t>
            </w:r>
          </w:p>
        </w:tc>
      </w:tr>
      <w:tr w:rsidR="006560BA" w:rsidRPr="00381542" w:rsidTr="00B54697">
        <w:tc>
          <w:tcPr>
            <w:tcW w:w="3168" w:type="dxa"/>
            <w:tcBorders>
              <w:top w:val="single" w:sz="6" w:space="0" w:color="auto"/>
              <w:left w:val="single" w:sz="6" w:space="0" w:color="auto"/>
              <w:bottom w:val="single" w:sz="6" w:space="0" w:color="auto"/>
              <w:right w:val="single" w:sz="6" w:space="0" w:color="auto"/>
            </w:tcBorders>
          </w:tcPr>
          <w:p w:rsidR="006560BA" w:rsidRPr="006560BA" w:rsidRDefault="006560BA" w:rsidP="00F957FA">
            <w:pPr>
              <w:spacing w:before="60"/>
              <w:rPr>
                <w:rFonts w:ascii="Arial" w:hAnsi="Arial" w:cs="Arial"/>
                <w:sz w:val="16"/>
                <w:szCs w:val="16"/>
              </w:rPr>
            </w:pPr>
            <w:r w:rsidRPr="006560BA">
              <w:rPr>
                <w:rFonts w:ascii="Arial" w:hAnsi="Arial" w:cs="Arial"/>
                <w:sz w:val="16"/>
                <w:szCs w:val="16"/>
              </w:rPr>
              <w:t>ThrmlDutyCycle_Per1</w:t>
            </w:r>
          </w:p>
        </w:tc>
        <w:tc>
          <w:tcPr>
            <w:tcW w:w="2070" w:type="dxa"/>
            <w:tcBorders>
              <w:top w:val="single" w:sz="6" w:space="0" w:color="auto"/>
              <w:left w:val="single" w:sz="6" w:space="0" w:color="auto"/>
              <w:bottom w:val="single" w:sz="6" w:space="0" w:color="auto"/>
              <w:right w:val="single" w:sz="6" w:space="0" w:color="auto"/>
            </w:tcBorders>
          </w:tcPr>
          <w:p w:rsidR="006560BA" w:rsidRPr="00381542" w:rsidRDefault="006560BA" w:rsidP="00F957FA">
            <w:pPr>
              <w:spacing w:before="60"/>
              <w:rPr>
                <w:rFonts w:ascii="Arial" w:hAnsi="Arial" w:cs="Arial"/>
                <w:sz w:val="16"/>
                <w:szCs w:val="16"/>
              </w:rPr>
            </w:pPr>
            <w:r>
              <w:rPr>
                <w:rFonts w:ascii="Arial" w:hAnsi="Arial" w:cs="Arial"/>
                <w:sz w:val="16"/>
                <w:szCs w:val="16"/>
              </w:rPr>
              <w:t>100 ms</w:t>
            </w:r>
          </w:p>
        </w:tc>
        <w:tc>
          <w:tcPr>
            <w:tcW w:w="3690" w:type="dxa"/>
            <w:tcBorders>
              <w:top w:val="single" w:sz="6" w:space="0" w:color="auto"/>
              <w:left w:val="single" w:sz="6" w:space="0" w:color="auto"/>
              <w:bottom w:val="single" w:sz="6" w:space="0" w:color="auto"/>
              <w:right w:val="single" w:sz="6" w:space="0" w:color="auto"/>
            </w:tcBorders>
          </w:tcPr>
          <w:p w:rsidR="006560BA" w:rsidRPr="00381542" w:rsidRDefault="00585DD9"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6560BA"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338"/>
        <w:gridCol w:w="4590"/>
      </w:tblGrid>
      <w:tr w:rsidR="004A781C" w:rsidTr="006560BA">
        <w:tc>
          <w:tcPr>
            <w:tcW w:w="433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59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6560BA" w:rsidTr="006560BA">
        <w:tc>
          <w:tcPr>
            <w:tcW w:w="4338" w:type="dxa"/>
            <w:tcBorders>
              <w:top w:val="single" w:sz="6" w:space="0" w:color="auto"/>
              <w:left w:val="single" w:sz="6" w:space="0" w:color="auto"/>
              <w:bottom w:val="single" w:sz="6" w:space="0" w:color="auto"/>
              <w:right w:val="single" w:sz="6" w:space="0" w:color="auto"/>
            </w:tcBorders>
          </w:tcPr>
          <w:p w:rsidR="006560BA" w:rsidRPr="00381542" w:rsidRDefault="006560BA" w:rsidP="00896966">
            <w:pPr>
              <w:spacing w:before="60"/>
              <w:rPr>
                <w:rFonts w:ascii="Arial" w:hAnsi="Arial" w:cs="Arial"/>
                <w:sz w:val="16"/>
                <w:szCs w:val="16"/>
              </w:rPr>
            </w:pPr>
            <w:r w:rsidRPr="006560BA">
              <w:rPr>
                <w:rFonts w:ascii="Arial" w:hAnsi="Arial" w:cs="Arial"/>
                <w:sz w:val="16"/>
                <w:szCs w:val="16"/>
              </w:rPr>
              <w:t>ThrmlDutyCycle_Init1</w:t>
            </w:r>
          </w:p>
        </w:tc>
        <w:tc>
          <w:tcPr>
            <w:tcW w:w="4590" w:type="dxa"/>
            <w:tcBorders>
              <w:top w:val="single" w:sz="6" w:space="0" w:color="auto"/>
              <w:left w:val="single" w:sz="6" w:space="0" w:color="auto"/>
              <w:bottom w:val="single" w:sz="6" w:space="0" w:color="auto"/>
              <w:right w:val="single" w:sz="6" w:space="0" w:color="auto"/>
            </w:tcBorders>
          </w:tcPr>
          <w:p w:rsidR="006560BA" w:rsidRDefault="006560BA">
            <w:pPr>
              <w:spacing w:before="60"/>
              <w:rPr>
                <w:rFonts w:ascii="Arial" w:hAnsi="Arial" w:cs="Arial"/>
                <w:sz w:val="16"/>
              </w:rPr>
            </w:pPr>
            <w:r w:rsidRPr="006560BA">
              <w:rPr>
                <w:rFonts w:ascii="Arial" w:hAnsi="Arial" w:cs="Arial"/>
                <w:sz w:val="16"/>
              </w:rPr>
              <w:t>RTE_START_SEC_AP_THRMLDUTYCYCLE_APPL_CODE</w:t>
            </w:r>
          </w:p>
        </w:tc>
      </w:tr>
      <w:tr w:rsidR="006560BA" w:rsidTr="006560BA">
        <w:tc>
          <w:tcPr>
            <w:tcW w:w="4338" w:type="dxa"/>
            <w:tcBorders>
              <w:top w:val="single" w:sz="6" w:space="0" w:color="auto"/>
              <w:left w:val="single" w:sz="6" w:space="0" w:color="auto"/>
              <w:bottom w:val="single" w:sz="6" w:space="0" w:color="auto"/>
              <w:right w:val="single" w:sz="6" w:space="0" w:color="auto"/>
            </w:tcBorders>
          </w:tcPr>
          <w:p w:rsidR="006560BA" w:rsidRPr="006560BA" w:rsidRDefault="006560BA" w:rsidP="00896966">
            <w:pPr>
              <w:spacing w:before="60"/>
              <w:rPr>
                <w:rFonts w:ascii="Arial" w:hAnsi="Arial" w:cs="Arial"/>
                <w:sz w:val="16"/>
                <w:szCs w:val="16"/>
              </w:rPr>
            </w:pPr>
            <w:r w:rsidRPr="006560BA">
              <w:rPr>
                <w:rFonts w:ascii="Arial" w:hAnsi="Arial" w:cs="Arial"/>
                <w:sz w:val="16"/>
                <w:szCs w:val="16"/>
              </w:rPr>
              <w:t>ThrmlDutyCycle_Per1</w:t>
            </w:r>
          </w:p>
        </w:tc>
        <w:tc>
          <w:tcPr>
            <w:tcW w:w="4590" w:type="dxa"/>
            <w:tcBorders>
              <w:top w:val="single" w:sz="6" w:space="0" w:color="auto"/>
              <w:left w:val="single" w:sz="6" w:space="0" w:color="auto"/>
              <w:bottom w:val="single" w:sz="6" w:space="0" w:color="auto"/>
              <w:right w:val="single" w:sz="6" w:space="0" w:color="auto"/>
            </w:tcBorders>
          </w:tcPr>
          <w:p w:rsidR="006560BA" w:rsidRPr="006560BA" w:rsidRDefault="006560BA">
            <w:pPr>
              <w:spacing w:before="60"/>
              <w:rPr>
                <w:rFonts w:ascii="Arial" w:hAnsi="Arial" w:cs="Arial"/>
                <w:sz w:val="16"/>
              </w:rPr>
            </w:pPr>
            <w:r w:rsidRPr="006560BA">
              <w:rPr>
                <w:rFonts w:ascii="Arial" w:hAnsi="Arial" w:cs="Arial"/>
                <w:sz w:val="16"/>
              </w:rPr>
              <w:t>RTE_START_SEC_AP_THRMLDUTYCYCLE_APPL_CODE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338"/>
        <w:gridCol w:w="4590"/>
      </w:tblGrid>
      <w:tr w:rsidR="004A781C" w:rsidTr="006560BA">
        <w:tc>
          <w:tcPr>
            <w:tcW w:w="433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59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6560BA">
        <w:tc>
          <w:tcPr>
            <w:tcW w:w="4338" w:type="dxa"/>
            <w:tcBorders>
              <w:top w:val="single" w:sz="6" w:space="0" w:color="auto"/>
              <w:left w:val="single" w:sz="6" w:space="0" w:color="auto"/>
              <w:bottom w:val="single" w:sz="6" w:space="0" w:color="auto"/>
              <w:right w:val="single" w:sz="6" w:space="0" w:color="auto"/>
            </w:tcBorders>
          </w:tcPr>
          <w:p w:rsidR="004A781C" w:rsidRDefault="00081773">
            <w:pPr>
              <w:spacing w:before="60"/>
              <w:rPr>
                <w:rFonts w:ascii="Arial" w:hAnsi="Arial" w:cs="Arial"/>
                <w:sz w:val="16"/>
              </w:rPr>
            </w:pPr>
            <w:r>
              <w:rPr>
                <w:rFonts w:ascii="Arial" w:hAnsi="Arial" w:cs="Arial"/>
                <w:sz w:val="16"/>
              </w:rPr>
              <w:t>None</w:t>
            </w:r>
          </w:p>
        </w:tc>
        <w:tc>
          <w:tcPr>
            <w:tcW w:w="4590"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F141E2">
      <w:pPr>
        <w:numPr>
          <w:ilvl w:val="0"/>
          <w:numId w:val="6"/>
        </w:numPr>
      </w:pPr>
      <w:r>
        <w:t>INLINE functions defined in GlobalMacro.h are not unit tested.</w:t>
      </w:r>
    </w:p>
    <w:p w:rsidR="00EF4854" w:rsidRDefault="00EF4854" w:rsidP="00EF4854">
      <w:pPr>
        <w:pStyle w:val="ListParagraph"/>
        <w:numPr>
          <w:ilvl w:val="0"/>
          <w:numId w:val="6"/>
        </w:numPr>
      </w:pPr>
      <w:r>
        <w:t xml:space="preserve">Unit test of </w:t>
      </w:r>
      <w:r w:rsidRPr="0073110E">
        <w:t>StepVarXY_u16_s16Xu16Y_Cnt</w:t>
      </w:r>
      <w:r>
        <w:t>() function will test argument range only to the limits of the actual parameters in the actual function calls in the module.</w:t>
      </w:r>
    </w:p>
    <w:p w:rsidR="00EF4854" w:rsidRDefault="00EF4854" w:rsidP="0014009E">
      <w:pPr>
        <w:ind w:left="720"/>
      </w:pPr>
    </w:p>
    <w:p w:rsidR="004A781C" w:rsidRDefault="004A781C">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4E62A3" w:rsidTr="0079368F">
        <w:tc>
          <w:tcPr>
            <w:tcW w:w="662" w:type="dxa"/>
          </w:tcPr>
          <w:p w:rsidR="004E62A3" w:rsidRDefault="004E62A3">
            <w:pPr>
              <w:spacing w:before="60"/>
              <w:rPr>
                <w:rFonts w:ascii="Arial" w:hAnsi="Arial" w:cs="Arial"/>
                <w:b/>
                <w:bCs/>
                <w:sz w:val="16"/>
              </w:rPr>
            </w:pPr>
            <w:r>
              <w:rPr>
                <w:rFonts w:ascii="Arial" w:hAnsi="Arial" w:cs="Arial"/>
                <w:b/>
                <w:bCs/>
                <w:sz w:val="16"/>
              </w:rPr>
              <w:t>Rev #</w:t>
            </w:r>
          </w:p>
        </w:tc>
        <w:tc>
          <w:tcPr>
            <w:tcW w:w="6210" w:type="dxa"/>
          </w:tcPr>
          <w:p w:rsidR="004E62A3" w:rsidRDefault="004E62A3">
            <w:pPr>
              <w:spacing w:before="60"/>
              <w:rPr>
                <w:rFonts w:ascii="Arial" w:hAnsi="Arial" w:cs="Arial"/>
                <w:b/>
                <w:bCs/>
                <w:sz w:val="16"/>
              </w:rPr>
            </w:pPr>
            <w:r>
              <w:rPr>
                <w:rFonts w:ascii="Arial" w:hAnsi="Arial" w:cs="Arial"/>
                <w:b/>
                <w:bCs/>
                <w:sz w:val="16"/>
              </w:rPr>
              <w:t>Change Description</w:t>
            </w:r>
          </w:p>
        </w:tc>
        <w:tc>
          <w:tcPr>
            <w:tcW w:w="1080" w:type="dxa"/>
          </w:tcPr>
          <w:p w:rsidR="004E62A3" w:rsidRDefault="004E62A3">
            <w:pPr>
              <w:spacing w:before="60"/>
              <w:rPr>
                <w:rFonts w:ascii="Arial" w:hAnsi="Arial" w:cs="Arial"/>
                <w:b/>
                <w:bCs/>
                <w:sz w:val="16"/>
              </w:rPr>
            </w:pPr>
            <w:r>
              <w:rPr>
                <w:rFonts w:ascii="Arial" w:hAnsi="Arial" w:cs="Arial"/>
                <w:b/>
                <w:bCs/>
                <w:sz w:val="16"/>
              </w:rPr>
              <w:t xml:space="preserve">Date </w:t>
            </w:r>
          </w:p>
        </w:tc>
        <w:tc>
          <w:tcPr>
            <w:tcW w:w="1105" w:type="dxa"/>
          </w:tcPr>
          <w:p w:rsidR="004E62A3" w:rsidRDefault="004E62A3">
            <w:pPr>
              <w:spacing w:before="60"/>
              <w:rPr>
                <w:rFonts w:ascii="Arial" w:hAnsi="Arial" w:cs="Arial"/>
                <w:b/>
                <w:bCs/>
                <w:sz w:val="16"/>
              </w:rPr>
            </w:pPr>
            <w:r>
              <w:rPr>
                <w:rFonts w:ascii="Arial" w:hAnsi="Arial" w:cs="Arial"/>
                <w:b/>
                <w:bCs/>
                <w:sz w:val="16"/>
              </w:rPr>
              <w:t>Author Initials</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1.0</w:t>
            </w:r>
          </w:p>
        </w:tc>
        <w:tc>
          <w:tcPr>
            <w:tcW w:w="6210" w:type="dxa"/>
          </w:tcPr>
          <w:p w:rsidR="004E62A3" w:rsidRPr="00EE5010" w:rsidRDefault="004E62A3">
            <w:pPr>
              <w:spacing w:before="60"/>
              <w:rPr>
                <w:rFonts w:ascii="Arial" w:hAnsi="Arial" w:cs="Arial"/>
                <w:sz w:val="16"/>
                <w:lang w:val="fr-FR"/>
              </w:rPr>
            </w:pPr>
            <w:r w:rsidRPr="00EE5010">
              <w:rPr>
                <w:rFonts w:ascii="Arial" w:hAnsi="Arial" w:cs="Arial"/>
                <w:sz w:val="16"/>
                <w:lang w:val="fr-FR"/>
              </w:rPr>
              <w:t>Initial Version (implements SF-09 v001)</w:t>
            </w:r>
          </w:p>
        </w:tc>
        <w:tc>
          <w:tcPr>
            <w:tcW w:w="1080" w:type="dxa"/>
          </w:tcPr>
          <w:p w:rsidR="004E62A3" w:rsidRDefault="004E62A3" w:rsidP="00081773">
            <w:pPr>
              <w:spacing w:before="60"/>
              <w:rPr>
                <w:rFonts w:ascii="Arial" w:hAnsi="Arial" w:cs="Arial"/>
                <w:sz w:val="16"/>
              </w:rPr>
            </w:pPr>
            <w:r>
              <w:rPr>
                <w:rFonts w:ascii="Arial" w:hAnsi="Arial" w:cs="Arial"/>
                <w:sz w:val="16"/>
              </w:rPr>
              <w:t>21-May-12</w:t>
            </w:r>
          </w:p>
        </w:tc>
        <w:tc>
          <w:tcPr>
            <w:tcW w:w="1105" w:type="dxa"/>
          </w:tcPr>
          <w:p w:rsidR="004E62A3" w:rsidRDefault="004E62A3">
            <w:pPr>
              <w:spacing w:before="60"/>
              <w:rPr>
                <w:rFonts w:ascii="Arial" w:hAnsi="Arial" w:cs="Arial"/>
                <w:sz w:val="16"/>
              </w:rPr>
            </w:pPr>
            <w:r>
              <w:rPr>
                <w:rFonts w:ascii="Arial" w:hAnsi="Arial" w:cs="Arial"/>
                <w:sz w:val="16"/>
              </w:rPr>
              <w:t>OT</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2.0</w:t>
            </w:r>
          </w:p>
        </w:tc>
        <w:tc>
          <w:tcPr>
            <w:tcW w:w="6210" w:type="dxa"/>
          </w:tcPr>
          <w:p w:rsidR="004E62A3" w:rsidRPr="005E744B" w:rsidRDefault="004E62A3">
            <w:pPr>
              <w:spacing w:before="60"/>
              <w:rPr>
                <w:rFonts w:ascii="Arial" w:hAnsi="Arial" w:cs="Arial"/>
                <w:sz w:val="16"/>
              </w:rPr>
            </w:pPr>
            <w:r w:rsidRPr="001A428A">
              <w:rPr>
                <w:rFonts w:ascii="Arial" w:hAnsi="Arial" w:cs="Arial"/>
                <w:sz w:val="16"/>
              </w:rPr>
              <w:t>Updated initial value of AssistThermScalar</w:t>
            </w:r>
            <w:r>
              <w:rPr>
                <w:rFonts w:ascii="Arial" w:hAnsi="Arial" w:cs="Arial"/>
                <w:sz w:val="16"/>
              </w:rPr>
              <w:t xml:space="preserve"> output, added limit on maxout terms to prevent overflow per new FDD design</w:t>
            </w:r>
          </w:p>
        </w:tc>
        <w:tc>
          <w:tcPr>
            <w:tcW w:w="1080" w:type="dxa"/>
          </w:tcPr>
          <w:p w:rsidR="004E62A3" w:rsidRDefault="004E62A3" w:rsidP="00081773">
            <w:pPr>
              <w:spacing w:before="60"/>
              <w:rPr>
                <w:rFonts w:ascii="Arial" w:hAnsi="Arial" w:cs="Arial"/>
                <w:sz w:val="16"/>
              </w:rPr>
            </w:pPr>
            <w:r>
              <w:rPr>
                <w:rFonts w:ascii="Arial" w:hAnsi="Arial" w:cs="Arial"/>
                <w:sz w:val="16"/>
              </w:rPr>
              <w:t>30-May-12</w:t>
            </w:r>
          </w:p>
        </w:tc>
        <w:tc>
          <w:tcPr>
            <w:tcW w:w="1105" w:type="dxa"/>
          </w:tcPr>
          <w:p w:rsidR="004E62A3" w:rsidRDefault="004E62A3">
            <w:pPr>
              <w:spacing w:before="60"/>
              <w:rPr>
                <w:rFonts w:ascii="Arial" w:hAnsi="Arial" w:cs="Arial"/>
                <w:sz w:val="16"/>
              </w:rPr>
            </w:pPr>
            <w:r>
              <w:rPr>
                <w:rFonts w:ascii="Arial" w:hAnsi="Arial" w:cs="Arial"/>
                <w:sz w:val="16"/>
              </w:rPr>
              <w:t>LWW</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 xml:space="preserve">3.0 </w:t>
            </w:r>
          </w:p>
        </w:tc>
        <w:tc>
          <w:tcPr>
            <w:tcW w:w="6210" w:type="dxa"/>
          </w:tcPr>
          <w:p w:rsidR="004E62A3" w:rsidRPr="001A428A" w:rsidRDefault="004E62A3" w:rsidP="0021337B">
            <w:pPr>
              <w:spacing w:before="60"/>
              <w:rPr>
                <w:rFonts w:ascii="Arial" w:hAnsi="Arial" w:cs="Arial"/>
                <w:sz w:val="16"/>
              </w:rPr>
            </w:pPr>
            <w:r>
              <w:rPr>
                <w:rFonts w:ascii="Arial" w:hAnsi="Arial" w:cs="Arial"/>
                <w:sz w:val="16"/>
              </w:rPr>
              <w:t>Updated values of 6 filter embedded data constants- Anom 3445</w:t>
            </w:r>
          </w:p>
        </w:tc>
        <w:tc>
          <w:tcPr>
            <w:tcW w:w="1080" w:type="dxa"/>
          </w:tcPr>
          <w:p w:rsidR="004E62A3" w:rsidRDefault="004E62A3" w:rsidP="00081773">
            <w:pPr>
              <w:spacing w:before="60"/>
              <w:rPr>
                <w:rFonts w:ascii="Arial" w:hAnsi="Arial" w:cs="Arial"/>
                <w:sz w:val="16"/>
              </w:rPr>
            </w:pPr>
            <w:r>
              <w:rPr>
                <w:rFonts w:ascii="Arial" w:hAnsi="Arial" w:cs="Arial"/>
                <w:sz w:val="16"/>
              </w:rPr>
              <w:t xml:space="preserve">16-June-12 </w:t>
            </w:r>
          </w:p>
        </w:tc>
        <w:tc>
          <w:tcPr>
            <w:tcW w:w="1105" w:type="dxa"/>
          </w:tcPr>
          <w:p w:rsidR="004E62A3" w:rsidRDefault="004E62A3">
            <w:pPr>
              <w:spacing w:before="60"/>
              <w:rPr>
                <w:rFonts w:ascii="Arial" w:hAnsi="Arial" w:cs="Arial"/>
                <w:sz w:val="16"/>
              </w:rPr>
            </w:pPr>
            <w:r>
              <w:rPr>
                <w:rFonts w:ascii="Arial" w:hAnsi="Arial" w:cs="Arial"/>
                <w:sz w:val="16"/>
              </w:rPr>
              <w:t xml:space="preserve">NRAR </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4.0</w:t>
            </w:r>
          </w:p>
        </w:tc>
        <w:tc>
          <w:tcPr>
            <w:tcW w:w="6210" w:type="dxa"/>
          </w:tcPr>
          <w:p w:rsidR="004E62A3" w:rsidRDefault="004E62A3" w:rsidP="0021337B">
            <w:pPr>
              <w:spacing w:before="60"/>
              <w:rPr>
                <w:rFonts w:ascii="Arial" w:hAnsi="Arial" w:cs="Arial"/>
                <w:sz w:val="16"/>
              </w:rPr>
            </w:pPr>
            <w:r>
              <w:rPr>
                <w:rFonts w:ascii="Arial" w:hAnsi="Arial" w:cs="Arial"/>
                <w:sz w:val="16"/>
              </w:rPr>
              <w:t>Updated to SF-09 v003</w:t>
            </w:r>
          </w:p>
        </w:tc>
        <w:tc>
          <w:tcPr>
            <w:tcW w:w="1080" w:type="dxa"/>
          </w:tcPr>
          <w:p w:rsidR="004E62A3" w:rsidRDefault="004E62A3" w:rsidP="00081773">
            <w:pPr>
              <w:spacing w:before="60"/>
              <w:rPr>
                <w:rFonts w:ascii="Arial" w:hAnsi="Arial" w:cs="Arial"/>
                <w:sz w:val="16"/>
              </w:rPr>
            </w:pPr>
            <w:r>
              <w:rPr>
                <w:rFonts w:ascii="Arial" w:hAnsi="Arial" w:cs="Arial"/>
                <w:sz w:val="16"/>
              </w:rPr>
              <w:t>09-Jul-12</w:t>
            </w:r>
          </w:p>
        </w:tc>
        <w:tc>
          <w:tcPr>
            <w:tcW w:w="1105" w:type="dxa"/>
          </w:tcPr>
          <w:p w:rsidR="004E62A3" w:rsidRDefault="004E62A3">
            <w:pPr>
              <w:spacing w:before="60"/>
              <w:rPr>
                <w:rFonts w:ascii="Arial" w:hAnsi="Arial" w:cs="Arial"/>
                <w:sz w:val="16"/>
              </w:rPr>
            </w:pPr>
            <w:r>
              <w:rPr>
                <w:rFonts w:ascii="Arial" w:hAnsi="Arial" w:cs="Arial"/>
                <w:sz w:val="16"/>
              </w:rPr>
              <w:t>OT</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5.0</w:t>
            </w:r>
          </w:p>
        </w:tc>
        <w:tc>
          <w:tcPr>
            <w:tcW w:w="6210" w:type="dxa"/>
          </w:tcPr>
          <w:p w:rsidR="004E62A3" w:rsidRDefault="004E62A3" w:rsidP="0021337B">
            <w:pPr>
              <w:spacing w:before="60"/>
              <w:rPr>
                <w:rFonts w:ascii="Arial" w:hAnsi="Arial" w:cs="Arial"/>
                <w:sz w:val="16"/>
              </w:rPr>
            </w:pPr>
            <w:r>
              <w:rPr>
                <w:rFonts w:ascii="Arial" w:hAnsi="Arial" w:cs="Arial"/>
                <w:sz w:val="16"/>
              </w:rPr>
              <w:t>Updated to SF-09 v004</w:t>
            </w:r>
          </w:p>
        </w:tc>
        <w:tc>
          <w:tcPr>
            <w:tcW w:w="1080" w:type="dxa"/>
          </w:tcPr>
          <w:p w:rsidR="004E62A3" w:rsidRDefault="004E62A3" w:rsidP="00081773">
            <w:pPr>
              <w:spacing w:before="60"/>
              <w:rPr>
                <w:rFonts w:ascii="Arial" w:hAnsi="Arial" w:cs="Arial"/>
                <w:sz w:val="16"/>
              </w:rPr>
            </w:pPr>
            <w:r>
              <w:rPr>
                <w:rFonts w:ascii="Arial" w:hAnsi="Arial" w:cs="Arial"/>
                <w:sz w:val="16"/>
              </w:rPr>
              <w:t>09-Aug-12</w:t>
            </w:r>
          </w:p>
        </w:tc>
        <w:tc>
          <w:tcPr>
            <w:tcW w:w="1105" w:type="dxa"/>
          </w:tcPr>
          <w:p w:rsidR="004E62A3" w:rsidRDefault="004E62A3">
            <w:pPr>
              <w:spacing w:before="60"/>
              <w:rPr>
                <w:rFonts w:ascii="Arial" w:hAnsi="Arial" w:cs="Arial"/>
                <w:sz w:val="16"/>
              </w:rPr>
            </w:pPr>
            <w:r>
              <w:rPr>
                <w:rFonts w:ascii="Arial" w:hAnsi="Arial" w:cs="Arial"/>
                <w:sz w:val="16"/>
              </w:rPr>
              <w:t>BWL</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6.0</w:t>
            </w:r>
          </w:p>
        </w:tc>
        <w:tc>
          <w:tcPr>
            <w:tcW w:w="6210" w:type="dxa"/>
          </w:tcPr>
          <w:p w:rsidR="004E62A3" w:rsidRDefault="004E62A3" w:rsidP="0021337B">
            <w:pPr>
              <w:spacing w:before="60"/>
              <w:rPr>
                <w:rFonts w:ascii="Arial" w:hAnsi="Arial" w:cs="Arial"/>
                <w:sz w:val="16"/>
              </w:rPr>
            </w:pPr>
            <w:r>
              <w:rPr>
                <w:rFonts w:ascii="Arial" w:hAnsi="Arial" w:cs="Arial"/>
                <w:sz w:val="16"/>
              </w:rPr>
              <w:t>MDD fixes per unit test review.</w:t>
            </w:r>
          </w:p>
        </w:tc>
        <w:tc>
          <w:tcPr>
            <w:tcW w:w="1080" w:type="dxa"/>
          </w:tcPr>
          <w:p w:rsidR="004E62A3" w:rsidRDefault="004E62A3" w:rsidP="00081773">
            <w:pPr>
              <w:spacing w:before="60"/>
              <w:rPr>
                <w:rFonts w:ascii="Arial" w:hAnsi="Arial" w:cs="Arial"/>
                <w:sz w:val="16"/>
              </w:rPr>
            </w:pPr>
            <w:r>
              <w:rPr>
                <w:rFonts w:ascii="Arial" w:hAnsi="Arial" w:cs="Arial"/>
                <w:sz w:val="16"/>
              </w:rPr>
              <w:t>10-Aug-12</w:t>
            </w:r>
          </w:p>
        </w:tc>
        <w:tc>
          <w:tcPr>
            <w:tcW w:w="1105" w:type="dxa"/>
          </w:tcPr>
          <w:p w:rsidR="004E62A3" w:rsidRDefault="004E62A3">
            <w:pPr>
              <w:spacing w:before="60"/>
              <w:rPr>
                <w:rFonts w:ascii="Arial" w:hAnsi="Arial" w:cs="Arial"/>
                <w:sz w:val="16"/>
              </w:rPr>
            </w:pPr>
            <w:r>
              <w:rPr>
                <w:rFonts w:ascii="Arial" w:hAnsi="Arial" w:cs="Arial"/>
                <w:sz w:val="16"/>
              </w:rPr>
              <w:t>BWL</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7.0</w:t>
            </w:r>
          </w:p>
        </w:tc>
        <w:tc>
          <w:tcPr>
            <w:tcW w:w="6210" w:type="dxa"/>
          </w:tcPr>
          <w:p w:rsidR="004E62A3" w:rsidRDefault="004E62A3" w:rsidP="0021337B">
            <w:pPr>
              <w:spacing w:before="60"/>
              <w:rPr>
                <w:rFonts w:ascii="Arial" w:hAnsi="Arial" w:cs="Arial"/>
                <w:sz w:val="16"/>
              </w:rPr>
            </w:pPr>
            <w:r>
              <w:rPr>
                <w:rFonts w:ascii="Arial" w:hAnsi="Arial" w:cs="Arial"/>
                <w:sz w:val="16"/>
              </w:rPr>
              <w:t>Added checkpoints and memmap software segment is updated for static variables</w:t>
            </w:r>
          </w:p>
        </w:tc>
        <w:tc>
          <w:tcPr>
            <w:tcW w:w="1080" w:type="dxa"/>
          </w:tcPr>
          <w:p w:rsidR="004E62A3" w:rsidRDefault="004E62A3" w:rsidP="00081773">
            <w:pPr>
              <w:spacing w:before="60"/>
              <w:rPr>
                <w:rFonts w:ascii="Arial" w:hAnsi="Arial" w:cs="Arial"/>
                <w:sz w:val="16"/>
              </w:rPr>
            </w:pPr>
            <w:r>
              <w:rPr>
                <w:rFonts w:ascii="Arial" w:hAnsi="Arial" w:cs="Arial"/>
                <w:sz w:val="16"/>
              </w:rPr>
              <w:t>24-Sep-12</w:t>
            </w:r>
          </w:p>
        </w:tc>
        <w:tc>
          <w:tcPr>
            <w:tcW w:w="1105" w:type="dxa"/>
          </w:tcPr>
          <w:p w:rsidR="004E62A3" w:rsidRDefault="004E62A3">
            <w:pPr>
              <w:spacing w:before="60"/>
              <w:rPr>
                <w:rFonts w:ascii="Arial" w:hAnsi="Arial" w:cs="Arial"/>
                <w:sz w:val="16"/>
              </w:rPr>
            </w:pPr>
            <w:r>
              <w:rPr>
                <w:rFonts w:ascii="Arial" w:hAnsi="Arial" w:cs="Arial"/>
                <w:sz w:val="16"/>
              </w:rPr>
              <w:t>Selva</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8.0</w:t>
            </w:r>
          </w:p>
        </w:tc>
        <w:tc>
          <w:tcPr>
            <w:tcW w:w="6210" w:type="dxa"/>
          </w:tcPr>
          <w:p w:rsidR="004E62A3" w:rsidRDefault="004E62A3" w:rsidP="004A3B40">
            <w:pPr>
              <w:spacing w:before="60"/>
              <w:rPr>
                <w:rFonts w:ascii="Arial" w:hAnsi="Arial" w:cs="Arial"/>
                <w:sz w:val="16"/>
              </w:rPr>
            </w:pPr>
            <w:r>
              <w:rPr>
                <w:rFonts w:ascii="Arial" w:hAnsi="Arial" w:cs="Arial"/>
                <w:sz w:val="16"/>
              </w:rPr>
              <w:t>Replaced multiplier interpolation with step function.</w:t>
            </w:r>
          </w:p>
        </w:tc>
        <w:tc>
          <w:tcPr>
            <w:tcW w:w="1080" w:type="dxa"/>
          </w:tcPr>
          <w:p w:rsidR="004E62A3" w:rsidRDefault="004E62A3" w:rsidP="00081773">
            <w:pPr>
              <w:spacing w:before="60"/>
              <w:rPr>
                <w:rFonts w:ascii="Arial" w:hAnsi="Arial" w:cs="Arial"/>
                <w:sz w:val="16"/>
              </w:rPr>
            </w:pPr>
            <w:r>
              <w:rPr>
                <w:rFonts w:ascii="Arial" w:hAnsi="Arial" w:cs="Arial"/>
                <w:sz w:val="16"/>
              </w:rPr>
              <w:t>16-Oct-12</w:t>
            </w:r>
          </w:p>
        </w:tc>
        <w:tc>
          <w:tcPr>
            <w:tcW w:w="1105" w:type="dxa"/>
          </w:tcPr>
          <w:p w:rsidR="004E62A3" w:rsidRDefault="004E62A3">
            <w:pPr>
              <w:spacing w:before="60"/>
              <w:rPr>
                <w:rFonts w:ascii="Arial" w:hAnsi="Arial" w:cs="Arial"/>
                <w:sz w:val="16"/>
              </w:rPr>
            </w:pPr>
            <w:r>
              <w:rPr>
                <w:rFonts w:ascii="Arial" w:hAnsi="Arial" w:cs="Arial"/>
                <w:sz w:val="16"/>
              </w:rPr>
              <w:t>BWL</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9.0</w:t>
            </w:r>
          </w:p>
        </w:tc>
        <w:tc>
          <w:tcPr>
            <w:tcW w:w="6210" w:type="dxa"/>
          </w:tcPr>
          <w:p w:rsidR="004E62A3" w:rsidRDefault="004E62A3" w:rsidP="004A3B40">
            <w:pPr>
              <w:spacing w:before="60"/>
              <w:rPr>
                <w:rFonts w:ascii="Arial" w:hAnsi="Arial" w:cs="Arial"/>
                <w:sz w:val="16"/>
              </w:rPr>
            </w:pPr>
            <w:r>
              <w:rPr>
                <w:rFonts w:ascii="Arial" w:hAnsi="Arial" w:cs="Arial"/>
                <w:sz w:val="16"/>
              </w:rPr>
              <w:t>Updated to SF-09 v006</w:t>
            </w:r>
          </w:p>
        </w:tc>
        <w:tc>
          <w:tcPr>
            <w:tcW w:w="1080" w:type="dxa"/>
          </w:tcPr>
          <w:p w:rsidR="004E62A3" w:rsidRDefault="004E62A3" w:rsidP="00081773">
            <w:pPr>
              <w:spacing w:before="60"/>
              <w:rPr>
                <w:rFonts w:ascii="Arial" w:hAnsi="Arial" w:cs="Arial"/>
                <w:sz w:val="16"/>
              </w:rPr>
            </w:pPr>
            <w:r>
              <w:rPr>
                <w:rFonts w:ascii="Arial" w:hAnsi="Arial" w:cs="Arial"/>
                <w:sz w:val="16"/>
              </w:rPr>
              <w:t>29-Jan-13</w:t>
            </w:r>
          </w:p>
        </w:tc>
        <w:tc>
          <w:tcPr>
            <w:tcW w:w="1105" w:type="dxa"/>
          </w:tcPr>
          <w:p w:rsidR="004E62A3" w:rsidRDefault="004E62A3">
            <w:pPr>
              <w:spacing w:before="60"/>
              <w:rPr>
                <w:rFonts w:ascii="Arial" w:hAnsi="Arial" w:cs="Arial"/>
                <w:sz w:val="16"/>
              </w:rPr>
            </w:pPr>
            <w:r>
              <w:rPr>
                <w:rFonts w:ascii="Arial" w:hAnsi="Arial" w:cs="Arial"/>
                <w:sz w:val="16"/>
              </w:rPr>
              <w:t>Selva</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10</w:t>
            </w:r>
          </w:p>
        </w:tc>
        <w:tc>
          <w:tcPr>
            <w:tcW w:w="6210" w:type="dxa"/>
          </w:tcPr>
          <w:p w:rsidR="004E62A3" w:rsidRDefault="004E62A3" w:rsidP="004A3B40">
            <w:pPr>
              <w:spacing w:before="60"/>
              <w:rPr>
                <w:rFonts w:ascii="Arial" w:hAnsi="Arial" w:cs="Arial"/>
                <w:sz w:val="16"/>
              </w:rPr>
            </w:pPr>
            <w:r>
              <w:rPr>
                <w:rFonts w:ascii="Arial" w:hAnsi="Arial" w:cs="Arial"/>
                <w:sz w:val="16"/>
              </w:rPr>
              <w:t>Corrected Diag_Status reading function</w:t>
            </w:r>
          </w:p>
        </w:tc>
        <w:tc>
          <w:tcPr>
            <w:tcW w:w="1080" w:type="dxa"/>
          </w:tcPr>
          <w:p w:rsidR="004E62A3" w:rsidRDefault="004E62A3" w:rsidP="00081773">
            <w:pPr>
              <w:spacing w:before="60"/>
              <w:rPr>
                <w:rFonts w:ascii="Arial" w:hAnsi="Arial" w:cs="Arial"/>
                <w:sz w:val="16"/>
              </w:rPr>
            </w:pPr>
            <w:r>
              <w:rPr>
                <w:rFonts w:ascii="Arial" w:hAnsi="Arial" w:cs="Arial"/>
                <w:sz w:val="16"/>
              </w:rPr>
              <w:t>31-Jan-13</w:t>
            </w:r>
          </w:p>
        </w:tc>
        <w:tc>
          <w:tcPr>
            <w:tcW w:w="1105" w:type="dxa"/>
          </w:tcPr>
          <w:p w:rsidR="004E62A3" w:rsidRDefault="004E62A3">
            <w:pPr>
              <w:spacing w:before="60"/>
              <w:rPr>
                <w:rFonts w:ascii="Arial" w:hAnsi="Arial" w:cs="Arial"/>
                <w:sz w:val="16"/>
              </w:rPr>
            </w:pPr>
            <w:r>
              <w:rPr>
                <w:rFonts w:ascii="Arial" w:hAnsi="Arial" w:cs="Arial"/>
                <w:sz w:val="16"/>
              </w:rPr>
              <w:t>Selva</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11</w:t>
            </w:r>
          </w:p>
        </w:tc>
        <w:tc>
          <w:tcPr>
            <w:tcW w:w="6210" w:type="dxa"/>
          </w:tcPr>
          <w:p w:rsidR="004E62A3" w:rsidRDefault="004E62A3" w:rsidP="004A3B40">
            <w:pPr>
              <w:spacing w:before="60"/>
              <w:rPr>
                <w:rFonts w:ascii="Arial" w:hAnsi="Arial" w:cs="Arial"/>
                <w:sz w:val="16"/>
              </w:rPr>
            </w:pPr>
            <w:r>
              <w:rPr>
                <w:rFonts w:ascii="Arial" w:hAnsi="Arial" w:cs="Arial"/>
                <w:sz w:val="16"/>
              </w:rPr>
              <w:t>Updated to SF-09 v007</w:t>
            </w:r>
          </w:p>
        </w:tc>
        <w:tc>
          <w:tcPr>
            <w:tcW w:w="1080" w:type="dxa"/>
          </w:tcPr>
          <w:p w:rsidR="004E62A3" w:rsidRDefault="004E62A3" w:rsidP="00081773">
            <w:pPr>
              <w:spacing w:before="60"/>
              <w:rPr>
                <w:rFonts w:ascii="Arial" w:hAnsi="Arial" w:cs="Arial"/>
                <w:sz w:val="16"/>
              </w:rPr>
            </w:pPr>
            <w:r>
              <w:rPr>
                <w:rFonts w:ascii="Arial" w:hAnsi="Arial" w:cs="Arial"/>
                <w:sz w:val="16"/>
              </w:rPr>
              <w:t>20-Feb-13</w:t>
            </w:r>
          </w:p>
        </w:tc>
        <w:tc>
          <w:tcPr>
            <w:tcW w:w="1105" w:type="dxa"/>
          </w:tcPr>
          <w:p w:rsidR="004E62A3" w:rsidRDefault="004E62A3">
            <w:pPr>
              <w:spacing w:before="60"/>
              <w:rPr>
                <w:rFonts w:ascii="Arial" w:hAnsi="Arial" w:cs="Arial"/>
                <w:sz w:val="16"/>
              </w:rPr>
            </w:pPr>
            <w:r>
              <w:rPr>
                <w:rFonts w:ascii="Arial" w:hAnsi="Arial" w:cs="Arial"/>
                <w:sz w:val="16"/>
              </w:rPr>
              <w:t>SP</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12</w:t>
            </w:r>
          </w:p>
        </w:tc>
        <w:tc>
          <w:tcPr>
            <w:tcW w:w="6210" w:type="dxa"/>
          </w:tcPr>
          <w:p w:rsidR="004E62A3" w:rsidRDefault="004E62A3" w:rsidP="004A3B40">
            <w:pPr>
              <w:spacing w:before="60"/>
              <w:rPr>
                <w:rFonts w:ascii="Arial" w:hAnsi="Arial" w:cs="Arial"/>
                <w:sz w:val="16"/>
              </w:rPr>
            </w:pPr>
            <w:r>
              <w:rPr>
                <w:rFonts w:ascii="Arial" w:hAnsi="Arial" w:cs="Arial"/>
                <w:sz w:val="16"/>
              </w:rPr>
              <w:t xml:space="preserve">Fix Anomoly 4517 </w:t>
            </w:r>
          </w:p>
        </w:tc>
        <w:tc>
          <w:tcPr>
            <w:tcW w:w="1080" w:type="dxa"/>
          </w:tcPr>
          <w:p w:rsidR="004E62A3" w:rsidRDefault="004E62A3" w:rsidP="00081773">
            <w:pPr>
              <w:spacing w:before="60"/>
              <w:rPr>
                <w:rFonts w:ascii="Arial" w:hAnsi="Arial" w:cs="Arial"/>
                <w:sz w:val="16"/>
              </w:rPr>
            </w:pPr>
            <w:r>
              <w:rPr>
                <w:rFonts w:ascii="Arial" w:hAnsi="Arial" w:cs="Arial"/>
                <w:sz w:val="16"/>
              </w:rPr>
              <w:t>28-Feb-13</w:t>
            </w:r>
          </w:p>
        </w:tc>
        <w:tc>
          <w:tcPr>
            <w:tcW w:w="1105" w:type="dxa"/>
          </w:tcPr>
          <w:p w:rsidR="004E62A3" w:rsidRDefault="004E62A3">
            <w:pPr>
              <w:spacing w:before="60"/>
              <w:rPr>
                <w:rFonts w:ascii="Arial" w:hAnsi="Arial" w:cs="Arial"/>
                <w:sz w:val="16"/>
              </w:rPr>
            </w:pPr>
            <w:r>
              <w:rPr>
                <w:rFonts w:ascii="Arial" w:hAnsi="Arial" w:cs="Arial"/>
                <w:sz w:val="16"/>
              </w:rPr>
              <w:t>Selva</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13,14</w:t>
            </w:r>
          </w:p>
        </w:tc>
        <w:tc>
          <w:tcPr>
            <w:tcW w:w="6210" w:type="dxa"/>
          </w:tcPr>
          <w:p w:rsidR="004E62A3" w:rsidRDefault="004E62A3" w:rsidP="004A3B40">
            <w:pPr>
              <w:spacing w:before="60"/>
              <w:rPr>
                <w:rFonts w:ascii="Arial" w:hAnsi="Arial" w:cs="Arial"/>
                <w:sz w:val="16"/>
              </w:rPr>
            </w:pPr>
            <w:r>
              <w:rPr>
                <w:rFonts w:ascii="Arial" w:hAnsi="Arial" w:cs="Arial"/>
                <w:sz w:val="16"/>
              </w:rPr>
              <w:t>Updated to SF-09 v008`</w:t>
            </w:r>
          </w:p>
          <w:p w:rsidR="004E62A3" w:rsidRDefault="004E62A3" w:rsidP="004A3B40">
            <w:pPr>
              <w:spacing w:before="60"/>
              <w:rPr>
                <w:rFonts w:ascii="Arial" w:hAnsi="Arial" w:cs="Arial"/>
                <w:sz w:val="16"/>
              </w:rPr>
            </w:pPr>
            <w:r>
              <w:rPr>
                <w:rFonts w:ascii="Arial" w:hAnsi="Arial" w:cs="Arial"/>
                <w:sz w:val="16"/>
              </w:rPr>
              <w:t>Tessy Unit test  fixes</w:t>
            </w:r>
          </w:p>
        </w:tc>
        <w:tc>
          <w:tcPr>
            <w:tcW w:w="1080" w:type="dxa"/>
          </w:tcPr>
          <w:p w:rsidR="004E62A3" w:rsidRDefault="004E62A3" w:rsidP="000E18B3">
            <w:pPr>
              <w:spacing w:before="60"/>
              <w:rPr>
                <w:rFonts w:ascii="Arial" w:hAnsi="Arial" w:cs="Arial"/>
                <w:sz w:val="16"/>
              </w:rPr>
            </w:pPr>
            <w:r>
              <w:rPr>
                <w:rFonts w:ascii="Arial" w:hAnsi="Arial" w:cs="Arial"/>
                <w:sz w:val="16"/>
              </w:rPr>
              <w:t>09-Apr-13</w:t>
            </w:r>
          </w:p>
        </w:tc>
        <w:tc>
          <w:tcPr>
            <w:tcW w:w="1105" w:type="dxa"/>
          </w:tcPr>
          <w:p w:rsidR="004E62A3" w:rsidRDefault="004E62A3">
            <w:pPr>
              <w:spacing w:before="60"/>
              <w:rPr>
                <w:rFonts w:ascii="Arial" w:hAnsi="Arial" w:cs="Arial"/>
                <w:sz w:val="16"/>
              </w:rPr>
            </w:pPr>
            <w:r>
              <w:rPr>
                <w:rFonts w:ascii="Arial" w:hAnsi="Arial" w:cs="Arial"/>
                <w:sz w:val="16"/>
              </w:rPr>
              <w:t>Selva</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15</w:t>
            </w:r>
          </w:p>
        </w:tc>
        <w:tc>
          <w:tcPr>
            <w:tcW w:w="6210" w:type="dxa"/>
          </w:tcPr>
          <w:p w:rsidR="004E62A3" w:rsidRDefault="004E62A3" w:rsidP="004A3B40">
            <w:pPr>
              <w:spacing w:before="60"/>
              <w:rPr>
                <w:rFonts w:ascii="Arial" w:hAnsi="Arial" w:cs="Arial"/>
                <w:sz w:val="16"/>
              </w:rPr>
            </w:pPr>
            <w:r>
              <w:rPr>
                <w:rFonts w:ascii="Arial" w:hAnsi="Arial" w:cs="Arial"/>
                <w:sz w:val="16"/>
              </w:rPr>
              <w:t>Updated to SF-09 v010 – new logic for calculating AbsTempLimit; also updated module and display variable names per naming conventions.</w:t>
            </w:r>
          </w:p>
        </w:tc>
        <w:tc>
          <w:tcPr>
            <w:tcW w:w="1080" w:type="dxa"/>
          </w:tcPr>
          <w:p w:rsidR="004E62A3" w:rsidRDefault="004E62A3" w:rsidP="000E18B3">
            <w:pPr>
              <w:spacing w:before="60"/>
              <w:rPr>
                <w:rFonts w:ascii="Arial" w:hAnsi="Arial" w:cs="Arial"/>
                <w:sz w:val="16"/>
              </w:rPr>
            </w:pPr>
            <w:r>
              <w:rPr>
                <w:rFonts w:ascii="Arial" w:hAnsi="Arial" w:cs="Arial"/>
                <w:sz w:val="16"/>
              </w:rPr>
              <w:t>05-Sep-13</w:t>
            </w:r>
          </w:p>
        </w:tc>
        <w:tc>
          <w:tcPr>
            <w:tcW w:w="1105" w:type="dxa"/>
          </w:tcPr>
          <w:p w:rsidR="004E62A3" w:rsidRDefault="004E62A3">
            <w:pPr>
              <w:spacing w:before="60"/>
              <w:rPr>
                <w:rFonts w:ascii="Arial" w:hAnsi="Arial" w:cs="Arial"/>
                <w:sz w:val="16"/>
              </w:rPr>
            </w:pPr>
            <w:r>
              <w:rPr>
                <w:rFonts w:ascii="Arial" w:hAnsi="Arial" w:cs="Arial"/>
                <w:sz w:val="16"/>
              </w:rPr>
              <w:t>KMC</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16</w:t>
            </w:r>
          </w:p>
        </w:tc>
        <w:tc>
          <w:tcPr>
            <w:tcW w:w="6210" w:type="dxa"/>
          </w:tcPr>
          <w:p w:rsidR="004E62A3" w:rsidRDefault="004E62A3" w:rsidP="004A3B40">
            <w:pPr>
              <w:spacing w:before="60"/>
              <w:rPr>
                <w:rFonts w:ascii="Arial" w:hAnsi="Arial" w:cs="Arial"/>
                <w:sz w:val="16"/>
              </w:rPr>
            </w:pPr>
            <w:r>
              <w:rPr>
                <w:rFonts w:ascii="Arial" w:hAnsi="Arial" w:cs="Arial"/>
                <w:sz w:val="16"/>
              </w:rPr>
              <w:t xml:space="preserve">Updated to SF-09 v11 -- new logic for reinit of the filter state variables based on ignition off time. </w:t>
            </w:r>
          </w:p>
        </w:tc>
        <w:tc>
          <w:tcPr>
            <w:tcW w:w="1080" w:type="dxa"/>
          </w:tcPr>
          <w:p w:rsidR="004E62A3" w:rsidRDefault="004E62A3" w:rsidP="000E18B3">
            <w:pPr>
              <w:spacing w:before="60"/>
              <w:rPr>
                <w:rFonts w:ascii="Arial" w:hAnsi="Arial" w:cs="Arial"/>
                <w:sz w:val="16"/>
              </w:rPr>
            </w:pPr>
            <w:r>
              <w:rPr>
                <w:rFonts w:ascii="Arial" w:hAnsi="Arial" w:cs="Arial"/>
                <w:sz w:val="16"/>
              </w:rPr>
              <w:t>17-Sep-13</w:t>
            </w:r>
          </w:p>
        </w:tc>
        <w:tc>
          <w:tcPr>
            <w:tcW w:w="1105" w:type="dxa"/>
          </w:tcPr>
          <w:p w:rsidR="004E62A3" w:rsidRDefault="004E62A3">
            <w:pPr>
              <w:spacing w:before="60"/>
              <w:rPr>
                <w:rFonts w:ascii="Arial" w:hAnsi="Arial" w:cs="Arial"/>
                <w:sz w:val="16"/>
              </w:rPr>
            </w:pPr>
            <w:r>
              <w:rPr>
                <w:rFonts w:ascii="Arial" w:hAnsi="Arial" w:cs="Arial"/>
                <w:sz w:val="16"/>
              </w:rPr>
              <w:t>KJS</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17</w:t>
            </w:r>
          </w:p>
        </w:tc>
        <w:tc>
          <w:tcPr>
            <w:tcW w:w="6210" w:type="dxa"/>
          </w:tcPr>
          <w:p w:rsidR="004E62A3" w:rsidRDefault="004E62A3" w:rsidP="004A3B40">
            <w:pPr>
              <w:spacing w:before="60"/>
              <w:rPr>
                <w:rFonts w:ascii="Arial" w:hAnsi="Arial" w:cs="Arial"/>
                <w:sz w:val="16"/>
              </w:rPr>
            </w:pPr>
            <w:r>
              <w:rPr>
                <w:rFonts w:ascii="Arial" w:hAnsi="Arial" w:cs="Arial"/>
                <w:sz w:val="16"/>
              </w:rPr>
              <w:t>Updated to SF-09 v012 – updated filter init and reinit  to use the default ignition off time when DefeatDutySvc is TRUE</w:t>
            </w:r>
          </w:p>
        </w:tc>
        <w:tc>
          <w:tcPr>
            <w:tcW w:w="1080" w:type="dxa"/>
          </w:tcPr>
          <w:p w:rsidR="004E62A3" w:rsidRDefault="004E62A3" w:rsidP="000E18B3">
            <w:pPr>
              <w:spacing w:before="60"/>
              <w:rPr>
                <w:rFonts w:ascii="Arial" w:hAnsi="Arial" w:cs="Arial"/>
                <w:sz w:val="16"/>
              </w:rPr>
            </w:pPr>
            <w:r>
              <w:rPr>
                <w:rFonts w:ascii="Arial" w:hAnsi="Arial" w:cs="Arial"/>
                <w:sz w:val="16"/>
              </w:rPr>
              <w:t>25-Sep-13</w:t>
            </w:r>
          </w:p>
        </w:tc>
        <w:tc>
          <w:tcPr>
            <w:tcW w:w="1105" w:type="dxa"/>
          </w:tcPr>
          <w:p w:rsidR="004E62A3" w:rsidRDefault="004E62A3">
            <w:pPr>
              <w:spacing w:before="60"/>
              <w:rPr>
                <w:rFonts w:ascii="Arial" w:hAnsi="Arial" w:cs="Arial"/>
                <w:sz w:val="16"/>
              </w:rPr>
            </w:pPr>
            <w:r>
              <w:rPr>
                <w:rFonts w:ascii="Arial" w:hAnsi="Arial" w:cs="Arial"/>
                <w:sz w:val="16"/>
              </w:rPr>
              <w:t>KMC</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18</w:t>
            </w:r>
          </w:p>
        </w:tc>
        <w:tc>
          <w:tcPr>
            <w:tcW w:w="6210" w:type="dxa"/>
          </w:tcPr>
          <w:p w:rsidR="004E62A3" w:rsidRDefault="004E62A3" w:rsidP="00EF4854">
            <w:pPr>
              <w:spacing w:before="60"/>
              <w:rPr>
                <w:rFonts w:ascii="Arial" w:hAnsi="Arial" w:cs="Arial"/>
                <w:sz w:val="16"/>
              </w:rPr>
            </w:pPr>
            <w:r>
              <w:rPr>
                <w:rFonts w:ascii="Arial" w:hAnsi="Arial" w:cs="Arial"/>
                <w:sz w:val="16"/>
              </w:rPr>
              <w:t xml:space="preserve">Updated some incorrect module level variable names; added notes regarding unit test of function </w:t>
            </w:r>
            <w:r w:rsidRPr="0073110E">
              <w:t>StepVarXY_u16_s16Xu16Y_Cnt</w:t>
            </w:r>
            <w:r>
              <w:t>()</w:t>
            </w:r>
          </w:p>
        </w:tc>
        <w:tc>
          <w:tcPr>
            <w:tcW w:w="1080" w:type="dxa"/>
          </w:tcPr>
          <w:p w:rsidR="004E62A3" w:rsidRDefault="004E62A3" w:rsidP="000E18B3">
            <w:pPr>
              <w:spacing w:before="60"/>
              <w:rPr>
                <w:rFonts w:ascii="Arial" w:hAnsi="Arial" w:cs="Arial"/>
                <w:sz w:val="16"/>
              </w:rPr>
            </w:pPr>
            <w:r>
              <w:rPr>
                <w:rFonts w:ascii="Arial" w:hAnsi="Arial" w:cs="Arial"/>
                <w:sz w:val="16"/>
              </w:rPr>
              <w:t>27-Sep-13</w:t>
            </w:r>
          </w:p>
        </w:tc>
        <w:tc>
          <w:tcPr>
            <w:tcW w:w="1105" w:type="dxa"/>
          </w:tcPr>
          <w:p w:rsidR="004E62A3" w:rsidRDefault="004E62A3">
            <w:pPr>
              <w:spacing w:before="60"/>
              <w:rPr>
                <w:rFonts w:ascii="Arial" w:hAnsi="Arial" w:cs="Arial"/>
                <w:sz w:val="16"/>
              </w:rPr>
            </w:pPr>
            <w:r>
              <w:rPr>
                <w:rFonts w:ascii="Arial" w:hAnsi="Arial" w:cs="Arial"/>
                <w:sz w:val="16"/>
              </w:rPr>
              <w:t>KMC</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19</w:t>
            </w:r>
          </w:p>
        </w:tc>
        <w:tc>
          <w:tcPr>
            <w:tcW w:w="6210" w:type="dxa"/>
          </w:tcPr>
          <w:p w:rsidR="004E62A3" w:rsidRDefault="004E62A3" w:rsidP="00A46C66">
            <w:pPr>
              <w:spacing w:before="60"/>
              <w:rPr>
                <w:rFonts w:ascii="Arial" w:hAnsi="Arial" w:cs="Arial"/>
                <w:sz w:val="16"/>
              </w:rPr>
            </w:pPr>
            <w:r>
              <w:rPr>
                <w:rFonts w:ascii="Arial" w:hAnsi="Arial" w:cs="Arial"/>
                <w:sz w:val="16"/>
              </w:rPr>
              <w:t>Updated flowcharts for naming conventions, SetNTCStatus parameter byte 0x00 when PASSED, and limiting on ThermLimitPerc output. Added note about NTCFailed. All for CR10070.</w:t>
            </w:r>
          </w:p>
        </w:tc>
        <w:tc>
          <w:tcPr>
            <w:tcW w:w="1080" w:type="dxa"/>
          </w:tcPr>
          <w:p w:rsidR="004E62A3" w:rsidRDefault="004E62A3" w:rsidP="000E18B3">
            <w:pPr>
              <w:spacing w:before="60"/>
              <w:rPr>
                <w:rFonts w:ascii="Arial" w:hAnsi="Arial" w:cs="Arial"/>
                <w:sz w:val="16"/>
              </w:rPr>
            </w:pPr>
            <w:r>
              <w:rPr>
                <w:rFonts w:ascii="Arial" w:hAnsi="Arial" w:cs="Arial"/>
                <w:sz w:val="16"/>
              </w:rPr>
              <w:t>1-Oct-13</w:t>
            </w:r>
          </w:p>
        </w:tc>
        <w:tc>
          <w:tcPr>
            <w:tcW w:w="1105" w:type="dxa"/>
          </w:tcPr>
          <w:p w:rsidR="004E62A3" w:rsidRDefault="004E62A3">
            <w:pPr>
              <w:spacing w:before="60"/>
              <w:rPr>
                <w:rFonts w:ascii="Arial" w:hAnsi="Arial" w:cs="Arial"/>
                <w:sz w:val="16"/>
              </w:rPr>
            </w:pPr>
            <w:r>
              <w:rPr>
                <w:rFonts w:ascii="Arial" w:hAnsi="Arial" w:cs="Arial"/>
                <w:sz w:val="16"/>
              </w:rPr>
              <w:t>KMC</w:t>
            </w:r>
          </w:p>
        </w:tc>
      </w:tr>
      <w:tr w:rsidR="004E62A3" w:rsidTr="0079368F">
        <w:tc>
          <w:tcPr>
            <w:tcW w:w="662" w:type="dxa"/>
          </w:tcPr>
          <w:p w:rsidR="004E62A3" w:rsidRDefault="004E62A3">
            <w:pPr>
              <w:spacing w:before="60"/>
              <w:rPr>
                <w:rFonts w:ascii="Arial" w:hAnsi="Arial" w:cs="Arial"/>
                <w:sz w:val="16"/>
              </w:rPr>
            </w:pPr>
            <w:r>
              <w:rPr>
                <w:rFonts w:ascii="Arial" w:hAnsi="Arial" w:cs="Arial"/>
                <w:sz w:val="16"/>
              </w:rPr>
              <w:t>20</w:t>
            </w:r>
          </w:p>
        </w:tc>
        <w:tc>
          <w:tcPr>
            <w:tcW w:w="6210" w:type="dxa"/>
          </w:tcPr>
          <w:p w:rsidR="004E62A3" w:rsidRDefault="004E62A3">
            <w:pPr>
              <w:spacing w:before="60"/>
              <w:rPr>
                <w:rFonts w:ascii="Arial" w:hAnsi="Arial" w:cs="Arial"/>
                <w:sz w:val="16"/>
              </w:rPr>
            </w:pPr>
            <w:r>
              <w:rPr>
                <w:rFonts w:ascii="Arial" w:hAnsi="Arial" w:cs="Arial"/>
                <w:sz w:val="16"/>
              </w:rPr>
              <w:t>Added 4 new module internal variables and modified flowcharts for fix of anomaly 5736; added two new constants and modified flowcharts for fix of anomaly 5739.</w:t>
            </w:r>
          </w:p>
        </w:tc>
        <w:tc>
          <w:tcPr>
            <w:tcW w:w="1080" w:type="dxa"/>
          </w:tcPr>
          <w:p w:rsidR="004E62A3" w:rsidRDefault="004E62A3" w:rsidP="000E18B3">
            <w:pPr>
              <w:spacing w:before="60"/>
              <w:rPr>
                <w:rFonts w:ascii="Arial" w:hAnsi="Arial" w:cs="Arial"/>
                <w:sz w:val="16"/>
              </w:rPr>
            </w:pPr>
            <w:r>
              <w:rPr>
                <w:rFonts w:ascii="Arial" w:hAnsi="Arial" w:cs="Arial"/>
                <w:sz w:val="16"/>
              </w:rPr>
              <w:t>14-Nov-13</w:t>
            </w:r>
          </w:p>
        </w:tc>
        <w:tc>
          <w:tcPr>
            <w:tcW w:w="1105" w:type="dxa"/>
          </w:tcPr>
          <w:p w:rsidR="004E62A3" w:rsidRDefault="004E62A3">
            <w:pPr>
              <w:spacing w:before="60"/>
              <w:rPr>
                <w:rFonts w:ascii="Arial" w:hAnsi="Arial" w:cs="Arial"/>
                <w:sz w:val="16"/>
              </w:rPr>
            </w:pPr>
            <w:r>
              <w:rPr>
                <w:rFonts w:ascii="Arial" w:hAnsi="Arial" w:cs="Arial"/>
                <w:sz w:val="16"/>
              </w:rPr>
              <w:t>KMC</w:t>
            </w:r>
          </w:p>
        </w:tc>
      </w:tr>
      <w:tr w:rsidR="00305F12" w:rsidTr="0079368F">
        <w:trPr>
          <w:ins w:id="104" w:author="Smith, Kevin" w:date="2013-11-22T13:59:00Z"/>
        </w:trPr>
        <w:tc>
          <w:tcPr>
            <w:tcW w:w="662" w:type="dxa"/>
          </w:tcPr>
          <w:p w:rsidR="00305F12" w:rsidRDefault="00305F12">
            <w:pPr>
              <w:spacing w:before="60"/>
              <w:rPr>
                <w:ins w:id="105" w:author="Smith, Kevin" w:date="2013-11-22T13:59:00Z"/>
                <w:rFonts w:ascii="Arial" w:hAnsi="Arial" w:cs="Arial"/>
                <w:sz w:val="16"/>
              </w:rPr>
            </w:pPr>
            <w:ins w:id="106" w:author="Smith, Kevin" w:date="2013-11-22T14:00:00Z">
              <w:r>
                <w:rPr>
                  <w:rFonts w:ascii="Arial" w:hAnsi="Arial" w:cs="Arial"/>
                  <w:sz w:val="16"/>
                </w:rPr>
                <w:t>21</w:t>
              </w:r>
            </w:ins>
          </w:p>
        </w:tc>
        <w:tc>
          <w:tcPr>
            <w:tcW w:w="6210" w:type="dxa"/>
          </w:tcPr>
          <w:p w:rsidR="00305F12" w:rsidRDefault="00305F12">
            <w:pPr>
              <w:spacing w:before="60"/>
              <w:rPr>
                <w:ins w:id="107" w:author="Smith, Kevin" w:date="2013-11-22T13:59:00Z"/>
                <w:rFonts w:ascii="Arial" w:hAnsi="Arial" w:cs="Arial"/>
                <w:sz w:val="16"/>
              </w:rPr>
            </w:pPr>
            <w:ins w:id="108" w:author="Smith, Kevin" w:date="2013-11-22T14:00:00Z">
              <w:r>
                <w:rPr>
                  <w:rFonts w:ascii="Arial" w:hAnsi="Arial" w:cs="Arial"/>
                  <w:sz w:val="16"/>
                </w:rPr>
                <w:t>Updated to SF09 revision 14. Moved the four filters from TypeH to their own NvM block</w:t>
              </w:r>
            </w:ins>
          </w:p>
        </w:tc>
        <w:tc>
          <w:tcPr>
            <w:tcW w:w="1080" w:type="dxa"/>
          </w:tcPr>
          <w:p w:rsidR="00305F12" w:rsidRDefault="00305F12" w:rsidP="000E18B3">
            <w:pPr>
              <w:spacing w:before="60"/>
              <w:rPr>
                <w:ins w:id="109" w:author="Smith, Kevin" w:date="2013-11-22T13:59:00Z"/>
                <w:rFonts w:ascii="Arial" w:hAnsi="Arial" w:cs="Arial"/>
                <w:sz w:val="16"/>
              </w:rPr>
            </w:pPr>
            <w:ins w:id="110" w:author="Smith, Kevin" w:date="2013-11-22T14:00:00Z">
              <w:r>
                <w:rPr>
                  <w:rFonts w:ascii="Arial" w:hAnsi="Arial" w:cs="Arial"/>
                  <w:sz w:val="16"/>
                </w:rPr>
                <w:t>22-Nov-13</w:t>
              </w:r>
            </w:ins>
          </w:p>
        </w:tc>
        <w:tc>
          <w:tcPr>
            <w:tcW w:w="1105" w:type="dxa"/>
          </w:tcPr>
          <w:p w:rsidR="00305F12" w:rsidRDefault="00305F12">
            <w:pPr>
              <w:spacing w:before="60"/>
              <w:rPr>
                <w:ins w:id="111" w:author="Smith, Kevin" w:date="2013-11-22T13:59:00Z"/>
                <w:rFonts w:ascii="Arial" w:hAnsi="Arial" w:cs="Arial"/>
                <w:sz w:val="16"/>
              </w:rPr>
            </w:pPr>
            <w:ins w:id="112" w:author="Smith, Kevin" w:date="2013-11-22T14:00:00Z">
              <w:r>
                <w:rPr>
                  <w:rFonts w:ascii="Arial" w:hAnsi="Arial" w:cs="Arial"/>
                  <w:sz w:val="16"/>
                </w:rPr>
                <w:t>KJS</w:t>
              </w:r>
            </w:ins>
          </w:p>
        </w:tc>
      </w:tr>
    </w:tbl>
    <w:p w:rsidR="00107819" w:rsidRDefault="00107819"/>
    <w:sectPr w:rsidR="00107819" w:rsidSect="00937013">
      <w:headerReference w:type="default" r:id="rId28"/>
      <w:footerReference w:type="default" r:id="rId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894" w:rsidRDefault="00B05894">
      <w:r>
        <w:separator/>
      </w:r>
    </w:p>
  </w:endnote>
  <w:endnote w:type="continuationSeparator" w:id="0">
    <w:p w:rsidR="00B05894" w:rsidRDefault="00B0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8F" w:rsidRDefault="0079368F">
    <w:pPr>
      <w:pStyle w:val="Footer"/>
    </w:pPr>
    <w:r>
      <w:rPr>
        <w:snapToGrid w:val="0"/>
      </w:rPr>
      <w:tab/>
    </w:r>
    <w:r w:rsidR="00B05894">
      <w:fldChar w:fldCharType="begin"/>
    </w:r>
    <w:r w:rsidR="00B05894">
      <w:instrText xml:space="preserve"> DOCPROPERTY "Company"  \* MERGEFORMAT </w:instrText>
    </w:r>
    <w:r w:rsidR="00B05894">
      <w:fldChar w:fldCharType="separate"/>
    </w:r>
    <w:r w:rsidRPr="00925192">
      <w:rPr>
        <w:rFonts w:ascii="Times" w:hAnsi="Times"/>
        <w:caps/>
        <w:snapToGrid w:val="0"/>
      </w:rPr>
      <w:t>Nexteer</w:t>
    </w:r>
    <w:r w:rsidR="00B05894">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894" w:rsidRDefault="00B05894">
      <w:r>
        <w:separator/>
      </w:r>
    </w:p>
  </w:footnote>
  <w:footnote w:type="continuationSeparator" w:id="0">
    <w:p w:rsidR="00B05894" w:rsidRDefault="00B05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68F" w:rsidRDefault="0079368F">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79368F">
      <w:trPr>
        <w:cantSplit/>
      </w:trPr>
      <w:tc>
        <w:tcPr>
          <w:tcW w:w="990" w:type="dxa"/>
        </w:tcPr>
        <w:p w:rsidR="0079368F" w:rsidRDefault="0079368F">
          <w:pPr>
            <w:pStyle w:val="Header"/>
          </w:pPr>
          <w:r>
            <w:t>Title:</w:t>
          </w:r>
        </w:p>
      </w:tc>
      <w:tc>
        <w:tcPr>
          <w:tcW w:w="5400" w:type="dxa"/>
          <w:gridSpan w:val="3"/>
          <w:vMerge w:val="restart"/>
        </w:tcPr>
        <w:p w:rsidR="0079368F" w:rsidRDefault="00B05894">
          <w:pPr>
            <w:pStyle w:val="Header"/>
          </w:pPr>
          <w:r>
            <w:fldChar w:fldCharType="begin"/>
          </w:r>
          <w:r>
            <w:instrText xml:space="preserve"> DOCPROPERTY "Document Title"  \* MERGEFORMAT </w:instrText>
          </w:r>
          <w:r>
            <w:fldChar w:fldCharType="separate"/>
          </w:r>
          <w:r w:rsidR="0079368F">
            <w:t>Thermal Duty Cycle</w:t>
          </w:r>
          <w:r>
            <w:fldChar w:fldCharType="end"/>
          </w:r>
        </w:p>
        <w:p w:rsidR="0079368F" w:rsidRDefault="00B05894"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79368F">
            <w:t>Gen II+ EPS EA3</w:t>
          </w:r>
          <w:r>
            <w:fldChar w:fldCharType="end"/>
          </w:r>
          <w:r w:rsidR="0079368F">
            <w:tab/>
          </w:r>
        </w:p>
      </w:tc>
      <w:tc>
        <w:tcPr>
          <w:tcW w:w="1170" w:type="dxa"/>
        </w:tcPr>
        <w:p w:rsidR="0079368F" w:rsidRDefault="0079368F">
          <w:pPr>
            <w:pStyle w:val="Header"/>
          </w:pPr>
          <w:r>
            <w:t>Revision:</w:t>
          </w:r>
        </w:p>
      </w:tc>
      <w:tc>
        <w:tcPr>
          <w:tcW w:w="1350" w:type="dxa"/>
        </w:tcPr>
        <w:p w:rsidR="0079368F" w:rsidRDefault="0079368F" w:rsidP="0079368F">
          <w:pPr>
            <w:pStyle w:val="Header"/>
          </w:pPr>
          <w:ins w:id="113" w:author="Smith, Kevin" w:date="2013-11-22T13:45:00Z">
            <w:r>
              <w:t>21</w:t>
            </w:r>
          </w:ins>
          <w:r>
            <w:t>.0</w:t>
          </w:r>
        </w:p>
      </w:tc>
    </w:tr>
    <w:tr w:rsidR="0079368F">
      <w:trPr>
        <w:cantSplit/>
      </w:trPr>
      <w:tc>
        <w:tcPr>
          <w:tcW w:w="990" w:type="dxa"/>
        </w:tcPr>
        <w:p w:rsidR="0079368F" w:rsidRDefault="0079368F">
          <w:pPr>
            <w:pStyle w:val="Header"/>
          </w:pPr>
          <w:r>
            <w:t xml:space="preserve">Product:     </w:t>
          </w:r>
        </w:p>
      </w:tc>
      <w:tc>
        <w:tcPr>
          <w:tcW w:w="5400" w:type="dxa"/>
          <w:gridSpan w:val="3"/>
          <w:vMerge/>
        </w:tcPr>
        <w:p w:rsidR="0079368F" w:rsidRDefault="0079368F">
          <w:pPr>
            <w:pStyle w:val="Header"/>
            <w:jc w:val="center"/>
          </w:pPr>
        </w:p>
      </w:tc>
      <w:tc>
        <w:tcPr>
          <w:tcW w:w="1170" w:type="dxa"/>
        </w:tcPr>
        <w:p w:rsidR="0079368F" w:rsidRDefault="0079368F">
          <w:pPr>
            <w:pStyle w:val="Header"/>
          </w:pPr>
          <w:r>
            <w:t>Rev. Date:</w:t>
          </w:r>
        </w:p>
      </w:tc>
      <w:tc>
        <w:tcPr>
          <w:tcW w:w="1350" w:type="dxa"/>
        </w:tcPr>
        <w:p w:rsidR="0079368F" w:rsidRDefault="0079368F" w:rsidP="00A025E3">
          <w:pPr>
            <w:pStyle w:val="Header"/>
          </w:pPr>
          <w:ins w:id="114" w:author="Smith, Kevin" w:date="2013-11-22T13:45:00Z">
            <w:r>
              <w:t>22</w:t>
            </w:r>
          </w:ins>
          <w:r>
            <w:t>-Nov-13</w:t>
          </w:r>
        </w:p>
      </w:tc>
    </w:tr>
    <w:tr w:rsidR="0079368F">
      <w:trPr>
        <w:cantSplit/>
      </w:trPr>
      <w:tc>
        <w:tcPr>
          <w:tcW w:w="990" w:type="dxa"/>
        </w:tcPr>
        <w:p w:rsidR="0079368F" w:rsidRDefault="0079368F">
          <w:pPr>
            <w:pStyle w:val="Header"/>
          </w:pPr>
          <w:r>
            <w:t>Group:</w:t>
          </w:r>
        </w:p>
      </w:tc>
      <w:tc>
        <w:tcPr>
          <w:tcW w:w="1530" w:type="dxa"/>
        </w:tcPr>
        <w:p w:rsidR="0079368F" w:rsidRDefault="0079368F">
          <w:pPr>
            <w:pStyle w:val="Header"/>
          </w:pPr>
          <w:r>
            <w:t>ESG</w:t>
          </w:r>
        </w:p>
      </w:tc>
      <w:tc>
        <w:tcPr>
          <w:tcW w:w="1260" w:type="dxa"/>
        </w:tcPr>
        <w:p w:rsidR="0079368F" w:rsidRDefault="0079368F">
          <w:pPr>
            <w:pStyle w:val="Header"/>
          </w:pPr>
          <w:r>
            <w:t>Originator:</w:t>
          </w:r>
        </w:p>
      </w:tc>
      <w:tc>
        <w:tcPr>
          <w:tcW w:w="2610" w:type="dxa"/>
        </w:tcPr>
        <w:p w:rsidR="0079368F" w:rsidRDefault="0079368F">
          <w:pPr>
            <w:pStyle w:val="Header"/>
          </w:pPr>
          <w:r>
            <w:t xml:space="preserve">Kathleen </w:t>
          </w:r>
          <w:proofErr w:type="spellStart"/>
          <w:r>
            <w:t>Creager</w:t>
          </w:r>
          <w:proofErr w:type="spellEnd"/>
          <w:r>
            <w:t xml:space="preserve"> </w:t>
          </w:r>
        </w:p>
      </w:tc>
      <w:tc>
        <w:tcPr>
          <w:tcW w:w="1170" w:type="dxa"/>
        </w:tcPr>
        <w:p w:rsidR="0079368F" w:rsidRDefault="0079368F">
          <w:pPr>
            <w:pStyle w:val="Header"/>
          </w:pPr>
          <w:r>
            <w:t>Page:</w:t>
          </w:r>
        </w:p>
      </w:tc>
      <w:tc>
        <w:tcPr>
          <w:tcW w:w="1350" w:type="dxa"/>
        </w:tcPr>
        <w:p w:rsidR="0079368F" w:rsidRDefault="0079368F">
          <w:pPr>
            <w:pStyle w:val="Header"/>
          </w:pPr>
          <w:r>
            <w:rPr>
              <w:rStyle w:val="PageNumber"/>
            </w:rPr>
            <w:fldChar w:fldCharType="begin"/>
          </w:r>
          <w:r>
            <w:rPr>
              <w:rStyle w:val="PageNumber"/>
            </w:rPr>
            <w:instrText xml:space="preserve"> PAGE </w:instrText>
          </w:r>
          <w:r>
            <w:rPr>
              <w:rStyle w:val="PageNumber"/>
            </w:rPr>
            <w:fldChar w:fldCharType="separate"/>
          </w:r>
          <w:r w:rsidR="00F31F02">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31F02">
            <w:rPr>
              <w:rStyle w:val="PageNumber"/>
              <w:noProof/>
            </w:rPr>
            <w:t>25</w:t>
          </w:r>
          <w:r>
            <w:rPr>
              <w:rStyle w:val="PageNumber"/>
            </w:rPr>
            <w:fldChar w:fldCharType="end"/>
          </w:r>
        </w:p>
      </w:tc>
    </w:tr>
  </w:tbl>
  <w:p w:rsidR="0079368F" w:rsidRDefault="0079368F">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828C8"/>
    <w:rsid w:val="000073F3"/>
    <w:rsid w:val="00015CC2"/>
    <w:rsid w:val="00034940"/>
    <w:rsid w:val="00045239"/>
    <w:rsid w:val="0004789F"/>
    <w:rsid w:val="00047B96"/>
    <w:rsid w:val="000659FE"/>
    <w:rsid w:val="00081773"/>
    <w:rsid w:val="000828C8"/>
    <w:rsid w:val="00094A34"/>
    <w:rsid w:val="000A14FC"/>
    <w:rsid w:val="000A7DEE"/>
    <w:rsid w:val="000B68AC"/>
    <w:rsid w:val="000E18B3"/>
    <w:rsid w:val="000E2FC7"/>
    <w:rsid w:val="000E6478"/>
    <w:rsid w:val="000F4FA2"/>
    <w:rsid w:val="00107819"/>
    <w:rsid w:val="00113122"/>
    <w:rsid w:val="001133FC"/>
    <w:rsid w:val="00124636"/>
    <w:rsid w:val="00124FE8"/>
    <w:rsid w:val="0013504B"/>
    <w:rsid w:val="0014009E"/>
    <w:rsid w:val="001411D9"/>
    <w:rsid w:val="0015132F"/>
    <w:rsid w:val="0015462A"/>
    <w:rsid w:val="00155143"/>
    <w:rsid w:val="00177300"/>
    <w:rsid w:val="0017741F"/>
    <w:rsid w:val="001962AF"/>
    <w:rsid w:val="001A34FD"/>
    <w:rsid w:val="001A428A"/>
    <w:rsid w:val="001A574F"/>
    <w:rsid w:val="001B60DF"/>
    <w:rsid w:val="001C5689"/>
    <w:rsid w:val="001C78B1"/>
    <w:rsid w:val="001D5763"/>
    <w:rsid w:val="001D6D81"/>
    <w:rsid w:val="001E57EB"/>
    <w:rsid w:val="001F09B2"/>
    <w:rsid w:val="001F3E3C"/>
    <w:rsid w:val="0020722A"/>
    <w:rsid w:val="0021337B"/>
    <w:rsid w:val="002323D8"/>
    <w:rsid w:val="00251AC0"/>
    <w:rsid w:val="0025236F"/>
    <w:rsid w:val="002703F5"/>
    <w:rsid w:val="00270AE5"/>
    <w:rsid w:val="00285055"/>
    <w:rsid w:val="002A077A"/>
    <w:rsid w:val="002A4BBC"/>
    <w:rsid w:val="002C03D8"/>
    <w:rsid w:val="002E26BA"/>
    <w:rsid w:val="00305F12"/>
    <w:rsid w:val="00306F9B"/>
    <w:rsid w:val="00307A50"/>
    <w:rsid w:val="00307DC6"/>
    <w:rsid w:val="00315335"/>
    <w:rsid w:val="00330E58"/>
    <w:rsid w:val="00333850"/>
    <w:rsid w:val="00335169"/>
    <w:rsid w:val="00347E0D"/>
    <w:rsid w:val="00354FB3"/>
    <w:rsid w:val="00363C91"/>
    <w:rsid w:val="00367BA0"/>
    <w:rsid w:val="0037094D"/>
    <w:rsid w:val="003710C1"/>
    <w:rsid w:val="00384C69"/>
    <w:rsid w:val="003C4D3F"/>
    <w:rsid w:val="003D13A9"/>
    <w:rsid w:val="003D5CFC"/>
    <w:rsid w:val="003E3A99"/>
    <w:rsid w:val="003E6255"/>
    <w:rsid w:val="003E7669"/>
    <w:rsid w:val="00421EB7"/>
    <w:rsid w:val="004225ED"/>
    <w:rsid w:val="00447C94"/>
    <w:rsid w:val="0049532C"/>
    <w:rsid w:val="004A3B40"/>
    <w:rsid w:val="004A781C"/>
    <w:rsid w:val="004B281E"/>
    <w:rsid w:val="004B388E"/>
    <w:rsid w:val="004B67BE"/>
    <w:rsid w:val="004E5493"/>
    <w:rsid w:val="004E62A3"/>
    <w:rsid w:val="004F126E"/>
    <w:rsid w:val="00506248"/>
    <w:rsid w:val="00540C86"/>
    <w:rsid w:val="00585DD9"/>
    <w:rsid w:val="005A3F4B"/>
    <w:rsid w:val="005B1976"/>
    <w:rsid w:val="005B21FC"/>
    <w:rsid w:val="005B4CBA"/>
    <w:rsid w:val="005B4DAA"/>
    <w:rsid w:val="005C21B7"/>
    <w:rsid w:val="005C2B6E"/>
    <w:rsid w:val="005C3EE6"/>
    <w:rsid w:val="005D3439"/>
    <w:rsid w:val="005D5FE4"/>
    <w:rsid w:val="005D67D1"/>
    <w:rsid w:val="005E294D"/>
    <w:rsid w:val="005E744B"/>
    <w:rsid w:val="005F30D5"/>
    <w:rsid w:val="00613B64"/>
    <w:rsid w:val="00616853"/>
    <w:rsid w:val="006349EA"/>
    <w:rsid w:val="00634C6A"/>
    <w:rsid w:val="00640327"/>
    <w:rsid w:val="006477E6"/>
    <w:rsid w:val="00652FF8"/>
    <w:rsid w:val="0065398E"/>
    <w:rsid w:val="00653BFE"/>
    <w:rsid w:val="006560BA"/>
    <w:rsid w:val="00661679"/>
    <w:rsid w:val="00665CDC"/>
    <w:rsid w:val="00674ADF"/>
    <w:rsid w:val="00675FD9"/>
    <w:rsid w:val="006770A8"/>
    <w:rsid w:val="0068012B"/>
    <w:rsid w:val="00691C12"/>
    <w:rsid w:val="00696DB2"/>
    <w:rsid w:val="006A2885"/>
    <w:rsid w:val="006D33CC"/>
    <w:rsid w:val="006F01A3"/>
    <w:rsid w:val="0070325D"/>
    <w:rsid w:val="00706174"/>
    <w:rsid w:val="007242A3"/>
    <w:rsid w:val="0072514D"/>
    <w:rsid w:val="0073347A"/>
    <w:rsid w:val="0073494E"/>
    <w:rsid w:val="00762EAD"/>
    <w:rsid w:val="0077175C"/>
    <w:rsid w:val="00787882"/>
    <w:rsid w:val="007933F9"/>
    <w:rsid w:val="0079368F"/>
    <w:rsid w:val="007A69AC"/>
    <w:rsid w:val="007B7815"/>
    <w:rsid w:val="007C39BF"/>
    <w:rsid w:val="007D527C"/>
    <w:rsid w:val="007E424B"/>
    <w:rsid w:val="007F3603"/>
    <w:rsid w:val="008242F0"/>
    <w:rsid w:val="00826C4D"/>
    <w:rsid w:val="0083146F"/>
    <w:rsid w:val="00833828"/>
    <w:rsid w:val="00837B5D"/>
    <w:rsid w:val="00844D88"/>
    <w:rsid w:val="008535B2"/>
    <w:rsid w:val="008663AA"/>
    <w:rsid w:val="008671B8"/>
    <w:rsid w:val="00867295"/>
    <w:rsid w:val="00896966"/>
    <w:rsid w:val="008B3E94"/>
    <w:rsid w:val="008B6937"/>
    <w:rsid w:val="008E146F"/>
    <w:rsid w:val="008F6DBB"/>
    <w:rsid w:val="00925192"/>
    <w:rsid w:val="00937013"/>
    <w:rsid w:val="00937095"/>
    <w:rsid w:val="00955F6A"/>
    <w:rsid w:val="00957470"/>
    <w:rsid w:val="00957672"/>
    <w:rsid w:val="0097254B"/>
    <w:rsid w:val="009746A8"/>
    <w:rsid w:val="009A662F"/>
    <w:rsid w:val="009B20B2"/>
    <w:rsid w:val="009D3E2D"/>
    <w:rsid w:val="009D7490"/>
    <w:rsid w:val="009F07FE"/>
    <w:rsid w:val="009F204A"/>
    <w:rsid w:val="00A025E3"/>
    <w:rsid w:val="00A20B80"/>
    <w:rsid w:val="00A243A3"/>
    <w:rsid w:val="00A25BBF"/>
    <w:rsid w:val="00A37DDD"/>
    <w:rsid w:val="00A42B96"/>
    <w:rsid w:val="00A46C66"/>
    <w:rsid w:val="00A53670"/>
    <w:rsid w:val="00A71347"/>
    <w:rsid w:val="00A902DB"/>
    <w:rsid w:val="00AD6C7E"/>
    <w:rsid w:val="00AD731B"/>
    <w:rsid w:val="00AE23E0"/>
    <w:rsid w:val="00AF0CBB"/>
    <w:rsid w:val="00B0203A"/>
    <w:rsid w:val="00B05894"/>
    <w:rsid w:val="00B13AA7"/>
    <w:rsid w:val="00B232FC"/>
    <w:rsid w:val="00B300C6"/>
    <w:rsid w:val="00B47A3B"/>
    <w:rsid w:val="00B52710"/>
    <w:rsid w:val="00B54697"/>
    <w:rsid w:val="00B60C5E"/>
    <w:rsid w:val="00B66687"/>
    <w:rsid w:val="00B92D03"/>
    <w:rsid w:val="00BB3BD0"/>
    <w:rsid w:val="00BD008B"/>
    <w:rsid w:val="00BD15D2"/>
    <w:rsid w:val="00BD3DFF"/>
    <w:rsid w:val="00BE20DD"/>
    <w:rsid w:val="00BE2983"/>
    <w:rsid w:val="00BF2A8F"/>
    <w:rsid w:val="00BF364D"/>
    <w:rsid w:val="00BF733B"/>
    <w:rsid w:val="00C03B72"/>
    <w:rsid w:val="00C32973"/>
    <w:rsid w:val="00C35BD3"/>
    <w:rsid w:val="00C54F88"/>
    <w:rsid w:val="00C554D6"/>
    <w:rsid w:val="00C63F02"/>
    <w:rsid w:val="00C72FFA"/>
    <w:rsid w:val="00C827D5"/>
    <w:rsid w:val="00CA46AA"/>
    <w:rsid w:val="00CB6F5E"/>
    <w:rsid w:val="00CE0B66"/>
    <w:rsid w:val="00CE4A4A"/>
    <w:rsid w:val="00D01E4A"/>
    <w:rsid w:val="00D04BBC"/>
    <w:rsid w:val="00D15FF7"/>
    <w:rsid w:val="00D415D0"/>
    <w:rsid w:val="00D50ED7"/>
    <w:rsid w:val="00D564A9"/>
    <w:rsid w:val="00D624D9"/>
    <w:rsid w:val="00D650CC"/>
    <w:rsid w:val="00D70168"/>
    <w:rsid w:val="00D71F60"/>
    <w:rsid w:val="00D733DA"/>
    <w:rsid w:val="00D94BDD"/>
    <w:rsid w:val="00D95A32"/>
    <w:rsid w:val="00D9786B"/>
    <w:rsid w:val="00DB4860"/>
    <w:rsid w:val="00DC7E08"/>
    <w:rsid w:val="00DE4889"/>
    <w:rsid w:val="00DE7523"/>
    <w:rsid w:val="00E1541F"/>
    <w:rsid w:val="00E311A0"/>
    <w:rsid w:val="00E315DB"/>
    <w:rsid w:val="00E3556A"/>
    <w:rsid w:val="00E46465"/>
    <w:rsid w:val="00E5472B"/>
    <w:rsid w:val="00E57C42"/>
    <w:rsid w:val="00E57C8A"/>
    <w:rsid w:val="00E81384"/>
    <w:rsid w:val="00EB2515"/>
    <w:rsid w:val="00EC3B35"/>
    <w:rsid w:val="00EE5010"/>
    <w:rsid w:val="00EE5754"/>
    <w:rsid w:val="00EF4854"/>
    <w:rsid w:val="00EF4E9E"/>
    <w:rsid w:val="00F05D36"/>
    <w:rsid w:val="00F141E2"/>
    <w:rsid w:val="00F25760"/>
    <w:rsid w:val="00F31F02"/>
    <w:rsid w:val="00F5228B"/>
    <w:rsid w:val="00F56DCB"/>
    <w:rsid w:val="00F60306"/>
    <w:rsid w:val="00F648ED"/>
    <w:rsid w:val="00F656B5"/>
    <w:rsid w:val="00F73589"/>
    <w:rsid w:val="00F8265E"/>
    <w:rsid w:val="00F82E8E"/>
    <w:rsid w:val="00F83321"/>
    <w:rsid w:val="00F86C5B"/>
    <w:rsid w:val="00F957FA"/>
    <w:rsid w:val="00FB2942"/>
    <w:rsid w:val="00FB432D"/>
    <w:rsid w:val="00FB7439"/>
    <w:rsid w:val="00FC5D79"/>
    <w:rsid w:val="00FD2420"/>
    <w:rsid w:val="00FE4BC3"/>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9251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192"/>
    <w:rPr>
      <w:rFonts w:ascii="Tahoma" w:hAnsi="Tahoma" w:cs="Tahoma"/>
      <w:sz w:val="16"/>
      <w:szCs w:val="16"/>
    </w:rPr>
  </w:style>
  <w:style w:type="character" w:customStyle="1" w:styleId="Heading3Char">
    <w:name w:val="Heading 3 Char"/>
    <w:basedOn w:val="DefaultParagraphFont"/>
    <w:link w:val="Heading3"/>
    <w:rsid w:val="00837B5D"/>
    <w:rPr>
      <w:rFonts w:ascii="Arial" w:hAnsi="Arial"/>
      <w:b/>
      <w:sz w:val="24"/>
    </w:rPr>
  </w:style>
  <w:style w:type="character" w:customStyle="1" w:styleId="Heading4Char">
    <w:name w:val="Heading 4 Char"/>
    <w:basedOn w:val="DefaultParagraphFont"/>
    <w:link w:val="Heading4"/>
    <w:rsid w:val="00837B5D"/>
    <w:rPr>
      <w:rFonts w:ascii="Arial" w:hAnsi="Arial"/>
      <w:b/>
      <w:sz w:val="24"/>
    </w:rPr>
  </w:style>
  <w:style w:type="paragraph" w:styleId="ListParagraph">
    <w:name w:val="List Paragraph"/>
    <w:basedOn w:val="Normal"/>
    <w:uiPriority w:val="34"/>
    <w:qFormat/>
    <w:rsid w:val="00EF48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7lt6\Application%20Data\Microsoft\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36097-39C9-4A94-B3BB-8F5E84D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172</TotalTime>
  <Pages>25</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18882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Smith, Kevin</cp:lastModifiedBy>
  <cp:revision>26</cp:revision>
  <cp:lastPrinted>2011-03-21T13:34:00Z</cp:lastPrinted>
  <dcterms:created xsi:type="dcterms:W3CDTF">2013-09-17T19:43:00Z</dcterms:created>
  <dcterms:modified xsi:type="dcterms:W3CDTF">2013-11-22T19:47:00Z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Thermal Duty Cycle</vt:lpwstr>
  </property>
  <property fmtid="{D5CDD505-2E9C-101B-9397-08002B2CF9AE}" pid="3" name="MDDRevNum">
    <vt:lpwstr>6.0</vt:lpwstr>
  </property>
  <property fmtid="{D5CDD505-2E9C-101B-9397-08002B2CF9AE}" pid="4" name="Module Layer">
    <vt:lpwstr>0</vt:lpwstr>
  </property>
  <property fmtid="{D5CDD505-2E9C-101B-9397-08002B2CF9AE}" pid="5" name="Module Name">
    <vt:lpwstr>ThrmlDutyCycle</vt:lpwstr>
  </property>
  <property fmtid="{D5CDD505-2E9C-101B-9397-08002B2CF9AE}" pid="6" name="Product Line">
    <vt:lpwstr>Gen II+ EPS EA3</vt:lpwstr>
  </property>
</Properties>
</file>