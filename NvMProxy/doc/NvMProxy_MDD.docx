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A76307">
        <w:fldChar w:fldCharType="begin"/>
      </w:r>
      <w:r w:rsidR="00F07206">
        <w:instrText xml:space="preserve"> DOCPROPERTY "Document Title"  \* MERGEFORMAT </w:instrText>
      </w:r>
      <w:r w:rsidR="00A76307">
        <w:fldChar w:fldCharType="separate"/>
      </w:r>
      <w:proofErr w:type="spellStart"/>
      <w:r w:rsidR="00E87D3A">
        <w:t>NvM</w:t>
      </w:r>
      <w:proofErr w:type="spellEnd"/>
      <w:r w:rsidR="00E87D3A">
        <w:t xml:space="preserve"> Proxy</w:t>
      </w:r>
      <w:r w:rsidR="00A76307">
        <w:fldChar w:fldCharType="end"/>
      </w:r>
    </w:p>
    <w:p w:rsidR="004A781C" w:rsidRDefault="004A781C">
      <w:pPr>
        <w:pStyle w:val="Heading1"/>
      </w:pPr>
      <w:r>
        <w:t>High-Level Description</w:t>
      </w:r>
    </w:p>
    <w:p w:rsidR="004A781C" w:rsidRDefault="004A781C">
      <w:r>
        <w:t>(Description must be within 8-10 lines.)</w:t>
      </w:r>
    </w:p>
    <w:p w:rsidR="004A781C" w:rsidRDefault="004A781C">
      <w:pPr>
        <w:pStyle w:val="Heading1"/>
      </w:pPr>
      <w:r>
        <w:t>Figures</w:t>
      </w:r>
    </w:p>
    <w:p w:rsidR="004A781C" w:rsidRDefault="004A781C">
      <w:pPr>
        <w:pStyle w:val="Heading2"/>
      </w:pPr>
      <w:r>
        <w:t>Diagram – Function Data Sharing</w:t>
      </w:r>
    </w:p>
    <w:p w:rsidR="00757396" w:rsidRDefault="00A76307" w:rsidP="00E87D3A">
      <w:r>
        <w:fldChar w:fldCharType="begin" w:fldLock="1"/>
      </w:r>
      <w:r w:rsidR="00F07206">
        <w:instrText>MERGEFIELD Diagram.Notes</w:instrText>
      </w:r>
      <w:r>
        <w:fldChar w:fldCharType="separate"/>
      </w:r>
      <w:r w:rsidR="00E87D3A">
        <w:t>This diagram depicts the physical memory allocation for the various parts of the NvM Proxy system</w:t>
      </w:r>
      <w:r>
        <w:fldChar w:fldCharType="end"/>
      </w:r>
      <w:r w:rsidR="00E87D3A">
        <w:t>.</w:t>
      </w:r>
      <w:r w:rsidR="00757396">
        <w:t xml:space="preserve"> 3 application RAM areas are shown for illustrative </w:t>
      </w:r>
      <w:proofErr w:type="gramStart"/>
      <w:r w:rsidR="00757396">
        <w:t>purposes,</w:t>
      </w:r>
      <w:proofErr w:type="gramEnd"/>
      <w:r w:rsidR="00757396">
        <w:t xml:space="preserve"> however, this module can handle any number of application RAM areas.  </w:t>
      </w:r>
    </w:p>
    <w:p w:rsidR="00E87D3A" w:rsidRDefault="00757396" w:rsidP="00E87D3A">
      <w:r>
        <w:t xml:space="preserve">The memory stack components below the </w:t>
      </w:r>
      <w:proofErr w:type="spellStart"/>
      <w:r>
        <w:t>NvM</w:t>
      </w:r>
      <w:proofErr w:type="spellEnd"/>
      <w:r>
        <w:t xml:space="preserve"> are not shown in this diagram to promote clarity.</w:t>
      </w:r>
    </w:p>
    <w:p w:rsidR="00757396" w:rsidRDefault="00757396" w:rsidP="00E87D3A">
      <w:r>
        <w:t xml:space="preserve">The </w:t>
      </w:r>
      <w:proofErr w:type="spellStart"/>
      <w:r>
        <w:t>NvMProxy_CmdQueue</w:t>
      </w:r>
      <w:proofErr w:type="spellEnd"/>
      <w:r>
        <w:t xml:space="preserve"> is required to be allocated to global shared memory to provide write access to the Proxy server function that is designed to be called from any application.</w:t>
      </w:r>
    </w:p>
    <w:p w:rsidR="002E7CF3" w:rsidRDefault="00030AF3">
      <w:r>
        <w:rPr>
          <w:noProof/>
        </w:rPr>
        <w:drawing>
          <wp:inline distT="0" distB="0" distL="0" distR="0" wp14:anchorId="27B0FB78" wp14:editId="4BAC01BC">
            <wp:extent cx="5486400" cy="262723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486400" cy="2627233"/>
                    </a:xfrm>
                    <a:prstGeom prst="rect">
                      <a:avLst/>
                    </a:prstGeom>
                    <a:noFill/>
                    <a:ln w="9525">
                      <a:noFill/>
                      <a:miter lim="800000"/>
                      <a:headEnd/>
                      <a:tailEnd/>
                    </a:ln>
                  </pic:spPr>
                </pic:pic>
              </a:graphicData>
            </a:graphic>
          </wp:inline>
        </w:drawing>
      </w:r>
    </w:p>
    <w:p w:rsidR="004A781C" w:rsidRDefault="00926798" w:rsidP="00926798">
      <w:pPr>
        <w:pStyle w:val="Heading3"/>
        <w:keepLines/>
      </w:pPr>
      <w:r>
        <w:lastRenderedPageBreak/>
        <w:t xml:space="preserve">Diagram – </w:t>
      </w:r>
      <w:proofErr w:type="spellStart"/>
      <w:r>
        <w:t>NvM</w:t>
      </w:r>
      <w:proofErr w:type="spellEnd"/>
      <w:r>
        <w:t xml:space="preserve"> Data Initialization</w:t>
      </w:r>
    </w:p>
    <w:p w:rsidR="00E87D3A" w:rsidRDefault="00A76307" w:rsidP="00926798">
      <w:pPr>
        <w:keepNext/>
        <w:keepLines/>
      </w:pPr>
      <w:r>
        <w:fldChar w:fldCharType="begin" w:fldLock="1"/>
      </w:r>
      <w:r w:rsidR="00E87D3A">
        <w:instrText>MERGEFIELD Diagram.Notes</w:instrText>
      </w:r>
      <w:r>
        <w:fldChar w:fldCharType="end"/>
      </w:r>
      <w:r w:rsidR="00E87D3A">
        <w:t xml:space="preserve">Depiction of the </w:t>
      </w:r>
      <w:proofErr w:type="spellStart"/>
      <w:r w:rsidR="00E87D3A">
        <w:t>Nv</w:t>
      </w:r>
      <w:proofErr w:type="spellEnd"/>
      <w:r w:rsidR="00E87D3A">
        <w:t xml:space="preserve"> Data initialization sequence from the perspective of which application is active (i.e. MPU configuration at the time of operation execution)</w:t>
      </w:r>
    </w:p>
    <w:p w:rsidR="00E87D3A" w:rsidRDefault="00E87D3A" w:rsidP="00926798">
      <w:pPr>
        <w:keepNext/>
        <w:keepLines/>
      </w:pPr>
    </w:p>
    <w:p w:rsidR="00E87D3A" w:rsidRDefault="00E87D3A" w:rsidP="00926798">
      <w:pPr>
        <w:keepNext/>
        <w:keepLines/>
      </w:pPr>
      <w:r>
        <w:t>Only pertinent initialization functions and steps are shown to promote clarity.</w:t>
      </w:r>
    </w:p>
    <w:p w:rsidR="002E7CF3" w:rsidRDefault="008576CE">
      <w:r>
        <w:rPr>
          <w:noProof/>
        </w:rPr>
        <w:drawing>
          <wp:inline distT="0" distB="0" distL="0" distR="0" wp14:anchorId="2DF16C5F" wp14:editId="21D7489D">
            <wp:extent cx="5486400" cy="39890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3989070"/>
                    </a:xfrm>
                    <a:prstGeom prst="rect">
                      <a:avLst/>
                    </a:prstGeom>
                    <a:noFill/>
                    <a:ln w="9525">
                      <a:noFill/>
                      <a:miter lim="800000"/>
                      <a:headEnd/>
                      <a:tailEnd/>
                    </a:ln>
                  </pic:spPr>
                </pic:pic>
              </a:graphicData>
            </a:graphic>
          </wp:inline>
        </w:drawing>
      </w:r>
    </w:p>
    <w:p w:rsidR="00926798" w:rsidRDefault="00926798" w:rsidP="00926798">
      <w:pPr>
        <w:pStyle w:val="Heading3"/>
        <w:keepLines/>
      </w:pPr>
      <w:r>
        <w:lastRenderedPageBreak/>
        <w:t xml:space="preserve">Diagram – </w:t>
      </w:r>
      <w:proofErr w:type="spellStart"/>
      <w:r>
        <w:t>NvM</w:t>
      </w:r>
      <w:proofErr w:type="spellEnd"/>
      <w:r>
        <w:t xml:space="preserve"> Runtime</w:t>
      </w:r>
    </w:p>
    <w:p w:rsidR="00C455F2" w:rsidRDefault="005B3ED3" w:rsidP="00926798">
      <w:pPr>
        <w:keepNext/>
        <w:keepLines/>
      </w:pPr>
      <w:r>
        <w:t xml:space="preserve">Following is a </w:t>
      </w:r>
      <w:r w:rsidR="00A76307">
        <w:fldChar w:fldCharType="begin" w:fldLock="1"/>
      </w:r>
      <w:r w:rsidR="00926798">
        <w:instrText>MERGEFIELD Diagram.Notes</w:instrText>
      </w:r>
      <w:r w:rsidR="00A76307">
        <w:fldChar w:fldCharType="end"/>
      </w:r>
      <w:r>
        <w:t>d</w:t>
      </w:r>
      <w:r w:rsidR="00926798">
        <w:t xml:space="preserve">epiction of the write Motor Position EOL calibrations via diagnostic service request.  The </w:t>
      </w:r>
      <w:proofErr w:type="spellStart"/>
      <w:r w:rsidR="00926798">
        <w:t>MtrPos</w:t>
      </w:r>
      <w:proofErr w:type="spellEnd"/>
      <w:r w:rsidR="00926798">
        <w:t xml:space="preserve"> component is assumed to be running in the ASIL D application and its server runnable for processing an EOL motor cal write request is assumed to invoke the </w:t>
      </w:r>
      <w:proofErr w:type="spellStart"/>
      <w:r w:rsidR="00926798">
        <w:t>NvM_WriteBlock</w:t>
      </w:r>
      <w:proofErr w:type="spellEnd"/>
      <w:r w:rsidR="00926798">
        <w:t xml:space="preserve"> operation.</w:t>
      </w:r>
    </w:p>
    <w:p w:rsidR="00926798" w:rsidRPr="00926798" w:rsidRDefault="005B3ED3" w:rsidP="00926798">
      <w:pPr>
        <w:keepNext/>
        <w:keepLines/>
      </w:pPr>
      <w:r>
        <w:t>The lifelines in this diagram represent execution within the Os or an application</w:t>
      </w:r>
      <w:r w:rsidR="00C455F2">
        <w:t xml:space="preserve">.  </w:t>
      </w:r>
      <w:r w:rsidR="00926798">
        <w:t>The details of the diagnostic service request are omitted from this diagram for clarity purposes.</w:t>
      </w:r>
    </w:p>
    <w:p w:rsidR="004A781C" w:rsidRDefault="00030AF3">
      <w:r>
        <w:rPr>
          <w:noProof/>
        </w:rPr>
        <w:drawing>
          <wp:inline distT="0" distB="0" distL="0" distR="0" wp14:anchorId="5B09692E" wp14:editId="1314E1C1">
            <wp:extent cx="5486400" cy="30001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86400" cy="3000149"/>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7B4051" w:rsidP="00F957FA">
            <w:pPr>
              <w:spacing w:before="100" w:beforeAutospacing="1" w:after="100" w:afterAutospacing="1"/>
              <w:rPr>
                <w:rFonts w:ascii="Arial" w:hAnsi="Arial" w:cs="Arial"/>
                <w:sz w:val="16"/>
                <w:szCs w:val="16"/>
              </w:rPr>
            </w:pPr>
            <w:r>
              <w:rPr>
                <w:rFonts w:ascii="Arial" w:hAnsi="Arial" w:cs="Arial"/>
                <w:sz w:val="16"/>
                <w:szCs w:val="16"/>
              </w:rPr>
              <w:t xml:space="preserve">Configured by </w:t>
            </w:r>
            <w:proofErr w:type="spellStart"/>
            <w:r>
              <w:rPr>
                <w:rFonts w:ascii="Arial" w:hAnsi="Arial" w:cs="Arial"/>
                <w:sz w:val="16"/>
                <w:szCs w:val="16"/>
              </w:rPr>
              <w:t>NvMProxyCfg</w:t>
            </w:r>
            <w:proofErr w:type="spellEnd"/>
            <w:r>
              <w:rPr>
                <w:rFonts w:ascii="Arial" w:hAnsi="Arial" w:cs="Arial"/>
                <w:sz w:val="16"/>
                <w:szCs w:val="16"/>
              </w:rPr>
              <w:t xml:space="preserve"> </w:t>
            </w:r>
          </w:p>
        </w:tc>
        <w:tc>
          <w:tcPr>
            <w:tcW w:w="4455" w:type="dxa"/>
            <w:vAlign w:val="center"/>
          </w:tcPr>
          <w:p w:rsidR="006D33CC" w:rsidRPr="004B5BE2" w:rsidRDefault="00C455F2" w:rsidP="00F957FA">
            <w:pPr>
              <w:spacing w:before="100" w:beforeAutospacing="1" w:after="100" w:afterAutospacing="1"/>
              <w:rPr>
                <w:rFonts w:ascii="Arial" w:hAnsi="Arial" w:cs="Arial"/>
                <w:sz w:val="16"/>
                <w:szCs w:val="16"/>
              </w:rPr>
            </w:pPr>
            <w:r>
              <w:rPr>
                <w:rFonts w:ascii="Arial" w:hAnsi="Arial" w:cs="Arial"/>
                <w:sz w:val="16"/>
                <w:szCs w:val="16"/>
              </w:rPr>
              <w:t>None</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A49EE" w:rsidTr="00F957FA">
        <w:tc>
          <w:tcPr>
            <w:tcW w:w="2808"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proofErr w:type="spellStart"/>
            <w:r w:rsidRPr="001A49EE">
              <w:rPr>
                <w:rFonts w:ascii="Arial" w:hAnsi="Arial" w:cs="Arial"/>
                <w:sz w:val="16"/>
              </w:rPr>
              <w:t>NvMPWriteRqst_Cnt_M_Str</w:t>
            </w:r>
            <w:proofErr w:type="spellEnd"/>
            <w:r>
              <w:rPr>
                <w:rFonts w:ascii="Arial" w:hAnsi="Arial" w:cs="Arial"/>
                <w:sz w:val="16"/>
              </w:rPr>
              <w:t>[</w:t>
            </w:r>
            <w:r w:rsidRPr="001A49EE">
              <w:rPr>
                <w:rFonts w:ascii="Arial" w:hAnsi="Arial" w:cs="Arial"/>
                <w:sz w:val="16"/>
              </w:rPr>
              <w:t>D_NUMPRXYBLOCKS_CNT_U16</w:t>
            </w: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912F7B">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912F7B">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225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sidRPr="00464BDB">
              <w:rPr>
                <w:rFonts w:ascii="Arial" w:hAnsi="Arial" w:cs="Arial"/>
                <w:sz w:val="16"/>
              </w:rPr>
              <w:t>NVMPROXY_START_SEC_VAR_CLEARED_UNSPECIFIED</w:t>
            </w:r>
          </w:p>
        </w:tc>
      </w:tr>
      <w:tr w:rsidR="001A49EE" w:rsidTr="00F957FA">
        <w:tc>
          <w:tcPr>
            <w:tcW w:w="2808"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proofErr w:type="spellStart"/>
            <w:r w:rsidRPr="001A49EE">
              <w:rPr>
                <w:rFonts w:ascii="Arial" w:hAnsi="Arial" w:cs="Arial"/>
                <w:sz w:val="16"/>
              </w:rPr>
              <w:t>NvMPSetRBSRqst_Cnt_M_Str</w:t>
            </w:r>
            <w:proofErr w:type="spellEnd"/>
            <w:r>
              <w:rPr>
                <w:rFonts w:ascii="Arial" w:hAnsi="Arial" w:cs="Arial"/>
                <w:sz w:val="16"/>
              </w:rPr>
              <w:t>[</w:t>
            </w:r>
            <w:r w:rsidRPr="001A49EE">
              <w:rPr>
                <w:rFonts w:ascii="Arial" w:hAnsi="Arial" w:cs="Arial"/>
                <w:sz w:val="16"/>
              </w:rPr>
              <w:t>D_NUMPRXYBLOCKS_CNT_U16</w:t>
            </w: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225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sidRPr="00464BDB">
              <w:rPr>
                <w:rFonts w:ascii="Arial" w:hAnsi="Arial" w:cs="Arial"/>
                <w:sz w:val="16"/>
              </w:rPr>
              <w:t>NVMPROXY_START_SEC_VAR_CLEARED_UNSPECIFIED</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340"/>
        <w:gridCol w:w="1890"/>
        <w:gridCol w:w="992"/>
        <w:gridCol w:w="993"/>
      </w:tblGrid>
      <w:tr w:rsidR="003C4D3F" w:rsidTr="00464BDB">
        <w:tc>
          <w:tcPr>
            <w:tcW w:w="2718" w:type="dxa"/>
            <w:tcBorders>
              <w:bottom w:val="single" w:sz="6" w:space="0" w:color="auto"/>
            </w:tcBorders>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3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89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7B4051" w:rsidTr="007B4051">
        <w:tc>
          <w:tcPr>
            <w:tcW w:w="2718" w:type="dxa"/>
            <w:tcBorders>
              <w:bottom w:val="nil"/>
            </w:tcBorders>
          </w:tcPr>
          <w:p w:rsidR="007B4051" w:rsidRDefault="007B4051" w:rsidP="00912F7B">
            <w:pPr>
              <w:spacing w:before="60"/>
              <w:rPr>
                <w:rFonts w:ascii="Arial" w:hAnsi="Arial" w:cs="Arial"/>
                <w:sz w:val="16"/>
              </w:rPr>
            </w:pPr>
            <w:proofErr w:type="spellStart"/>
            <w:r w:rsidRPr="007B4051">
              <w:rPr>
                <w:rFonts w:ascii="Arial" w:hAnsi="Arial" w:cs="Arial"/>
                <w:sz w:val="16"/>
              </w:rPr>
              <w:t>NvMProxyCfg_Type</w:t>
            </w:r>
            <w:proofErr w:type="spellEnd"/>
          </w:p>
        </w:tc>
        <w:tc>
          <w:tcPr>
            <w:tcW w:w="2340" w:type="dxa"/>
          </w:tcPr>
          <w:p w:rsidR="007B4051" w:rsidRDefault="00F072B4" w:rsidP="00912F7B">
            <w:pPr>
              <w:spacing w:before="60"/>
              <w:rPr>
                <w:rFonts w:ascii="Arial" w:hAnsi="Arial" w:cs="Arial"/>
                <w:sz w:val="16"/>
              </w:rPr>
            </w:pPr>
            <w:proofErr w:type="spellStart"/>
            <w:r w:rsidRPr="00F072B4">
              <w:rPr>
                <w:rFonts w:ascii="Arial" w:hAnsi="Arial" w:cs="Arial"/>
                <w:sz w:val="16"/>
              </w:rPr>
              <w:t>NvMBlock</w:t>
            </w:r>
            <w:proofErr w:type="spellEnd"/>
          </w:p>
        </w:tc>
        <w:tc>
          <w:tcPr>
            <w:tcW w:w="1890" w:type="dxa"/>
          </w:tcPr>
          <w:p w:rsidR="007B4051" w:rsidRDefault="00BA0E07" w:rsidP="00912F7B">
            <w:pPr>
              <w:spacing w:before="60"/>
              <w:rPr>
                <w:rFonts w:ascii="Arial" w:hAnsi="Arial" w:cs="Arial"/>
                <w:sz w:val="16"/>
              </w:rPr>
            </w:pPr>
            <w:proofErr w:type="spellStart"/>
            <w:r w:rsidRPr="00BA0E07">
              <w:rPr>
                <w:rFonts w:ascii="Arial" w:hAnsi="Arial" w:cs="Arial"/>
                <w:sz w:val="16"/>
              </w:rPr>
              <w:t>NvM_BlockIdType</w:t>
            </w:r>
            <w:proofErr w:type="spellEnd"/>
          </w:p>
        </w:tc>
        <w:tc>
          <w:tcPr>
            <w:tcW w:w="992" w:type="dxa"/>
          </w:tcPr>
          <w:p w:rsidR="007B4051" w:rsidRDefault="00F072B4" w:rsidP="00912F7B">
            <w:pPr>
              <w:spacing w:before="60"/>
              <w:rPr>
                <w:rFonts w:ascii="Arial" w:hAnsi="Arial" w:cs="Arial"/>
                <w:sz w:val="16"/>
              </w:rPr>
            </w:pPr>
            <w:r>
              <w:rPr>
                <w:rFonts w:ascii="Arial" w:hAnsi="Arial" w:cs="Arial"/>
                <w:sz w:val="16"/>
              </w:rPr>
              <w:t>0</w:t>
            </w:r>
          </w:p>
        </w:tc>
        <w:tc>
          <w:tcPr>
            <w:tcW w:w="993" w:type="dxa"/>
          </w:tcPr>
          <w:p w:rsidR="007B4051" w:rsidRDefault="00F072B4" w:rsidP="00912F7B">
            <w:pPr>
              <w:spacing w:before="60"/>
              <w:rPr>
                <w:rFonts w:ascii="Arial" w:hAnsi="Arial" w:cs="Arial"/>
                <w:sz w:val="16"/>
              </w:rPr>
            </w:pPr>
            <w:r>
              <w:rPr>
                <w:rFonts w:ascii="Arial" w:hAnsi="Arial" w:cs="Arial"/>
                <w:sz w:val="16"/>
              </w:rPr>
              <w:t>FULL</w:t>
            </w:r>
          </w:p>
        </w:tc>
      </w:tr>
      <w:tr w:rsidR="00F072B4" w:rsidTr="00912F7B">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Default="00F072B4" w:rsidP="00912F7B">
            <w:pPr>
              <w:spacing w:before="60"/>
              <w:rPr>
                <w:rFonts w:ascii="Arial" w:hAnsi="Arial" w:cs="Arial"/>
                <w:sz w:val="16"/>
              </w:rPr>
            </w:pPr>
            <w:proofErr w:type="spellStart"/>
            <w:r w:rsidRPr="007B4051">
              <w:rPr>
                <w:rFonts w:ascii="Arial" w:hAnsi="Arial" w:cs="Arial"/>
                <w:sz w:val="16"/>
              </w:rPr>
              <w:t>unsecurePtr</w:t>
            </w:r>
            <w:proofErr w:type="spellEnd"/>
          </w:p>
        </w:tc>
        <w:tc>
          <w:tcPr>
            <w:tcW w:w="1890" w:type="dxa"/>
          </w:tcPr>
          <w:p w:rsidR="00F072B4" w:rsidRDefault="00F072B4" w:rsidP="000B299E">
            <w:pPr>
              <w:spacing w:before="60"/>
              <w:rPr>
                <w:rFonts w:ascii="Arial" w:hAnsi="Arial" w:cs="Arial"/>
                <w:sz w:val="16"/>
              </w:rPr>
            </w:pPr>
            <w:r>
              <w:rPr>
                <w:rFonts w:ascii="Arial" w:hAnsi="Arial" w:cs="Arial"/>
                <w:sz w:val="16"/>
              </w:rPr>
              <w:t xml:space="preserve">constant </w:t>
            </w:r>
            <w:r w:rsidRPr="00464BDB">
              <w:rPr>
                <w:rFonts w:ascii="Arial" w:hAnsi="Arial" w:cs="Arial"/>
                <w:sz w:val="16"/>
              </w:rPr>
              <w:t>uint8</w:t>
            </w:r>
            <w:r>
              <w:rPr>
                <w:rFonts w:ascii="Arial" w:hAnsi="Arial" w:cs="Arial"/>
                <w:sz w:val="16"/>
              </w:rPr>
              <w:t xml:space="preserve">* to </w:t>
            </w:r>
            <w:del w:id="0" w:author="Wendling, Lucas" w:date="2013-11-21T12:14:00Z">
              <w:r w:rsidDel="000B299E">
                <w:rPr>
                  <w:rFonts w:ascii="Arial" w:hAnsi="Arial" w:cs="Arial"/>
                  <w:sz w:val="16"/>
                </w:rPr>
                <w:delText xml:space="preserve">constant </w:delText>
              </w:r>
            </w:del>
            <w:ins w:id="1" w:author="Wendling, Lucas" w:date="2013-11-21T12:14:00Z">
              <w:r w:rsidR="000B299E">
                <w:rPr>
                  <w:rFonts w:ascii="Arial" w:hAnsi="Arial" w:cs="Arial"/>
                  <w:sz w:val="16"/>
                </w:rPr>
                <w:t xml:space="preserve">variable </w:t>
              </w:r>
            </w:ins>
            <w:r>
              <w:rPr>
                <w:rFonts w:ascii="Arial" w:hAnsi="Arial" w:cs="Arial"/>
                <w:sz w:val="16"/>
              </w:rPr>
              <w:t>data</w:t>
            </w:r>
          </w:p>
        </w:tc>
        <w:tc>
          <w:tcPr>
            <w:tcW w:w="992" w:type="dxa"/>
          </w:tcPr>
          <w:p w:rsidR="00F072B4" w:rsidRDefault="00F072B4" w:rsidP="00912F7B">
            <w:pPr>
              <w:spacing w:before="60"/>
              <w:rPr>
                <w:rFonts w:ascii="Arial" w:hAnsi="Arial" w:cs="Arial"/>
                <w:sz w:val="16"/>
              </w:rPr>
            </w:pPr>
            <w:r>
              <w:rPr>
                <w:rFonts w:ascii="Arial" w:hAnsi="Arial" w:cs="Arial"/>
                <w:sz w:val="16"/>
              </w:rPr>
              <w:t>NA</w:t>
            </w:r>
          </w:p>
        </w:tc>
        <w:tc>
          <w:tcPr>
            <w:tcW w:w="993" w:type="dxa"/>
          </w:tcPr>
          <w:p w:rsidR="00F072B4" w:rsidRDefault="00F072B4" w:rsidP="00912F7B">
            <w:pPr>
              <w:spacing w:before="60"/>
              <w:rPr>
                <w:rFonts w:ascii="Arial" w:hAnsi="Arial" w:cs="Arial"/>
                <w:sz w:val="16"/>
              </w:rPr>
            </w:pPr>
            <w:r>
              <w:rPr>
                <w:rFonts w:ascii="Arial" w:hAnsi="Arial" w:cs="Arial"/>
                <w:sz w:val="16"/>
              </w:rPr>
              <w:t>NA</w:t>
            </w:r>
          </w:p>
        </w:tc>
      </w:tr>
      <w:tr w:rsidR="00F072B4" w:rsidTr="00912F7B">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Pr="00464BDB" w:rsidRDefault="00F072B4" w:rsidP="00912F7B">
            <w:pPr>
              <w:spacing w:before="60"/>
              <w:rPr>
                <w:rFonts w:ascii="Arial" w:hAnsi="Arial" w:cs="Arial"/>
                <w:sz w:val="16"/>
              </w:rPr>
            </w:pPr>
            <w:proofErr w:type="spellStart"/>
            <w:r w:rsidRPr="007B4051">
              <w:rPr>
                <w:rFonts w:ascii="Arial" w:hAnsi="Arial" w:cs="Arial"/>
                <w:sz w:val="16"/>
              </w:rPr>
              <w:t>securePtr</w:t>
            </w:r>
            <w:proofErr w:type="spellEnd"/>
          </w:p>
        </w:tc>
        <w:tc>
          <w:tcPr>
            <w:tcW w:w="1890" w:type="dxa"/>
          </w:tcPr>
          <w:p w:rsidR="00F072B4" w:rsidRDefault="00F072B4" w:rsidP="00912F7B">
            <w:pPr>
              <w:spacing w:before="60"/>
              <w:rPr>
                <w:rFonts w:ascii="Arial" w:hAnsi="Arial" w:cs="Arial"/>
                <w:sz w:val="16"/>
              </w:rPr>
            </w:pPr>
            <w:r>
              <w:rPr>
                <w:rFonts w:ascii="Arial" w:hAnsi="Arial" w:cs="Arial"/>
                <w:sz w:val="16"/>
              </w:rPr>
              <w:t xml:space="preserve">constant </w:t>
            </w:r>
            <w:r w:rsidRPr="00464BDB">
              <w:rPr>
                <w:rFonts w:ascii="Arial" w:hAnsi="Arial" w:cs="Arial"/>
                <w:sz w:val="16"/>
              </w:rPr>
              <w:t>uint8</w:t>
            </w:r>
            <w:r>
              <w:rPr>
                <w:rFonts w:ascii="Arial" w:hAnsi="Arial" w:cs="Arial"/>
                <w:sz w:val="16"/>
              </w:rPr>
              <w:t>* to variable data</w:t>
            </w:r>
          </w:p>
        </w:tc>
        <w:tc>
          <w:tcPr>
            <w:tcW w:w="992" w:type="dxa"/>
          </w:tcPr>
          <w:p w:rsidR="00F072B4" w:rsidRDefault="00F072B4" w:rsidP="00912F7B">
            <w:pPr>
              <w:spacing w:before="60"/>
              <w:rPr>
                <w:rFonts w:ascii="Arial" w:hAnsi="Arial" w:cs="Arial"/>
                <w:sz w:val="16"/>
              </w:rPr>
            </w:pPr>
            <w:r>
              <w:rPr>
                <w:rFonts w:ascii="Arial" w:hAnsi="Arial" w:cs="Arial"/>
                <w:sz w:val="16"/>
              </w:rPr>
              <w:t>NA</w:t>
            </w:r>
          </w:p>
        </w:tc>
        <w:tc>
          <w:tcPr>
            <w:tcW w:w="993" w:type="dxa"/>
          </w:tcPr>
          <w:p w:rsidR="00F072B4" w:rsidRDefault="00F072B4" w:rsidP="00912F7B">
            <w:pPr>
              <w:spacing w:before="60"/>
              <w:rPr>
                <w:rFonts w:ascii="Arial" w:hAnsi="Arial" w:cs="Arial"/>
                <w:sz w:val="16"/>
              </w:rPr>
            </w:pPr>
            <w:r>
              <w:rPr>
                <w:rFonts w:ascii="Arial" w:hAnsi="Arial" w:cs="Arial"/>
                <w:sz w:val="16"/>
              </w:rPr>
              <w:t>NA</w:t>
            </w:r>
          </w:p>
        </w:tc>
      </w:tr>
      <w:tr w:rsidR="00F072B4" w:rsidTr="007B4051">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Pr="00464BDB" w:rsidRDefault="00F072B4" w:rsidP="00912F7B">
            <w:pPr>
              <w:spacing w:before="60"/>
              <w:rPr>
                <w:rFonts w:ascii="Arial" w:hAnsi="Arial" w:cs="Arial"/>
                <w:sz w:val="16"/>
              </w:rPr>
            </w:pPr>
            <w:proofErr w:type="spellStart"/>
            <w:r w:rsidRPr="007B4051">
              <w:rPr>
                <w:rFonts w:ascii="Arial" w:hAnsi="Arial" w:cs="Arial"/>
                <w:sz w:val="16"/>
              </w:rPr>
              <w:t>secureSize</w:t>
            </w:r>
            <w:proofErr w:type="spellEnd"/>
          </w:p>
        </w:tc>
        <w:tc>
          <w:tcPr>
            <w:tcW w:w="1890" w:type="dxa"/>
          </w:tcPr>
          <w:p w:rsidR="00F072B4" w:rsidRPr="00464BDB" w:rsidRDefault="00F072B4" w:rsidP="00912F7B">
            <w:pPr>
              <w:spacing w:before="60"/>
              <w:rPr>
                <w:rFonts w:ascii="Arial" w:hAnsi="Arial" w:cs="Arial"/>
                <w:sz w:val="16"/>
              </w:rPr>
            </w:pPr>
            <w:r>
              <w:rPr>
                <w:rFonts w:ascii="Arial" w:hAnsi="Arial" w:cs="Arial"/>
                <w:sz w:val="16"/>
              </w:rPr>
              <w:t>uint16</w:t>
            </w:r>
          </w:p>
        </w:tc>
        <w:tc>
          <w:tcPr>
            <w:tcW w:w="992" w:type="dxa"/>
          </w:tcPr>
          <w:p w:rsidR="00F072B4" w:rsidRDefault="00F072B4" w:rsidP="00912F7B">
            <w:pPr>
              <w:spacing w:before="60"/>
              <w:rPr>
                <w:rFonts w:ascii="Arial" w:hAnsi="Arial" w:cs="Arial"/>
                <w:sz w:val="16"/>
              </w:rPr>
            </w:pPr>
            <w:r>
              <w:rPr>
                <w:rFonts w:ascii="Arial" w:hAnsi="Arial" w:cs="Arial"/>
                <w:sz w:val="16"/>
              </w:rPr>
              <w:t>0</w:t>
            </w:r>
          </w:p>
        </w:tc>
        <w:tc>
          <w:tcPr>
            <w:tcW w:w="993" w:type="dxa"/>
          </w:tcPr>
          <w:p w:rsidR="00F072B4" w:rsidRDefault="00F072B4" w:rsidP="00912F7B">
            <w:pPr>
              <w:spacing w:before="60"/>
              <w:rPr>
                <w:rFonts w:ascii="Arial" w:hAnsi="Arial" w:cs="Arial"/>
                <w:sz w:val="16"/>
              </w:rPr>
            </w:pPr>
            <w:r>
              <w:rPr>
                <w:rFonts w:ascii="Arial" w:hAnsi="Arial" w:cs="Arial"/>
                <w:sz w:val="16"/>
              </w:rPr>
              <w:t>FULL</w:t>
            </w:r>
          </w:p>
        </w:tc>
      </w:tr>
      <w:tr w:rsidR="000B299E" w:rsidTr="007B4051">
        <w:trPr>
          <w:ins w:id="2" w:author="Wendling, Lucas" w:date="2013-11-21T12:13:00Z"/>
        </w:trPr>
        <w:tc>
          <w:tcPr>
            <w:tcW w:w="2718" w:type="dxa"/>
            <w:tcBorders>
              <w:top w:val="nil"/>
              <w:bottom w:val="nil"/>
            </w:tcBorders>
          </w:tcPr>
          <w:p w:rsidR="000B299E" w:rsidRDefault="000B299E" w:rsidP="00912F7B">
            <w:pPr>
              <w:spacing w:before="60"/>
              <w:rPr>
                <w:ins w:id="3" w:author="Wendling, Lucas" w:date="2013-11-21T12:13:00Z"/>
                <w:rFonts w:ascii="Arial" w:hAnsi="Arial" w:cs="Arial"/>
                <w:sz w:val="16"/>
              </w:rPr>
            </w:pPr>
          </w:p>
        </w:tc>
        <w:tc>
          <w:tcPr>
            <w:tcW w:w="2340" w:type="dxa"/>
          </w:tcPr>
          <w:p w:rsidR="000B299E" w:rsidRPr="007B4051" w:rsidRDefault="000B299E" w:rsidP="00912F7B">
            <w:pPr>
              <w:spacing w:before="60"/>
              <w:rPr>
                <w:ins w:id="4" w:author="Wendling, Lucas" w:date="2013-11-21T12:13:00Z"/>
                <w:rFonts w:ascii="Arial" w:hAnsi="Arial" w:cs="Arial"/>
                <w:sz w:val="16"/>
              </w:rPr>
            </w:pPr>
            <w:proofErr w:type="spellStart"/>
            <w:ins w:id="5" w:author="Wendling, Lucas" w:date="2013-11-21T12:14:00Z">
              <w:r w:rsidRPr="000B299E">
                <w:rPr>
                  <w:rFonts w:ascii="Arial" w:hAnsi="Arial" w:cs="Arial"/>
                  <w:sz w:val="16"/>
                </w:rPr>
                <w:t>initHandling</w:t>
              </w:r>
            </w:ins>
            <w:proofErr w:type="spellEnd"/>
          </w:p>
        </w:tc>
        <w:tc>
          <w:tcPr>
            <w:tcW w:w="1890" w:type="dxa"/>
          </w:tcPr>
          <w:p w:rsidR="000B299E" w:rsidRDefault="000B299E" w:rsidP="00912F7B">
            <w:pPr>
              <w:spacing w:before="60"/>
              <w:rPr>
                <w:ins w:id="6" w:author="Wendling, Lucas" w:date="2013-11-21T12:13:00Z"/>
                <w:rFonts w:ascii="Arial" w:hAnsi="Arial" w:cs="Arial"/>
                <w:sz w:val="16"/>
              </w:rPr>
            </w:pPr>
            <w:proofErr w:type="spellStart"/>
            <w:ins w:id="7" w:author="Wendling, Lucas" w:date="2013-11-21T12:14:00Z">
              <w:r>
                <w:rPr>
                  <w:rFonts w:ascii="Arial" w:hAnsi="Arial" w:cs="Arial"/>
                  <w:sz w:val="16"/>
                </w:rPr>
                <w:t>NvMProxy_InitHandling</w:t>
              </w:r>
            </w:ins>
            <w:proofErr w:type="spellEnd"/>
          </w:p>
        </w:tc>
        <w:tc>
          <w:tcPr>
            <w:tcW w:w="992" w:type="dxa"/>
          </w:tcPr>
          <w:p w:rsidR="000B299E" w:rsidRDefault="00F22157" w:rsidP="00912F7B">
            <w:pPr>
              <w:spacing w:before="60"/>
              <w:rPr>
                <w:ins w:id="8" w:author="Wendling, Lucas" w:date="2013-11-21T12:13:00Z"/>
                <w:rFonts w:ascii="Arial" w:hAnsi="Arial" w:cs="Arial"/>
                <w:sz w:val="16"/>
              </w:rPr>
            </w:pPr>
            <w:ins w:id="9"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c>
          <w:tcPr>
            <w:tcW w:w="993" w:type="dxa"/>
          </w:tcPr>
          <w:p w:rsidR="000B299E" w:rsidRDefault="00F22157" w:rsidP="00912F7B">
            <w:pPr>
              <w:spacing w:before="60"/>
              <w:rPr>
                <w:ins w:id="10" w:author="Wendling, Lucas" w:date="2013-11-21T12:13:00Z"/>
                <w:rFonts w:ascii="Arial" w:hAnsi="Arial" w:cs="Arial"/>
                <w:sz w:val="16"/>
              </w:rPr>
            </w:pPr>
            <w:ins w:id="11"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r>
      <w:tr w:rsidR="000B299E" w:rsidTr="007B4051">
        <w:trPr>
          <w:ins w:id="12" w:author="Wendling, Lucas" w:date="2013-11-21T12:13:00Z"/>
        </w:trPr>
        <w:tc>
          <w:tcPr>
            <w:tcW w:w="2718" w:type="dxa"/>
            <w:tcBorders>
              <w:top w:val="nil"/>
              <w:bottom w:val="nil"/>
            </w:tcBorders>
          </w:tcPr>
          <w:p w:rsidR="000B299E" w:rsidRDefault="000B299E" w:rsidP="00912F7B">
            <w:pPr>
              <w:spacing w:before="60"/>
              <w:rPr>
                <w:ins w:id="13" w:author="Wendling, Lucas" w:date="2013-11-21T12:13:00Z"/>
                <w:rFonts w:ascii="Arial" w:hAnsi="Arial" w:cs="Arial"/>
                <w:sz w:val="16"/>
              </w:rPr>
            </w:pPr>
          </w:p>
        </w:tc>
        <w:tc>
          <w:tcPr>
            <w:tcW w:w="2340" w:type="dxa"/>
          </w:tcPr>
          <w:p w:rsidR="000B299E" w:rsidRPr="007B4051" w:rsidRDefault="000B299E" w:rsidP="00912F7B">
            <w:pPr>
              <w:spacing w:before="60"/>
              <w:rPr>
                <w:ins w:id="14" w:author="Wendling, Lucas" w:date="2013-11-21T12:13:00Z"/>
                <w:rFonts w:ascii="Arial" w:hAnsi="Arial" w:cs="Arial"/>
                <w:sz w:val="16"/>
              </w:rPr>
            </w:pPr>
            <w:proofErr w:type="spellStart"/>
            <w:ins w:id="15" w:author="Wendling, Lucas" w:date="2013-11-21T12:14:00Z">
              <w:r>
                <w:rPr>
                  <w:rFonts w:ascii="Arial" w:hAnsi="Arial" w:cs="Arial"/>
                  <w:sz w:val="16"/>
                </w:rPr>
                <w:t>failResponse</w:t>
              </w:r>
            </w:ins>
            <w:proofErr w:type="spellEnd"/>
          </w:p>
        </w:tc>
        <w:tc>
          <w:tcPr>
            <w:tcW w:w="1890" w:type="dxa"/>
          </w:tcPr>
          <w:p w:rsidR="000B299E" w:rsidRDefault="000B299E" w:rsidP="00912F7B">
            <w:pPr>
              <w:spacing w:before="60"/>
              <w:rPr>
                <w:ins w:id="16" w:author="Wendling, Lucas" w:date="2013-11-21T12:13:00Z"/>
                <w:rFonts w:ascii="Arial" w:hAnsi="Arial" w:cs="Arial"/>
                <w:sz w:val="16"/>
              </w:rPr>
            </w:pPr>
            <w:proofErr w:type="spellStart"/>
            <w:ins w:id="17" w:author="Wendling, Lucas" w:date="2013-11-21T12:15:00Z">
              <w:r>
                <w:rPr>
                  <w:rFonts w:ascii="Arial" w:hAnsi="Arial" w:cs="Arial"/>
                  <w:sz w:val="16"/>
                </w:rPr>
                <w:t>NvMProxy_</w:t>
              </w:r>
              <w:r w:rsidR="00F22157">
                <w:rPr>
                  <w:rFonts w:ascii="Arial" w:hAnsi="Arial" w:cs="Arial"/>
                  <w:sz w:val="16"/>
                </w:rPr>
                <w:t>FailResponse</w:t>
              </w:r>
            </w:ins>
            <w:proofErr w:type="spellEnd"/>
          </w:p>
        </w:tc>
        <w:tc>
          <w:tcPr>
            <w:tcW w:w="992" w:type="dxa"/>
          </w:tcPr>
          <w:p w:rsidR="000B299E" w:rsidRDefault="00F22157" w:rsidP="00912F7B">
            <w:pPr>
              <w:spacing w:before="60"/>
              <w:rPr>
                <w:ins w:id="18" w:author="Wendling, Lucas" w:date="2013-11-21T12:13:00Z"/>
                <w:rFonts w:ascii="Arial" w:hAnsi="Arial" w:cs="Arial"/>
                <w:sz w:val="16"/>
              </w:rPr>
            </w:pPr>
            <w:ins w:id="19"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c>
          <w:tcPr>
            <w:tcW w:w="993" w:type="dxa"/>
          </w:tcPr>
          <w:p w:rsidR="000B299E" w:rsidRDefault="00F22157" w:rsidP="00912F7B">
            <w:pPr>
              <w:spacing w:before="60"/>
              <w:rPr>
                <w:ins w:id="20" w:author="Wendling, Lucas" w:date="2013-11-21T12:13:00Z"/>
                <w:rFonts w:ascii="Arial" w:hAnsi="Arial" w:cs="Arial"/>
                <w:sz w:val="16"/>
              </w:rPr>
            </w:pPr>
            <w:ins w:id="21"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r>
      <w:tr w:rsidR="000B299E" w:rsidTr="007B4051">
        <w:trPr>
          <w:ins w:id="22" w:author="Wendling, Lucas" w:date="2013-11-21T12:13:00Z"/>
        </w:trPr>
        <w:tc>
          <w:tcPr>
            <w:tcW w:w="2718" w:type="dxa"/>
            <w:tcBorders>
              <w:top w:val="nil"/>
              <w:bottom w:val="nil"/>
            </w:tcBorders>
          </w:tcPr>
          <w:p w:rsidR="000B299E" w:rsidRDefault="000B299E" w:rsidP="00912F7B">
            <w:pPr>
              <w:spacing w:before="60"/>
              <w:rPr>
                <w:ins w:id="23" w:author="Wendling, Lucas" w:date="2013-11-21T12:13:00Z"/>
                <w:rFonts w:ascii="Arial" w:hAnsi="Arial" w:cs="Arial"/>
                <w:sz w:val="16"/>
              </w:rPr>
            </w:pPr>
          </w:p>
        </w:tc>
        <w:tc>
          <w:tcPr>
            <w:tcW w:w="2340" w:type="dxa"/>
          </w:tcPr>
          <w:p w:rsidR="000B299E" w:rsidRPr="007B4051" w:rsidRDefault="000B299E" w:rsidP="00912F7B">
            <w:pPr>
              <w:spacing w:before="60"/>
              <w:rPr>
                <w:ins w:id="24" w:author="Wendling, Lucas" w:date="2013-11-21T12:13:00Z"/>
                <w:rFonts w:ascii="Arial" w:hAnsi="Arial" w:cs="Arial"/>
                <w:sz w:val="16"/>
              </w:rPr>
            </w:pPr>
            <w:proofErr w:type="spellStart"/>
            <w:ins w:id="25" w:author="Wendling, Lucas" w:date="2013-11-21T12:14:00Z">
              <w:r>
                <w:rPr>
                  <w:rFonts w:ascii="Arial" w:hAnsi="Arial" w:cs="Arial"/>
                  <w:sz w:val="16"/>
                </w:rPr>
                <w:t>failActData</w:t>
              </w:r>
            </w:ins>
            <w:proofErr w:type="spellEnd"/>
          </w:p>
        </w:tc>
        <w:tc>
          <w:tcPr>
            <w:tcW w:w="1890" w:type="dxa"/>
          </w:tcPr>
          <w:p w:rsidR="000B299E" w:rsidRDefault="00F22157" w:rsidP="00912F7B">
            <w:pPr>
              <w:spacing w:before="60"/>
              <w:rPr>
                <w:ins w:id="26" w:author="Wendling, Lucas" w:date="2013-11-21T12:13:00Z"/>
                <w:rFonts w:ascii="Arial" w:hAnsi="Arial" w:cs="Arial"/>
                <w:sz w:val="16"/>
              </w:rPr>
            </w:pPr>
            <w:proofErr w:type="spellStart"/>
            <w:ins w:id="27" w:author="Wendling, Lucas" w:date="2013-11-21T12:15:00Z">
              <w:r>
                <w:rPr>
                  <w:rFonts w:ascii="Arial" w:hAnsi="Arial" w:cs="Arial"/>
                  <w:sz w:val="16"/>
                </w:rPr>
                <w:t>NvMP_FailActionDataType</w:t>
              </w:r>
            </w:ins>
            <w:proofErr w:type="spellEnd"/>
          </w:p>
        </w:tc>
        <w:tc>
          <w:tcPr>
            <w:tcW w:w="992" w:type="dxa"/>
          </w:tcPr>
          <w:p w:rsidR="000B299E" w:rsidRDefault="00F22157" w:rsidP="00912F7B">
            <w:pPr>
              <w:spacing w:before="60"/>
              <w:rPr>
                <w:ins w:id="28" w:author="Wendling, Lucas" w:date="2013-11-21T12:13:00Z"/>
                <w:rFonts w:ascii="Arial" w:hAnsi="Arial" w:cs="Arial"/>
                <w:sz w:val="16"/>
              </w:rPr>
            </w:pPr>
            <w:ins w:id="29"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c>
          <w:tcPr>
            <w:tcW w:w="993" w:type="dxa"/>
          </w:tcPr>
          <w:p w:rsidR="000B299E" w:rsidRDefault="00F22157" w:rsidP="00912F7B">
            <w:pPr>
              <w:spacing w:before="60"/>
              <w:rPr>
                <w:ins w:id="30" w:author="Wendling, Lucas" w:date="2013-11-21T12:13:00Z"/>
                <w:rFonts w:ascii="Arial" w:hAnsi="Arial" w:cs="Arial"/>
                <w:sz w:val="16"/>
              </w:rPr>
            </w:pPr>
            <w:ins w:id="31"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r>
      <w:tr w:rsidR="000B299E" w:rsidTr="007B4051">
        <w:trPr>
          <w:ins w:id="32" w:author="Wendling, Lucas" w:date="2013-11-21T12:13:00Z"/>
        </w:trPr>
        <w:tc>
          <w:tcPr>
            <w:tcW w:w="2718" w:type="dxa"/>
            <w:tcBorders>
              <w:top w:val="nil"/>
              <w:bottom w:val="nil"/>
            </w:tcBorders>
          </w:tcPr>
          <w:p w:rsidR="000B299E" w:rsidRDefault="000B299E" w:rsidP="00912F7B">
            <w:pPr>
              <w:spacing w:before="60"/>
              <w:rPr>
                <w:ins w:id="33" w:author="Wendling, Lucas" w:date="2013-11-21T12:13:00Z"/>
                <w:rFonts w:ascii="Arial" w:hAnsi="Arial" w:cs="Arial"/>
                <w:sz w:val="16"/>
              </w:rPr>
            </w:pPr>
          </w:p>
        </w:tc>
        <w:tc>
          <w:tcPr>
            <w:tcW w:w="2340" w:type="dxa"/>
          </w:tcPr>
          <w:p w:rsidR="000B299E" w:rsidRPr="007B4051" w:rsidRDefault="000B299E" w:rsidP="00912F7B">
            <w:pPr>
              <w:spacing w:before="60"/>
              <w:rPr>
                <w:ins w:id="34" w:author="Wendling, Lucas" w:date="2013-11-21T12:13:00Z"/>
                <w:rFonts w:ascii="Arial" w:hAnsi="Arial" w:cs="Arial"/>
                <w:sz w:val="16"/>
              </w:rPr>
            </w:pPr>
            <w:proofErr w:type="spellStart"/>
            <w:ins w:id="35" w:author="Wendling, Lucas" w:date="2013-11-21T12:14:00Z">
              <w:r>
                <w:rPr>
                  <w:rFonts w:ascii="Arial" w:hAnsi="Arial" w:cs="Arial"/>
                  <w:sz w:val="16"/>
                </w:rPr>
                <w:t>failActFunc</w:t>
              </w:r>
            </w:ins>
            <w:proofErr w:type="spellEnd"/>
          </w:p>
        </w:tc>
        <w:tc>
          <w:tcPr>
            <w:tcW w:w="1890" w:type="dxa"/>
          </w:tcPr>
          <w:p w:rsidR="000B299E" w:rsidRDefault="00F22157" w:rsidP="00912F7B">
            <w:pPr>
              <w:spacing w:before="60"/>
              <w:rPr>
                <w:ins w:id="36" w:author="Wendling, Lucas" w:date="2013-11-21T12:13:00Z"/>
                <w:rFonts w:ascii="Arial" w:hAnsi="Arial" w:cs="Arial"/>
                <w:sz w:val="16"/>
              </w:rPr>
            </w:pPr>
            <w:proofErr w:type="spellStart"/>
            <w:ins w:id="37" w:author="Wendling, Lucas" w:date="2013-11-21T12:16:00Z">
              <w:r>
                <w:rPr>
                  <w:rFonts w:ascii="Arial" w:hAnsi="Arial" w:cs="Arial"/>
                  <w:sz w:val="16"/>
                </w:rPr>
                <w:t>NvMP_FailActionFuncType</w:t>
              </w:r>
            </w:ins>
            <w:proofErr w:type="spellEnd"/>
          </w:p>
        </w:tc>
        <w:tc>
          <w:tcPr>
            <w:tcW w:w="992" w:type="dxa"/>
          </w:tcPr>
          <w:p w:rsidR="000B299E" w:rsidRDefault="00F22157" w:rsidP="00912F7B">
            <w:pPr>
              <w:spacing w:before="60"/>
              <w:rPr>
                <w:ins w:id="38" w:author="Wendling, Lucas" w:date="2013-11-21T12:13:00Z"/>
                <w:rFonts w:ascii="Arial" w:hAnsi="Arial" w:cs="Arial"/>
                <w:sz w:val="16"/>
              </w:rPr>
            </w:pPr>
            <w:ins w:id="39"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c>
          <w:tcPr>
            <w:tcW w:w="993" w:type="dxa"/>
          </w:tcPr>
          <w:p w:rsidR="000B299E" w:rsidRDefault="00F22157" w:rsidP="00912F7B">
            <w:pPr>
              <w:spacing w:before="60"/>
              <w:rPr>
                <w:ins w:id="40" w:author="Wendling, Lucas" w:date="2013-11-21T12:13:00Z"/>
                <w:rFonts w:ascii="Arial" w:hAnsi="Arial" w:cs="Arial"/>
                <w:sz w:val="16"/>
              </w:rPr>
            </w:pPr>
            <w:ins w:id="41" w:author="Wendling, Lucas" w:date="2013-11-21T12:20:00Z">
              <w:r>
                <w:rPr>
                  <w:rFonts w:ascii="Arial" w:hAnsi="Arial" w:cs="Arial"/>
                  <w:sz w:val="16"/>
                </w:rPr>
                <w:t xml:space="preserve">See </w:t>
              </w:r>
              <w:proofErr w:type="spellStart"/>
              <w:r>
                <w:rPr>
                  <w:rFonts w:ascii="Arial" w:hAnsi="Arial" w:cs="Arial"/>
                  <w:sz w:val="16"/>
                </w:rPr>
                <w:t>Datatype</w:t>
              </w:r>
            </w:ins>
            <w:proofErr w:type="spellEnd"/>
          </w:p>
        </w:tc>
      </w:tr>
      <w:tr w:rsidR="004128BE" w:rsidTr="00464BDB">
        <w:trPr>
          <w:ins w:id="42" w:author="Wendling, Lucas" w:date="2013-11-21T12:35:00Z"/>
        </w:trPr>
        <w:tc>
          <w:tcPr>
            <w:tcW w:w="2718" w:type="dxa"/>
            <w:tcBorders>
              <w:bottom w:val="nil"/>
            </w:tcBorders>
          </w:tcPr>
          <w:p w:rsidR="004128BE" w:rsidRPr="00C35663" w:rsidRDefault="00130D98" w:rsidP="00F957FA">
            <w:pPr>
              <w:spacing w:before="60"/>
              <w:rPr>
                <w:ins w:id="43" w:author="Wendling, Lucas" w:date="2013-11-21T12:35:00Z"/>
                <w:rFonts w:ascii="Arial" w:hAnsi="Arial" w:cs="Arial"/>
                <w:sz w:val="16"/>
              </w:rPr>
            </w:pPr>
            <w:proofErr w:type="spellStart"/>
            <w:ins w:id="44" w:author="Wendling, Lucas" w:date="2013-11-21T13:11:00Z">
              <w:r w:rsidRPr="00130D98">
                <w:rPr>
                  <w:rFonts w:ascii="Arial" w:hAnsi="Arial" w:cs="Arial"/>
                  <w:sz w:val="16"/>
                </w:rPr>
                <w:t>NvMProxy_InitHandling</w:t>
              </w:r>
            </w:ins>
            <w:proofErr w:type="spellEnd"/>
          </w:p>
        </w:tc>
        <w:tc>
          <w:tcPr>
            <w:tcW w:w="2340" w:type="dxa"/>
          </w:tcPr>
          <w:p w:rsidR="004128BE" w:rsidRPr="00C35663" w:rsidRDefault="00130D98" w:rsidP="00F957FA">
            <w:pPr>
              <w:spacing w:before="60"/>
              <w:rPr>
                <w:ins w:id="45" w:author="Wendling, Lucas" w:date="2013-11-21T12:35:00Z"/>
                <w:rFonts w:ascii="Arial" w:hAnsi="Arial" w:cs="Arial"/>
                <w:sz w:val="16"/>
              </w:rPr>
            </w:pPr>
            <w:ins w:id="46" w:author="Wendling, Lucas" w:date="2013-11-21T13:17:00Z">
              <w:r w:rsidRPr="00130D98">
                <w:rPr>
                  <w:rFonts w:ascii="Arial" w:hAnsi="Arial" w:cs="Arial"/>
                  <w:sz w:val="16"/>
                </w:rPr>
                <w:t>NVMPROXY_NONE</w:t>
              </w:r>
            </w:ins>
          </w:p>
        </w:tc>
        <w:tc>
          <w:tcPr>
            <w:tcW w:w="1890" w:type="dxa"/>
          </w:tcPr>
          <w:p w:rsidR="004128BE" w:rsidRPr="00C35663" w:rsidRDefault="00130D98" w:rsidP="00F957FA">
            <w:pPr>
              <w:spacing w:before="60"/>
              <w:rPr>
                <w:ins w:id="47" w:author="Wendling, Lucas" w:date="2013-11-21T12:35:00Z"/>
                <w:rFonts w:ascii="Arial" w:hAnsi="Arial" w:cs="Arial"/>
                <w:sz w:val="16"/>
              </w:rPr>
            </w:pPr>
            <w:ins w:id="48" w:author="Wendling, Lucas" w:date="2013-11-21T13:18:00Z">
              <w:r>
                <w:rPr>
                  <w:rFonts w:ascii="Arial" w:hAnsi="Arial" w:cs="Arial"/>
                  <w:sz w:val="16"/>
                </w:rPr>
                <w:t>uint8</w:t>
              </w:r>
            </w:ins>
          </w:p>
        </w:tc>
        <w:tc>
          <w:tcPr>
            <w:tcW w:w="992" w:type="dxa"/>
          </w:tcPr>
          <w:p w:rsidR="004128BE" w:rsidRDefault="00130D98" w:rsidP="00F957FA">
            <w:pPr>
              <w:spacing w:before="60"/>
              <w:rPr>
                <w:ins w:id="49" w:author="Wendling, Lucas" w:date="2013-11-21T12:35:00Z"/>
                <w:rFonts w:ascii="Arial" w:hAnsi="Arial" w:cs="Arial"/>
                <w:sz w:val="16"/>
              </w:rPr>
            </w:pPr>
            <w:ins w:id="50" w:author="Wendling, Lucas" w:date="2013-11-21T13:18:00Z">
              <w:r>
                <w:rPr>
                  <w:rFonts w:ascii="Arial" w:hAnsi="Arial" w:cs="Arial"/>
                  <w:sz w:val="16"/>
                </w:rPr>
                <w:t>0</w:t>
              </w:r>
            </w:ins>
          </w:p>
        </w:tc>
        <w:tc>
          <w:tcPr>
            <w:tcW w:w="993" w:type="dxa"/>
          </w:tcPr>
          <w:p w:rsidR="004128BE" w:rsidRDefault="00130D98" w:rsidP="00F957FA">
            <w:pPr>
              <w:spacing w:before="60"/>
              <w:rPr>
                <w:ins w:id="51" w:author="Wendling, Lucas" w:date="2013-11-21T12:35:00Z"/>
                <w:rFonts w:ascii="Arial" w:hAnsi="Arial" w:cs="Arial"/>
                <w:sz w:val="16"/>
              </w:rPr>
            </w:pPr>
            <w:ins w:id="52" w:author="Wendling, Lucas" w:date="2013-11-21T13:18:00Z">
              <w:r>
                <w:rPr>
                  <w:rFonts w:ascii="Arial" w:hAnsi="Arial" w:cs="Arial"/>
                  <w:sz w:val="16"/>
                </w:rPr>
                <w:t>0</w:t>
              </w:r>
            </w:ins>
          </w:p>
        </w:tc>
      </w:tr>
      <w:tr w:rsidR="00130D98" w:rsidTr="00464BDB">
        <w:trPr>
          <w:ins w:id="53" w:author="Wendling, Lucas" w:date="2013-11-21T13:16:00Z"/>
        </w:trPr>
        <w:tc>
          <w:tcPr>
            <w:tcW w:w="2718" w:type="dxa"/>
            <w:tcBorders>
              <w:bottom w:val="nil"/>
            </w:tcBorders>
          </w:tcPr>
          <w:p w:rsidR="00130D98" w:rsidRPr="00130D98" w:rsidRDefault="00130D98" w:rsidP="00F957FA">
            <w:pPr>
              <w:spacing w:before="60"/>
              <w:rPr>
                <w:ins w:id="54" w:author="Wendling, Lucas" w:date="2013-11-21T13:16:00Z"/>
                <w:rFonts w:ascii="Arial" w:hAnsi="Arial" w:cs="Arial"/>
                <w:sz w:val="16"/>
              </w:rPr>
            </w:pPr>
          </w:p>
        </w:tc>
        <w:tc>
          <w:tcPr>
            <w:tcW w:w="2340" w:type="dxa"/>
          </w:tcPr>
          <w:p w:rsidR="00130D98" w:rsidRPr="00C35663" w:rsidRDefault="00130D98" w:rsidP="00F957FA">
            <w:pPr>
              <w:spacing w:before="60"/>
              <w:rPr>
                <w:ins w:id="55" w:author="Wendling, Lucas" w:date="2013-11-21T13:16:00Z"/>
                <w:rFonts w:ascii="Arial" w:hAnsi="Arial" w:cs="Arial"/>
                <w:sz w:val="16"/>
              </w:rPr>
            </w:pPr>
            <w:ins w:id="56" w:author="Wendling, Lucas" w:date="2013-11-21T13:17:00Z">
              <w:r w:rsidRPr="00130D98">
                <w:rPr>
                  <w:rFonts w:ascii="Arial" w:hAnsi="Arial" w:cs="Arial"/>
                  <w:sz w:val="16"/>
                </w:rPr>
                <w:t>NVMPROXY_CRC16</w:t>
              </w:r>
            </w:ins>
          </w:p>
        </w:tc>
        <w:tc>
          <w:tcPr>
            <w:tcW w:w="1890" w:type="dxa"/>
          </w:tcPr>
          <w:p w:rsidR="00130D98" w:rsidRPr="00C35663" w:rsidRDefault="00130D98" w:rsidP="00F957FA">
            <w:pPr>
              <w:spacing w:before="60"/>
              <w:rPr>
                <w:ins w:id="57" w:author="Wendling, Lucas" w:date="2013-11-21T13:16:00Z"/>
                <w:rFonts w:ascii="Arial" w:hAnsi="Arial" w:cs="Arial"/>
                <w:sz w:val="16"/>
              </w:rPr>
            </w:pPr>
            <w:ins w:id="58" w:author="Wendling, Lucas" w:date="2013-11-21T13:18:00Z">
              <w:r>
                <w:rPr>
                  <w:rFonts w:ascii="Arial" w:hAnsi="Arial" w:cs="Arial"/>
                  <w:sz w:val="16"/>
                </w:rPr>
                <w:t>uint8</w:t>
              </w:r>
            </w:ins>
          </w:p>
        </w:tc>
        <w:tc>
          <w:tcPr>
            <w:tcW w:w="992" w:type="dxa"/>
          </w:tcPr>
          <w:p w:rsidR="00130D98" w:rsidRDefault="00130D98" w:rsidP="00F957FA">
            <w:pPr>
              <w:spacing w:before="60"/>
              <w:rPr>
                <w:ins w:id="59" w:author="Wendling, Lucas" w:date="2013-11-21T13:16:00Z"/>
                <w:rFonts w:ascii="Arial" w:hAnsi="Arial" w:cs="Arial"/>
                <w:sz w:val="16"/>
              </w:rPr>
            </w:pPr>
            <w:ins w:id="60" w:author="Wendling, Lucas" w:date="2013-11-21T13:18:00Z">
              <w:r>
                <w:rPr>
                  <w:rFonts w:ascii="Arial" w:hAnsi="Arial" w:cs="Arial"/>
                  <w:sz w:val="16"/>
                </w:rPr>
                <w:t>1</w:t>
              </w:r>
            </w:ins>
          </w:p>
        </w:tc>
        <w:tc>
          <w:tcPr>
            <w:tcW w:w="993" w:type="dxa"/>
          </w:tcPr>
          <w:p w:rsidR="00130D98" w:rsidRDefault="00130D98" w:rsidP="00F957FA">
            <w:pPr>
              <w:spacing w:before="60"/>
              <w:rPr>
                <w:ins w:id="61" w:author="Wendling, Lucas" w:date="2013-11-21T13:16:00Z"/>
                <w:rFonts w:ascii="Arial" w:hAnsi="Arial" w:cs="Arial"/>
                <w:sz w:val="16"/>
              </w:rPr>
            </w:pPr>
            <w:ins w:id="62" w:author="Wendling, Lucas" w:date="2013-11-21T13:18:00Z">
              <w:r>
                <w:rPr>
                  <w:rFonts w:ascii="Arial" w:hAnsi="Arial" w:cs="Arial"/>
                  <w:sz w:val="16"/>
                </w:rPr>
                <w:t>1</w:t>
              </w:r>
            </w:ins>
          </w:p>
        </w:tc>
      </w:tr>
      <w:tr w:rsidR="00130D98" w:rsidTr="00464BDB">
        <w:trPr>
          <w:ins w:id="63" w:author="Wendling, Lucas" w:date="2013-11-21T13:16:00Z"/>
        </w:trPr>
        <w:tc>
          <w:tcPr>
            <w:tcW w:w="2718" w:type="dxa"/>
            <w:tcBorders>
              <w:bottom w:val="nil"/>
            </w:tcBorders>
          </w:tcPr>
          <w:p w:rsidR="00130D98" w:rsidRPr="00130D98" w:rsidRDefault="00130D98" w:rsidP="00F957FA">
            <w:pPr>
              <w:spacing w:before="60"/>
              <w:rPr>
                <w:ins w:id="64" w:author="Wendling, Lucas" w:date="2013-11-21T13:16:00Z"/>
                <w:rFonts w:ascii="Arial" w:hAnsi="Arial" w:cs="Arial"/>
                <w:sz w:val="16"/>
              </w:rPr>
            </w:pPr>
          </w:p>
        </w:tc>
        <w:tc>
          <w:tcPr>
            <w:tcW w:w="2340" w:type="dxa"/>
          </w:tcPr>
          <w:p w:rsidR="00130D98" w:rsidRPr="00C35663" w:rsidRDefault="00130D98" w:rsidP="00F957FA">
            <w:pPr>
              <w:spacing w:before="60"/>
              <w:rPr>
                <w:ins w:id="65" w:author="Wendling, Lucas" w:date="2013-11-21T13:16:00Z"/>
                <w:rFonts w:ascii="Arial" w:hAnsi="Arial" w:cs="Arial"/>
                <w:sz w:val="16"/>
              </w:rPr>
            </w:pPr>
            <w:ins w:id="66" w:author="Wendling, Lucas" w:date="2013-11-21T13:17:00Z">
              <w:r w:rsidRPr="00130D98">
                <w:rPr>
                  <w:rFonts w:ascii="Arial" w:hAnsi="Arial" w:cs="Arial"/>
                  <w:sz w:val="16"/>
                </w:rPr>
                <w:t>NVMPROXY_REDUNDANT</w:t>
              </w:r>
            </w:ins>
          </w:p>
        </w:tc>
        <w:tc>
          <w:tcPr>
            <w:tcW w:w="1890" w:type="dxa"/>
          </w:tcPr>
          <w:p w:rsidR="00130D98" w:rsidRPr="00C35663" w:rsidRDefault="00130D98" w:rsidP="00F957FA">
            <w:pPr>
              <w:spacing w:before="60"/>
              <w:rPr>
                <w:ins w:id="67" w:author="Wendling, Lucas" w:date="2013-11-21T13:16:00Z"/>
                <w:rFonts w:ascii="Arial" w:hAnsi="Arial" w:cs="Arial"/>
                <w:sz w:val="16"/>
              </w:rPr>
            </w:pPr>
            <w:ins w:id="68" w:author="Wendling, Lucas" w:date="2013-11-21T13:18:00Z">
              <w:r>
                <w:rPr>
                  <w:rFonts w:ascii="Arial" w:hAnsi="Arial" w:cs="Arial"/>
                  <w:sz w:val="16"/>
                </w:rPr>
                <w:t>uint8</w:t>
              </w:r>
            </w:ins>
          </w:p>
        </w:tc>
        <w:tc>
          <w:tcPr>
            <w:tcW w:w="992" w:type="dxa"/>
          </w:tcPr>
          <w:p w:rsidR="00130D98" w:rsidRDefault="00130D98" w:rsidP="00F957FA">
            <w:pPr>
              <w:spacing w:before="60"/>
              <w:rPr>
                <w:ins w:id="69" w:author="Wendling, Lucas" w:date="2013-11-21T13:16:00Z"/>
                <w:rFonts w:ascii="Arial" w:hAnsi="Arial" w:cs="Arial"/>
                <w:sz w:val="16"/>
              </w:rPr>
            </w:pPr>
            <w:ins w:id="70" w:author="Wendling, Lucas" w:date="2013-11-21T13:18:00Z">
              <w:r>
                <w:rPr>
                  <w:rFonts w:ascii="Arial" w:hAnsi="Arial" w:cs="Arial"/>
                  <w:sz w:val="16"/>
                </w:rPr>
                <w:t>2</w:t>
              </w:r>
            </w:ins>
          </w:p>
        </w:tc>
        <w:tc>
          <w:tcPr>
            <w:tcW w:w="993" w:type="dxa"/>
          </w:tcPr>
          <w:p w:rsidR="00130D98" w:rsidRDefault="00130D98" w:rsidP="00F957FA">
            <w:pPr>
              <w:spacing w:before="60"/>
              <w:rPr>
                <w:ins w:id="71" w:author="Wendling, Lucas" w:date="2013-11-21T13:16:00Z"/>
                <w:rFonts w:ascii="Arial" w:hAnsi="Arial" w:cs="Arial"/>
                <w:sz w:val="16"/>
              </w:rPr>
            </w:pPr>
            <w:ins w:id="72" w:author="Wendling, Lucas" w:date="2013-11-21T13:18:00Z">
              <w:r>
                <w:rPr>
                  <w:rFonts w:ascii="Arial" w:hAnsi="Arial" w:cs="Arial"/>
                  <w:sz w:val="16"/>
                </w:rPr>
                <w:t>2</w:t>
              </w:r>
            </w:ins>
          </w:p>
        </w:tc>
      </w:tr>
      <w:tr w:rsidR="00130D98" w:rsidTr="00464BDB">
        <w:trPr>
          <w:ins w:id="73" w:author="Wendling, Lucas" w:date="2013-11-21T13:16:00Z"/>
        </w:trPr>
        <w:tc>
          <w:tcPr>
            <w:tcW w:w="2718" w:type="dxa"/>
            <w:tcBorders>
              <w:bottom w:val="nil"/>
            </w:tcBorders>
          </w:tcPr>
          <w:p w:rsidR="00130D98" w:rsidRPr="00130D98" w:rsidRDefault="00130D98" w:rsidP="00F957FA">
            <w:pPr>
              <w:spacing w:before="60"/>
              <w:rPr>
                <w:ins w:id="74" w:author="Wendling, Lucas" w:date="2013-11-21T13:16:00Z"/>
                <w:rFonts w:ascii="Arial" w:hAnsi="Arial" w:cs="Arial"/>
                <w:sz w:val="16"/>
              </w:rPr>
            </w:pPr>
          </w:p>
        </w:tc>
        <w:tc>
          <w:tcPr>
            <w:tcW w:w="2340" w:type="dxa"/>
          </w:tcPr>
          <w:p w:rsidR="00130D98" w:rsidRPr="00C35663" w:rsidRDefault="00130D98" w:rsidP="00F957FA">
            <w:pPr>
              <w:spacing w:before="60"/>
              <w:rPr>
                <w:ins w:id="75" w:author="Wendling, Lucas" w:date="2013-11-21T13:16:00Z"/>
                <w:rFonts w:ascii="Arial" w:hAnsi="Arial" w:cs="Arial"/>
                <w:sz w:val="16"/>
              </w:rPr>
            </w:pPr>
            <w:ins w:id="76" w:author="Wendling, Lucas" w:date="2013-11-21T13:17:00Z">
              <w:r w:rsidRPr="00130D98">
                <w:rPr>
                  <w:rFonts w:ascii="Arial" w:hAnsi="Arial" w:cs="Arial"/>
                  <w:sz w:val="16"/>
                </w:rPr>
                <w:t>NVMPROXY_ZERODATA</w:t>
              </w:r>
            </w:ins>
          </w:p>
        </w:tc>
        <w:tc>
          <w:tcPr>
            <w:tcW w:w="1890" w:type="dxa"/>
          </w:tcPr>
          <w:p w:rsidR="00130D98" w:rsidRPr="00C35663" w:rsidRDefault="00130D98" w:rsidP="00F957FA">
            <w:pPr>
              <w:spacing w:before="60"/>
              <w:rPr>
                <w:ins w:id="77" w:author="Wendling, Lucas" w:date="2013-11-21T13:16:00Z"/>
                <w:rFonts w:ascii="Arial" w:hAnsi="Arial" w:cs="Arial"/>
                <w:sz w:val="16"/>
              </w:rPr>
            </w:pPr>
            <w:ins w:id="78" w:author="Wendling, Lucas" w:date="2013-11-21T13:18:00Z">
              <w:r>
                <w:rPr>
                  <w:rFonts w:ascii="Arial" w:hAnsi="Arial" w:cs="Arial"/>
                  <w:sz w:val="16"/>
                </w:rPr>
                <w:t>uint8</w:t>
              </w:r>
            </w:ins>
          </w:p>
        </w:tc>
        <w:tc>
          <w:tcPr>
            <w:tcW w:w="992" w:type="dxa"/>
          </w:tcPr>
          <w:p w:rsidR="00130D98" w:rsidRDefault="00130D98" w:rsidP="00F957FA">
            <w:pPr>
              <w:spacing w:before="60"/>
              <w:rPr>
                <w:ins w:id="79" w:author="Wendling, Lucas" w:date="2013-11-21T13:16:00Z"/>
                <w:rFonts w:ascii="Arial" w:hAnsi="Arial" w:cs="Arial"/>
                <w:sz w:val="16"/>
              </w:rPr>
            </w:pPr>
            <w:ins w:id="80" w:author="Wendling, Lucas" w:date="2013-11-21T13:18:00Z">
              <w:r>
                <w:rPr>
                  <w:rFonts w:ascii="Arial" w:hAnsi="Arial" w:cs="Arial"/>
                  <w:sz w:val="16"/>
                </w:rPr>
                <w:t>3</w:t>
              </w:r>
            </w:ins>
          </w:p>
        </w:tc>
        <w:tc>
          <w:tcPr>
            <w:tcW w:w="993" w:type="dxa"/>
          </w:tcPr>
          <w:p w:rsidR="00130D98" w:rsidRDefault="00130D98" w:rsidP="00F957FA">
            <w:pPr>
              <w:spacing w:before="60"/>
              <w:rPr>
                <w:ins w:id="81" w:author="Wendling, Lucas" w:date="2013-11-21T13:16:00Z"/>
                <w:rFonts w:ascii="Arial" w:hAnsi="Arial" w:cs="Arial"/>
                <w:sz w:val="16"/>
              </w:rPr>
            </w:pPr>
            <w:ins w:id="82" w:author="Wendling, Lucas" w:date="2013-11-21T13:18:00Z">
              <w:r>
                <w:rPr>
                  <w:rFonts w:ascii="Arial" w:hAnsi="Arial" w:cs="Arial"/>
                  <w:sz w:val="16"/>
                </w:rPr>
                <w:t>3</w:t>
              </w:r>
            </w:ins>
          </w:p>
        </w:tc>
      </w:tr>
      <w:tr w:rsidR="00130D98" w:rsidTr="00464BDB">
        <w:trPr>
          <w:ins w:id="83" w:author="Wendling, Lucas" w:date="2013-11-21T12:35:00Z"/>
        </w:trPr>
        <w:tc>
          <w:tcPr>
            <w:tcW w:w="2718" w:type="dxa"/>
            <w:tcBorders>
              <w:bottom w:val="nil"/>
            </w:tcBorders>
          </w:tcPr>
          <w:p w:rsidR="00130D98" w:rsidRPr="00C35663" w:rsidRDefault="00130D98" w:rsidP="00F957FA">
            <w:pPr>
              <w:spacing w:before="60"/>
              <w:rPr>
                <w:ins w:id="84" w:author="Wendling, Lucas" w:date="2013-11-21T12:35:00Z"/>
                <w:rFonts w:ascii="Arial" w:hAnsi="Arial" w:cs="Arial"/>
                <w:sz w:val="16"/>
              </w:rPr>
            </w:pPr>
            <w:proofErr w:type="spellStart"/>
            <w:ins w:id="85" w:author="Wendling, Lucas" w:date="2013-11-21T13:12:00Z">
              <w:r w:rsidRPr="00130D98">
                <w:rPr>
                  <w:rFonts w:ascii="Arial" w:hAnsi="Arial" w:cs="Arial"/>
                  <w:sz w:val="16"/>
                </w:rPr>
                <w:t>NvMProxy_FailResponse</w:t>
              </w:r>
            </w:ins>
            <w:proofErr w:type="spellEnd"/>
          </w:p>
        </w:tc>
        <w:tc>
          <w:tcPr>
            <w:tcW w:w="2340" w:type="dxa"/>
          </w:tcPr>
          <w:p w:rsidR="00130D98" w:rsidRPr="00C35663" w:rsidRDefault="00130D98" w:rsidP="00F957FA">
            <w:pPr>
              <w:spacing w:before="60"/>
              <w:rPr>
                <w:ins w:id="86" w:author="Wendling, Lucas" w:date="2013-11-21T12:35:00Z"/>
                <w:rFonts w:ascii="Arial" w:hAnsi="Arial" w:cs="Arial"/>
                <w:sz w:val="16"/>
              </w:rPr>
            </w:pPr>
            <w:ins w:id="87" w:author="Wendling, Lucas" w:date="2013-11-21T13:17:00Z">
              <w:r w:rsidRPr="00130D98">
                <w:rPr>
                  <w:rFonts w:ascii="Arial" w:hAnsi="Arial" w:cs="Arial"/>
                  <w:sz w:val="16"/>
                </w:rPr>
                <w:t>NVMPROXY_NOTAPPLICABLE</w:t>
              </w:r>
            </w:ins>
          </w:p>
        </w:tc>
        <w:tc>
          <w:tcPr>
            <w:tcW w:w="1890" w:type="dxa"/>
          </w:tcPr>
          <w:p w:rsidR="00130D98" w:rsidRPr="00C35663" w:rsidRDefault="00130D98" w:rsidP="00F957FA">
            <w:pPr>
              <w:spacing w:before="60"/>
              <w:rPr>
                <w:ins w:id="88" w:author="Wendling, Lucas" w:date="2013-11-21T12:35:00Z"/>
                <w:rFonts w:ascii="Arial" w:hAnsi="Arial" w:cs="Arial"/>
                <w:sz w:val="16"/>
              </w:rPr>
            </w:pPr>
            <w:ins w:id="89" w:author="Wendling, Lucas" w:date="2013-11-21T13:19:00Z">
              <w:r>
                <w:rPr>
                  <w:rFonts w:ascii="Arial" w:hAnsi="Arial" w:cs="Arial"/>
                  <w:sz w:val="16"/>
                </w:rPr>
                <w:t>uint8</w:t>
              </w:r>
            </w:ins>
          </w:p>
        </w:tc>
        <w:tc>
          <w:tcPr>
            <w:tcW w:w="992" w:type="dxa"/>
          </w:tcPr>
          <w:p w:rsidR="00130D98" w:rsidRDefault="00130D98" w:rsidP="00F957FA">
            <w:pPr>
              <w:spacing w:before="60"/>
              <w:rPr>
                <w:ins w:id="90" w:author="Wendling, Lucas" w:date="2013-11-21T12:35:00Z"/>
                <w:rFonts w:ascii="Arial" w:hAnsi="Arial" w:cs="Arial"/>
                <w:sz w:val="16"/>
              </w:rPr>
            </w:pPr>
            <w:ins w:id="91" w:author="Wendling, Lucas" w:date="2013-11-21T13:19:00Z">
              <w:r>
                <w:rPr>
                  <w:rFonts w:ascii="Arial" w:hAnsi="Arial" w:cs="Arial"/>
                  <w:sz w:val="16"/>
                </w:rPr>
                <w:t>0</w:t>
              </w:r>
            </w:ins>
          </w:p>
        </w:tc>
        <w:tc>
          <w:tcPr>
            <w:tcW w:w="993" w:type="dxa"/>
          </w:tcPr>
          <w:p w:rsidR="00130D98" w:rsidRDefault="00130D98" w:rsidP="00F957FA">
            <w:pPr>
              <w:spacing w:before="60"/>
              <w:rPr>
                <w:ins w:id="92" w:author="Wendling, Lucas" w:date="2013-11-21T12:35:00Z"/>
                <w:rFonts w:ascii="Arial" w:hAnsi="Arial" w:cs="Arial"/>
                <w:sz w:val="16"/>
              </w:rPr>
            </w:pPr>
            <w:ins w:id="93" w:author="Wendling, Lucas" w:date="2013-11-21T13:19:00Z">
              <w:r>
                <w:rPr>
                  <w:rFonts w:ascii="Arial" w:hAnsi="Arial" w:cs="Arial"/>
                  <w:sz w:val="16"/>
                </w:rPr>
                <w:t>0</w:t>
              </w:r>
            </w:ins>
          </w:p>
        </w:tc>
      </w:tr>
      <w:tr w:rsidR="00130D98" w:rsidTr="00464BDB">
        <w:trPr>
          <w:ins w:id="94" w:author="Wendling, Lucas" w:date="2013-11-21T13:17:00Z"/>
        </w:trPr>
        <w:tc>
          <w:tcPr>
            <w:tcW w:w="2718" w:type="dxa"/>
            <w:tcBorders>
              <w:bottom w:val="nil"/>
            </w:tcBorders>
          </w:tcPr>
          <w:p w:rsidR="00130D98" w:rsidRPr="00130D98" w:rsidRDefault="00130D98" w:rsidP="00F957FA">
            <w:pPr>
              <w:spacing w:before="60"/>
              <w:rPr>
                <w:ins w:id="95" w:author="Wendling, Lucas" w:date="2013-11-21T13:17:00Z"/>
                <w:rFonts w:ascii="Arial" w:hAnsi="Arial" w:cs="Arial"/>
                <w:sz w:val="16"/>
              </w:rPr>
            </w:pPr>
          </w:p>
        </w:tc>
        <w:tc>
          <w:tcPr>
            <w:tcW w:w="2340" w:type="dxa"/>
          </w:tcPr>
          <w:p w:rsidR="00130D98" w:rsidRPr="00C35663" w:rsidRDefault="00130D98" w:rsidP="00F957FA">
            <w:pPr>
              <w:spacing w:before="60"/>
              <w:rPr>
                <w:ins w:id="96" w:author="Wendling, Lucas" w:date="2013-11-21T13:17:00Z"/>
                <w:rFonts w:ascii="Arial" w:hAnsi="Arial" w:cs="Arial"/>
                <w:sz w:val="16"/>
              </w:rPr>
            </w:pPr>
            <w:ins w:id="97" w:author="Wendling, Lucas" w:date="2013-11-21T13:17:00Z">
              <w:r w:rsidRPr="00130D98">
                <w:rPr>
                  <w:rFonts w:ascii="Arial" w:hAnsi="Arial" w:cs="Arial"/>
                  <w:sz w:val="16"/>
                </w:rPr>
                <w:t>NVMPROXY_NTC_0A</w:t>
              </w:r>
            </w:ins>
          </w:p>
        </w:tc>
        <w:tc>
          <w:tcPr>
            <w:tcW w:w="1890" w:type="dxa"/>
          </w:tcPr>
          <w:p w:rsidR="00130D98" w:rsidRPr="00C35663" w:rsidRDefault="00130D98" w:rsidP="00F957FA">
            <w:pPr>
              <w:spacing w:before="60"/>
              <w:rPr>
                <w:ins w:id="98" w:author="Wendling, Lucas" w:date="2013-11-21T13:17:00Z"/>
                <w:rFonts w:ascii="Arial" w:hAnsi="Arial" w:cs="Arial"/>
                <w:sz w:val="16"/>
              </w:rPr>
            </w:pPr>
            <w:ins w:id="99" w:author="Wendling, Lucas" w:date="2013-11-21T13:19:00Z">
              <w:r>
                <w:rPr>
                  <w:rFonts w:ascii="Arial" w:hAnsi="Arial" w:cs="Arial"/>
                  <w:sz w:val="16"/>
                </w:rPr>
                <w:t>uint8</w:t>
              </w:r>
            </w:ins>
          </w:p>
        </w:tc>
        <w:tc>
          <w:tcPr>
            <w:tcW w:w="992" w:type="dxa"/>
          </w:tcPr>
          <w:p w:rsidR="00130D98" w:rsidRDefault="00130D98" w:rsidP="00F957FA">
            <w:pPr>
              <w:spacing w:before="60"/>
              <w:rPr>
                <w:ins w:id="100" w:author="Wendling, Lucas" w:date="2013-11-21T13:17:00Z"/>
                <w:rFonts w:ascii="Arial" w:hAnsi="Arial" w:cs="Arial"/>
                <w:sz w:val="16"/>
              </w:rPr>
            </w:pPr>
            <w:ins w:id="101" w:author="Wendling, Lucas" w:date="2013-11-21T13:19:00Z">
              <w:r>
                <w:rPr>
                  <w:rFonts w:ascii="Arial" w:hAnsi="Arial" w:cs="Arial"/>
                  <w:sz w:val="16"/>
                </w:rPr>
                <w:t>1</w:t>
              </w:r>
            </w:ins>
          </w:p>
        </w:tc>
        <w:tc>
          <w:tcPr>
            <w:tcW w:w="993" w:type="dxa"/>
          </w:tcPr>
          <w:p w:rsidR="00130D98" w:rsidRDefault="00130D98" w:rsidP="00F957FA">
            <w:pPr>
              <w:spacing w:before="60"/>
              <w:rPr>
                <w:ins w:id="102" w:author="Wendling, Lucas" w:date="2013-11-21T13:17:00Z"/>
                <w:rFonts w:ascii="Arial" w:hAnsi="Arial" w:cs="Arial"/>
                <w:sz w:val="16"/>
              </w:rPr>
            </w:pPr>
            <w:ins w:id="103" w:author="Wendling, Lucas" w:date="2013-11-21T13:19:00Z">
              <w:r>
                <w:rPr>
                  <w:rFonts w:ascii="Arial" w:hAnsi="Arial" w:cs="Arial"/>
                  <w:sz w:val="16"/>
                </w:rPr>
                <w:t>1</w:t>
              </w:r>
            </w:ins>
          </w:p>
        </w:tc>
      </w:tr>
      <w:tr w:rsidR="00130D98" w:rsidTr="00464BDB">
        <w:trPr>
          <w:ins w:id="104" w:author="Wendling, Lucas" w:date="2013-11-21T13:17:00Z"/>
        </w:trPr>
        <w:tc>
          <w:tcPr>
            <w:tcW w:w="2718" w:type="dxa"/>
            <w:tcBorders>
              <w:bottom w:val="nil"/>
            </w:tcBorders>
          </w:tcPr>
          <w:p w:rsidR="00130D98" w:rsidRPr="00130D98" w:rsidRDefault="00130D98" w:rsidP="00F957FA">
            <w:pPr>
              <w:spacing w:before="60"/>
              <w:rPr>
                <w:ins w:id="105" w:author="Wendling, Lucas" w:date="2013-11-21T13:17:00Z"/>
                <w:rFonts w:ascii="Arial" w:hAnsi="Arial" w:cs="Arial"/>
                <w:sz w:val="16"/>
              </w:rPr>
            </w:pPr>
          </w:p>
        </w:tc>
        <w:tc>
          <w:tcPr>
            <w:tcW w:w="2340" w:type="dxa"/>
          </w:tcPr>
          <w:p w:rsidR="00130D98" w:rsidRPr="00C35663" w:rsidRDefault="00130D98" w:rsidP="00CC708D">
            <w:pPr>
              <w:spacing w:before="60"/>
              <w:rPr>
                <w:ins w:id="106" w:author="Wendling, Lucas" w:date="2013-11-21T13:17:00Z"/>
                <w:rFonts w:ascii="Arial" w:hAnsi="Arial" w:cs="Arial"/>
                <w:sz w:val="16"/>
              </w:rPr>
            </w:pPr>
            <w:ins w:id="107" w:author="Wendling, Lucas" w:date="2013-11-21T13:18:00Z">
              <w:r w:rsidRPr="00130D98">
                <w:rPr>
                  <w:rFonts w:ascii="Arial" w:hAnsi="Arial" w:cs="Arial"/>
                  <w:sz w:val="16"/>
                </w:rPr>
                <w:t>NVMPROXY_NTC_</w:t>
              </w:r>
            </w:ins>
            <w:ins w:id="108" w:author="Wendling, Lucas" w:date="2013-12-02T10:04:00Z">
              <w:r w:rsidR="00CC708D">
                <w:rPr>
                  <w:rFonts w:ascii="Arial" w:hAnsi="Arial" w:cs="Arial"/>
                  <w:sz w:val="16"/>
                </w:rPr>
                <w:t>08</w:t>
              </w:r>
            </w:ins>
            <w:ins w:id="109" w:author="Wendling, Lucas" w:date="2013-11-21T13:18:00Z">
              <w:r w:rsidRPr="00130D98">
                <w:rPr>
                  <w:rFonts w:ascii="Arial" w:hAnsi="Arial" w:cs="Arial"/>
                  <w:sz w:val="16"/>
                </w:rPr>
                <w:t>_ROMDEF</w:t>
              </w:r>
            </w:ins>
          </w:p>
        </w:tc>
        <w:tc>
          <w:tcPr>
            <w:tcW w:w="1890" w:type="dxa"/>
          </w:tcPr>
          <w:p w:rsidR="00130D98" w:rsidRPr="00C35663" w:rsidRDefault="00130D98" w:rsidP="00F957FA">
            <w:pPr>
              <w:spacing w:before="60"/>
              <w:rPr>
                <w:ins w:id="110" w:author="Wendling, Lucas" w:date="2013-11-21T13:17:00Z"/>
                <w:rFonts w:ascii="Arial" w:hAnsi="Arial" w:cs="Arial"/>
                <w:sz w:val="16"/>
              </w:rPr>
            </w:pPr>
            <w:ins w:id="111" w:author="Wendling, Lucas" w:date="2013-11-21T13:19:00Z">
              <w:r>
                <w:rPr>
                  <w:rFonts w:ascii="Arial" w:hAnsi="Arial" w:cs="Arial"/>
                  <w:sz w:val="16"/>
                </w:rPr>
                <w:t>uint8</w:t>
              </w:r>
            </w:ins>
          </w:p>
        </w:tc>
        <w:tc>
          <w:tcPr>
            <w:tcW w:w="992" w:type="dxa"/>
          </w:tcPr>
          <w:p w:rsidR="00130D98" w:rsidRDefault="00130D98" w:rsidP="00F957FA">
            <w:pPr>
              <w:spacing w:before="60"/>
              <w:rPr>
                <w:ins w:id="112" w:author="Wendling, Lucas" w:date="2013-11-21T13:17:00Z"/>
                <w:rFonts w:ascii="Arial" w:hAnsi="Arial" w:cs="Arial"/>
                <w:sz w:val="16"/>
              </w:rPr>
            </w:pPr>
            <w:ins w:id="113" w:author="Wendling, Lucas" w:date="2013-11-21T13:19:00Z">
              <w:r>
                <w:rPr>
                  <w:rFonts w:ascii="Arial" w:hAnsi="Arial" w:cs="Arial"/>
                  <w:sz w:val="16"/>
                </w:rPr>
                <w:t>2</w:t>
              </w:r>
            </w:ins>
          </w:p>
        </w:tc>
        <w:tc>
          <w:tcPr>
            <w:tcW w:w="993" w:type="dxa"/>
          </w:tcPr>
          <w:p w:rsidR="00130D98" w:rsidRDefault="00130D98" w:rsidP="00F957FA">
            <w:pPr>
              <w:spacing w:before="60"/>
              <w:rPr>
                <w:ins w:id="114" w:author="Wendling, Lucas" w:date="2013-11-21T13:17:00Z"/>
                <w:rFonts w:ascii="Arial" w:hAnsi="Arial" w:cs="Arial"/>
                <w:sz w:val="16"/>
              </w:rPr>
            </w:pPr>
            <w:ins w:id="115" w:author="Wendling, Lucas" w:date="2013-11-21T13:19:00Z">
              <w:r>
                <w:rPr>
                  <w:rFonts w:ascii="Arial" w:hAnsi="Arial" w:cs="Arial"/>
                  <w:sz w:val="16"/>
                </w:rPr>
                <w:t>2</w:t>
              </w:r>
            </w:ins>
          </w:p>
        </w:tc>
      </w:tr>
      <w:tr w:rsidR="00130D98" w:rsidTr="00464BDB">
        <w:trPr>
          <w:ins w:id="116" w:author="Wendling, Lucas" w:date="2013-11-21T13:17:00Z"/>
        </w:trPr>
        <w:tc>
          <w:tcPr>
            <w:tcW w:w="2718" w:type="dxa"/>
            <w:tcBorders>
              <w:bottom w:val="nil"/>
            </w:tcBorders>
          </w:tcPr>
          <w:p w:rsidR="00130D98" w:rsidRPr="00130D98" w:rsidRDefault="00130D98" w:rsidP="00F957FA">
            <w:pPr>
              <w:spacing w:before="60"/>
              <w:rPr>
                <w:ins w:id="117" w:author="Wendling, Lucas" w:date="2013-11-21T13:17:00Z"/>
                <w:rFonts w:ascii="Arial" w:hAnsi="Arial" w:cs="Arial"/>
                <w:sz w:val="16"/>
              </w:rPr>
            </w:pPr>
          </w:p>
        </w:tc>
        <w:tc>
          <w:tcPr>
            <w:tcW w:w="2340" w:type="dxa"/>
          </w:tcPr>
          <w:p w:rsidR="00130D98" w:rsidRPr="00C35663" w:rsidRDefault="00130D98" w:rsidP="00CC708D">
            <w:pPr>
              <w:spacing w:before="60"/>
              <w:rPr>
                <w:ins w:id="118" w:author="Wendling, Lucas" w:date="2013-11-21T13:17:00Z"/>
                <w:rFonts w:ascii="Arial" w:hAnsi="Arial" w:cs="Arial"/>
                <w:sz w:val="16"/>
              </w:rPr>
            </w:pPr>
            <w:ins w:id="119" w:author="Wendling, Lucas" w:date="2013-11-21T13:18:00Z">
              <w:r w:rsidRPr="00130D98">
                <w:rPr>
                  <w:rFonts w:ascii="Arial" w:hAnsi="Arial" w:cs="Arial"/>
                  <w:sz w:val="16"/>
                </w:rPr>
                <w:t>NVMPROXY_NTC_</w:t>
              </w:r>
            </w:ins>
            <w:ins w:id="120" w:author="Wendling, Lucas" w:date="2013-12-02T10:04:00Z">
              <w:r w:rsidR="00CC708D">
                <w:rPr>
                  <w:rFonts w:ascii="Arial" w:hAnsi="Arial" w:cs="Arial"/>
                  <w:sz w:val="16"/>
                </w:rPr>
                <w:t>08</w:t>
              </w:r>
            </w:ins>
            <w:ins w:id="121" w:author="Wendling, Lucas" w:date="2013-11-21T13:18:00Z">
              <w:r w:rsidRPr="00130D98">
                <w:rPr>
                  <w:rFonts w:ascii="Arial" w:hAnsi="Arial" w:cs="Arial"/>
                  <w:sz w:val="16"/>
                </w:rPr>
                <w:t>_NOTIFFUNC</w:t>
              </w:r>
            </w:ins>
          </w:p>
        </w:tc>
        <w:tc>
          <w:tcPr>
            <w:tcW w:w="1890" w:type="dxa"/>
          </w:tcPr>
          <w:p w:rsidR="00130D98" w:rsidRPr="00C35663" w:rsidRDefault="00130D98" w:rsidP="00F957FA">
            <w:pPr>
              <w:spacing w:before="60"/>
              <w:rPr>
                <w:ins w:id="122" w:author="Wendling, Lucas" w:date="2013-11-21T13:17:00Z"/>
                <w:rFonts w:ascii="Arial" w:hAnsi="Arial" w:cs="Arial"/>
                <w:sz w:val="16"/>
              </w:rPr>
            </w:pPr>
            <w:ins w:id="123" w:author="Wendling, Lucas" w:date="2013-11-21T13:19:00Z">
              <w:r>
                <w:rPr>
                  <w:rFonts w:ascii="Arial" w:hAnsi="Arial" w:cs="Arial"/>
                  <w:sz w:val="16"/>
                </w:rPr>
                <w:t>uint8</w:t>
              </w:r>
            </w:ins>
          </w:p>
        </w:tc>
        <w:tc>
          <w:tcPr>
            <w:tcW w:w="992" w:type="dxa"/>
          </w:tcPr>
          <w:p w:rsidR="00130D98" w:rsidRDefault="00130D98" w:rsidP="00F957FA">
            <w:pPr>
              <w:spacing w:before="60"/>
              <w:rPr>
                <w:ins w:id="124" w:author="Wendling, Lucas" w:date="2013-11-21T13:17:00Z"/>
                <w:rFonts w:ascii="Arial" w:hAnsi="Arial" w:cs="Arial"/>
                <w:sz w:val="16"/>
              </w:rPr>
            </w:pPr>
            <w:ins w:id="125" w:author="Wendling, Lucas" w:date="2013-11-21T13:19:00Z">
              <w:r>
                <w:rPr>
                  <w:rFonts w:ascii="Arial" w:hAnsi="Arial" w:cs="Arial"/>
                  <w:sz w:val="16"/>
                </w:rPr>
                <w:t>3</w:t>
              </w:r>
            </w:ins>
          </w:p>
        </w:tc>
        <w:tc>
          <w:tcPr>
            <w:tcW w:w="993" w:type="dxa"/>
          </w:tcPr>
          <w:p w:rsidR="00130D98" w:rsidRDefault="00130D98" w:rsidP="00F957FA">
            <w:pPr>
              <w:spacing w:before="60"/>
              <w:rPr>
                <w:ins w:id="126" w:author="Wendling, Lucas" w:date="2013-11-21T13:17:00Z"/>
                <w:rFonts w:ascii="Arial" w:hAnsi="Arial" w:cs="Arial"/>
                <w:sz w:val="16"/>
              </w:rPr>
            </w:pPr>
            <w:ins w:id="127" w:author="Wendling, Lucas" w:date="2013-11-21T13:19:00Z">
              <w:r>
                <w:rPr>
                  <w:rFonts w:ascii="Arial" w:hAnsi="Arial" w:cs="Arial"/>
                  <w:sz w:val="16"/>
                </w:rPr>
                <w:t>3</w:t>
              </w:r>
            </w:ins>
          </w:p>
        </w:tc>
      </w:tr>
      <w:tr w:rsidR="00130D98" w:rsidTr="00464BDB">
        <w:trPr>
          <w:ins w:id="128" w:author="Wendling, Lucas" w:date="2013-11-21T13:17:00Z"/>
        </w:trPr>
        <w:tc>
          <w:tcPr>
            <w:tcW w:w="2718" w:type="dxa"/>
            <w:tcBorders>
              <w:bottom w:val="nil"/>
            </w:tcBorders>
          </w:tcPr>
          <w:p w:rsidR="00130D98" w:rsidRPr="00130D98" w:rsidRDefault="00130D98" w:rsidP="00F957FA">
            <w:pPr>
              <w:spacing w:before="60"/>
              <w:rPr>
                <w:ins w:id="129" w:author="Wendling, Lucas" w:date="2013-11-21T13:17:00Z"/>
                <w:rFonts w:ascii="Arial" w:hAnsi="Arial" w:cs="Arial"/>
                <w:sz w:val="16"/>
              </w:rPr>
            </w:pPr>
          </w:p>
        </w:tc>
        <w:tc>
          <w:tcPr>
            <w:tcW w:w="2340" w:type="dxa"/>
          </w:tcPr>
          <w:p w:rsidR="00130D98" w:rsidRPr="00C35663" w:rsidRDefault="00CC708D" w:rsidP="00F957FA">
            <w:pPr>
              <w:spacing w:before="60"/>
              <w:rPr>
                <w:ins w:id="130" w:author="Wendling, Lucas" w:date="2013-11-21T13:17:00Z"/>
                <w:rFonts w:ascii="Arial" w:hAnsi="Arial" w:cs="Arial"/>
                <w:sz w:val="16"/>
              </w:rPr>
            </w:pPr>
            <w:ins w:id="131" w:author="Wendling, Lucas" w:date="2013-12-02T10:05:00Z">
              <w:r w:rsidRPr="00130D98">
                <w:rPr>
                  <w:rFonts w:ascii="Arial" w:hAnsi="Arial" w:cs="Arial"/>
                  <w:sz w:val="16"/>
                </w:rPr>
                <w:t>NVMPROXY_NTC_</w:t>
              </w:r>
              <w:r>
                <w:rPr>
                  <w:rFonts w:ascii="Arial" w:hAnsi="Arial" w:cs="Arial"/>
                  <w:sz w:val="16"/>
                </w:rPr>
                <w:t>07</w:t>
              </w:r>
              <w:r w:rsidRPr="00130D98">
                <w:rPr>
                  <w:rFonts w:ascii="Arial" w:hAnsi="Arial" w:cs="Arial"/>
                  <w:sz w:val="16"/>
                </w:rPr>
                <w:t>_ROMDEF</w:t>
              </w:r>
            </w:ins>
          </w:p>
        </w:tc>
        <w:tc>
          <w:tcPr>
            <w:tcW w:w="1890" w:type="dxa"/>
          </w:tcPr>
          <w:p w:rsidR="00130D98" w:rsidRPr="00C35663" w:rsidRDefault="00130D98" w:rsidP="00F957FA">
            <w:pPr>
              <w:spacing w:before="60"/>
              <w:rPr>
                <w:ins w:id="132" w:author="Wendling, Lucas" w:date="2013-11-21T13:17:00Z"/>
                <w:rFonts w:ascii="Arial" w:hAnsi="Arial" w:cs="Arial"/>
                <w:sz w:val="16"/>
              </w:rPr>
            </w:pPr>
            <w:ins w:id="133" w:author="Wendling, Lucas" w:date="2013-11-21T13:19:00Z">
              <w:r>
                <w:rPr>
                  <w:rFonts w:ascii="Arial" w:hAnsi="Arial" w:cs="Arial"/>
                  <w:sz w:val="16"/>
                </w:rPr>
                <w:t>uint8</w:t>
              </w:r>
            </w:ins>
          </w:p>
        </w:tc>
        <w:tc>
          <w:tcPr>
            <w:tcW w:w="992" w:type="dxa"/>
          </w:tcPr>
          <w:p w:rsidR="00130D98" w:rsidRDefault="00130D98" w:rsidP="00F957FA">
            <w:pPr>
              <w:spacing w:before="60"/>
              <w:rPr>
                <w:ins w:id="134" w:author="Wendling, Lucas" w:date="2013-11-21T13:17:00Z"/>
                <w:rFonts w:ascii="Arial" w:hAnsi="Arial" w:cs="Arial"/>
                <w:sz w:val="16"/>
              </w:rPr>
            </w:pPr>
            <w:ins w:id="135" w:author="Wendling, Lucas" w:date="2013-11-21T13:19:00Z">
              <w:r>
                <w:rPr>
                  <w:rFonts w:ascii="Arial" w:hAnsi="Arial" w:cs="Arial"/>
                  <w:sz w:val="16"/>
                </w:rPr>
                <w:t>4</w:t>
              </w:r>
            </w:ins>
          </w:p>
        </w:tc>
        <w:tc>
          <w:tcPr>
            <w:tcW w:w="993" w:type="dxa"/>
          </w:tcPr>
          <w:p w:rsidR="00130D98" w:rsidRDefault="00130D98" w:rsidP="00F957FA">
            <w:pPr>
              <w:spacing w:before="60"/>
              <w:rPr>
                <w:ins w:id="136" w:author="Wendling, Lucas" w:date="2013-11-21T13:17:00Z"/>
                <w:rFonts w:ascii="Arial" w:hAnsi="Arial" w:cs="Arial"/>
                <w:sz w:val="16"/>
              </w:rPr>
            </w:pPr>
            <w:ins w:id="137" w:author="Wendling, Lucas" w:date="2013-11-21T13:19:00Z">
              <w:r>
                <w:rPr>
                  <w:rFonts w:ascii="Arial" w:hAnsi="Arial" w:cs="Arial"/>
                  <w:sz w:val="16"/>
                </w:rPr>
                <w:t>4</w:t>
              </w:r>
            </w:ins>
          </w:p>
        </w:tc>
      </w:tr>
      <w:tr w:rsidR="00130D98" w:rsidTr="00464BDB">
        <w:trPr>
          <w:ins w:id="138" w:author="Wendling, Lucas" w:date="2013-11-21T13:17:00Z"/>
        </w:trPr>
        <w:tc>
          <w:tcPr>
            <w:tcW w:w="2718" w:type="dxa"/>
            <w:tcBorders>
              <w:bottom w:val="nil"/>
            </w:tcBorders>
          </w:tcPr>
          <w:p w:rsidR="00130D98" w:rsidRPr="00130D98" w:rsidRDefault="00130D98" w:rsidP="00F957FA">
            <w:pPr>
              <w:spacing w:before="60"/>
              <w:rPr>
                <w:ins w:id="139" w:author="Wendling, Lucas" w:date="2013-11-21T13:17:00Z"/>
                <w:rFonts w:ascii="Arial" w:hAnsi="Arial" w:cs="Arial"/>
                <w:sz w:val="16"/>
              </w:rPr>
            </w:pPr>
          </w:p>
        </w:tc>
        <w:tc>
          <w:tcPr>
            <w:tcW w:w="2340" w:type="dxa"/>
          </w:tcPr>
          <w:p w:rsidR="00130D98" w:rsidRPr="00C35663" w:rsidRDefault="00CC708D" w:rsidP="00CC708D">
            <w:pPr>
              <w:spacing w:before="60"/>
              <w:rPr>
                <w:ins w:id="140" w:author="Wendling, Lucas" w:date="2013-11-21T13:17:00Z"/>
                <w:rFonts w:ascii="Arial" w:hAnsi="Arial" w:cs="Arial"/>
                <w:sz w:val="16"/>
              </w:rPr>
            </w:pPr>
            <w:ins w:id="141" w:author="Wendling, Lucas" w:date="2013-12-02T10:05:00Z">
              <w:r w:rsidRPr="00130D98">
                <w:rPr>
                  <w:rFonts w:ascii="Arial" w:hAnsi="Arial" w:cs="Arial"/>
                  <w:sz w:val="16"/>
                </w:rPr>
                <w:t>NVMPROXY_NTC_</w:t>
              </w:r>
              <w:r>
                <w:rPr>
                  <w:rFonts w:ascii="Arial" w:hAnsi="Arial" w:cs="Arial"/>
                  <w:sz w:val="16"/>
                </w:rPr>
                <w:t>07</w:t>
              </w:r>
              <w:r w:rsidRPr="00130D98">
                <w:rPr>
                  <w:rFonts w:ascii="Arial" w:hAnsi="Arial" w:cs="Arial"/>
                  <w:sz w:val="16"/>
                </w:rPr>
                <w:t>_NOTIFFUNC</w:t>
              </w:r>
            </w:ins>
          </w:p>
        </w:tc>
        <w:tc>
          <w:tcPr>
            <w:tcW w:w="1890" w:type="dxa"/>
          </w:tcPr>
          <w:p w:rsidR="00130D98" w:rsidRPr="00C35663" w:rsidRDefault="00130D98" w:rsidP="00F957FA">
            <w:pPr>
              <w:spacing w:before="60"/>
              <w:rPr>
                <w:ins w:id="142" w:author="Wendling, Lucas" w:date="2013-11-21T13:17:00Z"/>
                <w:rFonts w:ascii="Arial" w:hAnsi="Arial" w:cs="Arial"/>
                <w:sz w:val="16"/>
              </w:rPr>
            </w:pPr>
            <w:ins w:id="143" w:author="Wendling, Lucas" w:date="2013-11-21T13:19:00Z">
              <w:r>
                <w:rPr>
                  <w:rFonts w:ascii="Arial" w:hAnsi="Arial" w:cs="Arial"/>
                  <w:sz w:val="16"/>
                </w:rPr>
                <w:t>uint8</w:t>
              </w:r>
            </w:ins>
          </w:p>
        </w:tc>
        <w:tc>
          <w:tcPr>
            <w:tcW w:w="992" w:type="dxa"/>
          </w:tcPr>
          <w:p w:rsidR="00130D98" w:rsidRDefault="00130D98" w:rsidP="00F957FA">
            <w:pPr>
              <w:spacing w:before="60"/>
              <w:rPr>
                <w:ins w:id="144" w:author="Wendling, Lucas" w:date="2013-11-21T13:17:00Z"/>
                <w:rFonts w:ascii="Arial" w:hAnsi="Arial" w:cs="Arial"/>
                <w:sz w:val="16"/>
              </w:rPr>
            </w:pPr>
            <w:ins w:id="145" w:author="Wendling, Lucas" w:date="2013-11-21T13:19:00Z">
              <w:r>
                <w:rPr>
                  <w:rFonts w:ascii="Arial" w:hAnsi="Arial" w:cs="Arial"/>
                  <w:sz w:val="16"/>
                </w:rPr>
                <w:t>5</w:t>
              </w:r>
            </w:ins>
          </w:p>
        </w:tc>
        <w:tc>
          <w:tcPr>
            <w:tcW w:w="993" w:type="dxa"/>
          </w:tcPr>
          <w:p w:rsidR="00130D98" w:rsidRDefault="00130D98" w:rsidP="00F957FA">
            <w:pPr>
              <w:spacing w:before="60"/>
              <w:rPr>
                <w:ins w:id="146" w:author="Wendling, Lucas" w:date="2013-11-21T13:17:00Z"/>
                <w:rFonts w:ascii="Arial" w:hAnsi="Arial" w:cs="Arial"/>
                <w:sz w:val="16"/>
              </w:rPr>
            </w:pPr>
            <w:ins w:id="147" w:author="Wendling, Lucas" w:date="2013-11-21T13:19:00Z">
              <w:r>
                <w:rPr>
                  <w:rFonts w:ascii="Arial" w:hAnsi="Arial" w:cs="Arial"/>
                  <w:sz w:val="16"/>
                </w:rPr>
                <w:t>5</w:t>
              </w:r>
            </w:ins>
          </w:p>
        </w:tc>
      </w:tr>
      <w:tr w:rsidR="00CC708D" w:rsidTr="00464BDB">
        <w:trPr>
          <w:ins w:id="148" w:author="Wendling, Lucas" w:date="2013-12-02T10:05:00Z"/>
        </w:trPr>
        <w:tc>
          <w:tcPr>
            <w:tcW w:w="2718" w:type="dxa"/>
            <w:tcBorders>
              <w:bottom w:val="nil"/>
            </w:tcBorders>
          </w:tcPr>
          <w:p w:rsidR="00CC708D" w:rsidRPr="00130D98" w:rsidRDefault="00CC708D" w:rsidP="00F957FA">
            <w:pPr>
              <w:spacing w:before="60"/>
              <w:rPr>
                <w:ins w:id="149" w:author="Wendling, Lucas" w:date="2013-12-02T10:05:00Z"/>
                <w:rFonts w:ascii="Arial" w:hAnsi="Arial" w:cs="Arial"/>
                <w:sz w:val="16"/>
              </w:rPr>
            </w:pPr>
          </w:p>
        </w:tc>
        <w:tc>
          <w:tcPr>
            <w:tcW w:w="2340" w:type="dxa"/>
          </w:tcPr>
          <w:p w:rsidR="00CC708D" w:rsidRPr="00130D98" w:rsidRDefault="00CC708D" w:rsidP="00CC708D">
            <w:pPr>
              <w:spacing w:before="60"/>
              <w:rPr>
                <w:ins w:id="150" w:author="Wendling, Lucas" w:date="2013-12-02T10:05:00Z"/>
                <w:rFonts w:ascii="Arial" w:hAnsi="Arial" w:cs="Arial"/>
                <w:sz w:val="16"/>
              </w:rPr>
            </w:pPr>
            <w:ins w:id="151" w:author="Wendling, Lucas" w:date="2013-12-02T10:05:00Z">
              <w:r w:rsidRPr="00130D98">
                <w:rPr>
                  <w:rFonts w:ascii="Arial" w:hAnsi="Arial" w:cs="Arial"/>
                  <w:sz w:val="16"/>
                </w:rPr>
                <w:t>NVMPROXY_NTC_</w:t>
              </w:r>
              <w:r>
                <w:rPr>
                  <w:rFonts w:ascii="Arial" w:hAnsi="Arial" w:cs="Arial"/>
                  <w:sz w:val="16"/>
                </w:rPr>
                <w:t>06</w:t>
              </w:r>
              <w:r w:rsidRPr="00130D98">
                <w:rPr>
                  <w:rFonts w:ascii="Arial" w:hAnsi="Arial" w:cs="Arial"/>
                  <w:sz w:val="16"/>
                </w:rPr>
                <w:t>_ROMDEF</w:t>
              </w:r>
            </w:ins>
          </w:p>
        </w:tc>
        <w:tc>
          <w:tcPr>
            <w:tcW w:w="1890" w:type="dxa"/>
          </w:tcPr>
          <w:p w:rsidR="00CC708D" w:rsidRDefault="00CC708D" w:rsidP="00F957FA">
            <w:pPr>
              <w:spacing w:before="60"/>
              <w:rPr>
                <w:ins w:id="152" w:author="Wendling, Lucas" w:date="2013-12-02T10:05:00Z"/>
                <w:rFonts w:ascii="Arial" w:hAnsi="Arial" w:cs="Arial"/>
                <w:sz w:val="16"/>
              </w:rPr>
            </w:pPr>
            <w:ins w:id="153" w:author="Wendling, Lucas" w:date="2013-12-02T10:05:00Z">
              <w:r>
                <w:rPr>
                  <w:rFonts w:ascii="Arial" w:hAnsi="Arial" w:cs="Arial"/>
                  <w:sz w:val="16"/>
                </w:rPr>
                <w:t>uint8</w:t>
              </w:r>
            </w:ins>
          </w:p>
        </w:tc>
        <w:tc>
          <w:tcPr>
            <w:tcW w:w="992" w:type="dxa"/>
          </w:tcPr>
          <w:p w:rsidR="00CC708D" w:rsidRDefault="00CC708D" w:rsidP="00F957FA">
            <w:pPr>
              <w:spacing w:before="60"/>
              <w:rPr>
                <w:ins w:id="154" w:author="Wendling, Lucas" w:date="2013-12-02T10:05:00Z"/>
                <w:rFonts w:ascii="Arial" w:hAnsi="Arial" w:cs="Arial"/>
                <w:sz w:val="16"/>
              </w:rPr>
            </w:pPr>
            <w:ins w:id="155" w:author="Wendling, Lucas" w:date="2013-12-02T10:05:00Z">
              <w:r>
                <w:rPr>
                  <w:rFonts w:ascii="Arial" w:hAnsi="Arial" w:cs="Arial"/>
                  <w:sz w:val="16"/>
                </w:rPr>
                <w:t>6</w:t>
              </w:r>
            </w:ins>
          </w:p>
        </w:tc>
        <w:tc>
          <w:tcPr>
            <w:tcW w:w="993" w:type="dxa"/>
          </w:tcPr>
          <w:p w:rsidR="00CC708D" w:rsidRDefault="00CC708D" w:rsidP="00F957FA">
            <w:pPr>
              <w:spacing w:before="60"/>
              <w:rPr>
                <w:ins w:id="156" w:author="Wendling, Lucas" w:date="2013-12-02T10:05:00Z"/>
                <w:rFonts w:ascii="Arial" w:hAnsi="Arial" w:cs="Arial"/>
                <w:sz w:val="16"/>
              </w:rPr>
            </w:pPr>
            <w:ins w:id="157" w:author="Wendling, Lucas" w:date="2013-12-02T10:05:00Z">
              <w:r>
                <w:rPr>
                  <w:rFonts w:ascii="Arial" w:hAnsi="Arial" w:cs="Arial"/>
                  <w:sz w:val="16"/>
                </w:rPr>
                <w:t>6</w:t>
              </w:r>
            </w:ins>
          </w:p>
        </w:tc>
      </w:tr>
      <w:tr w:rsidR="00CC708D" w:rsidTr="00464BDB">
        <w:trPr>
          <w:ins w:id="158" w:author="Wendling, Lucas" w:date="2013-12-02T10:05:00Z"/>
        </w:trPr>
        <w:tc>
          <w:tcPr>
            <w:tcW w:w="2718" w:type="dxa"/>
            <w:tcBorders>
              <w:bottom w:val="nil"/>
            </w:tcBorders>
          </w:tcPr>
          <w:p w:rsidR="00CC708D" w:rsidRPr="00130D98" w:rsidRDefault="00CC708D" w:rsidP="00F957FA">
            <w:pPr>
              <w:spacing w:before="60"/>
              <w:rPr>
                <w:ins w:id="159" w:author="Wendling, Lucas" w:date="2013-12-02T10:05:00Z"/>
                <w:rFonts w:ascii="Arial" w:hAnsi="Arial" w:cs="Arial"/>
                <w:sz w:val="16"/>
              </w:rPr>
            </w:pPr>
          </w:p>
        </w:tc>
        <w:tc>
          <w:tcPr>
            <w:tcW w:w="2340" w:type="dxa"/>
          </w:tcPr>
          <w:p w:rsidR="00CC708D" w:rsidRPr="00130D98" w:rsidRDefault="00CC708D" w:rsidP="00CC708D">
            <w:pPr>
              <w:spacing w:before="60"/>
              <w:rPr>
                <w:ins w:id="160" w:author="Wendling, Lucas" w:date="2013-12-02T10:05:00Z"/>
                <w:rFonts w:ascii="Arial" w:hAnsi="Arial" w:cs="Arial"/>
                <w:sz w:val="16"/>
              </w:rPr>
            </w:pPr>
            <w:ins w:id="161" w:author="Wendling, Lucas" w:date="2013-12-02T10:05:00Z">
              <w:r w:rsidRPr="00130D98">
                <w:rPr>
                  <w:rFonts w:ascii="Arial" w:hAnsi="Arial" w:cs="Arial"/>
                  <w:sz w:val="16"/>
                </w:rPr>
                <w:t>NVMPROXY_NTC_</w:t>
              </w:r>
              <w:r>
                <w:rPr>
                  <w:rFonts w:ascii="Arial" w:hAnsi="Arial" w:cs="Arial"/>
                  <w:sz w:val="16"/>
                </w:rPr>
                <w:t>06</w:t>
              </w:r>
              <w:r w:rsidRPr="00130D98">
                <w:rPr>
                  <w:rFonts w:ascii="Arial" w:hAnsi="Arial" w:cs="Arial"/>
                  <w:sz w:val="16"/>
                </w:rPr>
                <w:t>_NOTIFFUNC</w:t>
              </w:r>
            </w:ins>
          </w:p>
        </w:tc>
        <w:tc>
          <w:tcPr>
            <w:tcW w:w="1890" w:type="dxa"/>
          </w:tcPr>
          <w:p w:rsidR="00CC708D" w:rsidRDefault="00CC708D" w:rsidP="00F957FA">
            <w:pPr>
              <w:spacing w:before="60"/>
              <w:rPr>
                <w:ins w:id="162" w:author="Wendling, Lucas" w:date="2013-12-02T10:05:00Z"/>
                <w:rFonts w:ascii="Arial" w:hAnsi="Arial" w:cs="Arial"/>
                <w:sz w:val="16"/>
              </w:rPr>
            </w:pPr>
            <w:ins w:id="163" w:author="Wendling, Lucas" w:date="2013-12-02T10:05:00Z">
              <w:r>
                <w:rPr>
                  <w:rFonts w:ascii="Arial" w:hAnsi="Arial" w:cs="Arial"/>
                  <w:sz w:val="16"/>
                </w:rPr>
                <w:t>uint8</w:t>
              </w:r>
            </w:ins>
          </w:p>
        </w:tc>
        <w:tc>
          <w:tcPr>
            <w:tcW w:w="992" w:type="dxa"/>
          </w:tcPr>
          <w:p w:rsidR="00CC708D" w:rsidRDefault="00CC708D" w:rsidP="00F957FA">
            <w:pPr>
              <w:spacing w:before="60"/>
              <w:rPr>
                <w:ins w:id="164" w:author="Wendling, Lucas" w:date="2013-12-02T10:05:00Z"/>
                <w:rFonts w:ascii="Arial" w:hAnsi="Arial" w:cs="Arial"/>
                <w:sz w:val="16"/>
              </w:rPr>
            </w:pPr>
            <w:ins w:id="165" w:author="Wendling, Lucas" w:date="2013-12-02T10:05:00Z">
              <w:r>
                <w:rPr>
                  <w:rFonts w:ascii="Arial" w:hAnsi="Arial" w:cs="Arial"/>
                  <w:sz w:val="16"/>
                </w:rPr>
                <w:t>7</w:t>
              </w:r>
            </w:ins>
          </w:p>
        </w:tc>
        <w:tc>
          <w:tcPr>
            <w:tcW w:w="993" w:type="dxa"/>
          </w:tcPr>
          <w:p w:rsidR="00CC708D" w:rsidRDefault="00CC708D" w:rsidP="00F957FA">
            <w:pPr>
              <w:spacing w:before="60"/>
              <w:rPr>
                <w:ins w:id="166" w:author="Wendling, Lucas" w:date="2013-12-02T10:05:00Z"/>
                <w:rFonts w:ascii="Arial" w:hAnsi="Arial" w:cs="Arial"/>
                <w:sz w:val="16"/>
              </w:rPr>
            </w:pPr>
            <w:ins w:id="167" w:author="Wendling, Lucas" w:date="2013-12-02T10:05:00Z">
              <w:r>
                <w:rPr>
                  <w:rFonts w:ascii="Arial" w:hAnsi="Arial" w:cs="Arial"/>
                  <w:sz w:val="16"/>
                </w:rPr>
                <w:t>7</w:t>
              </w:r>
            </w:ins>
          </w:p>
        </w:tc>
      </w:tr>
      <w:tr w:rsidR="00130D98" w:rsidTr="00464BDB">
        <w:trPr>
          <w:ins w:id="168" w:author="Wendling, Lucas" w:date="2013-11-21T12:35:00Z"/>
        </w:trPr>
        <w:tc>
          <w:tcPr>
            <w:tcW w:w="2718" w:type="dxa"/>
            <w:tcBorders>
              <w:bottom w:val="nil"/>
            </w:tcBorders>
          </w:tcPr>
          <w:p w:rsidR="00130D98" w:rsidRPr="00C35663" w:rsidRDefault="00130D98" w:rsidP="00F957FA">
            <w:pPr>
              <w:spacing w:before="60"/>
              <w:rPr>
                <w:ins w:id="169" w:author="Wendling, Lucas" w:date="2013-11-21T12:35:00Z"/>
                <w:rFonts w:ascii="Arial" w:hAnsi="Arial" w:cs="Arial"/>
                <w:sz w:val="16"/>
              </w:rPr>
            </w:pPr>
            <w:proofErr w:type="spellStart"/>
            <w:ins w:id="170" w:author="Wendling, Lucas" w:date="2013-11-21T13:13:00Z">
              <w:r w:rsidRPr="00130D98">
                <w:rPr>
                  <w:rFonts w:ascii="Arial" w:hAnsi="Arial" w:cs="Arial"/>
                  <w:sz w:val="16"/>
                </w:rPr>
                <w:t>NvMP_FailActFuncType</w:t>
              </w:r>
            </w:ins>
            <w:proofErr w:type="spellEnd"/>
          </w:p>
        </w:tc>
        <w:tc>
          <w:tcPr>
            <w:tcW w:w="2340" w:type="dxa"/>
          </w:tcPr>
          <w:p w:rsidR="00130D98" w:rsidRPr="00C35663" w:rsidRDefault="00130D98" w:rsidP="00F957FA">
            <w:pPr>
              <w:spacing w:before="60"/>
              <w:rPr>
                <w:ins w:id="171" w:author="Wendling, Lucas" w:date="2013-11-21T12:35:00Z"/>
                <w:rFonts w:ascii="Arial" w:hAnsi="Arial" w:cs="Arial"/>
                <w:sz w:val="16"/>
              </w:rPr>
            </w:pPr>
            <w:ins w:id="172" w:author="Wendling, Lucas" w:date="2013-11-21T13:20:00Z">
              <w:r>
                <w:rPr>
                  <w:rFonts w:ascii="Arial" w:hAnsi="Arial" w:cs="Arial"/>
                  <w:sz w:val="16"/>
                </w:rPr>
                <w:t>Pointer to void function</w:t>
              </w:r>
            </w:ins>
          </w:p>
        </w:tc>
        <w:tc>
          <w:tcPr>
            <w:tcW w:w="1890" w:type="dxa"/>
          </w:tcPr>
          <w:p w:rsidR="00130D98" w:rsidRPr="00C35663" w:rsidRDefault="00130D98" w:rsidP="00F957FA">
            <w:pPr>
              <w:spacing w:before="60"/>
              <w:rPr>
                <w:ins w:id="173" w:author="Wendling, Lucas" w:date="2013-11-21T12:35:00Z"/>
                <w:rFonts w:ascii="Arial" w:hAnsi="Arial" w:cs="Arial"/>
                <w:sz w:val="16"/>
              </w:rPr>
            </w:pPr>
            <w:ins w:id="174" w:author="Wendling, Lucas" w:date="2013-11-21T13:20:00Z">
              <w:r>
                <w:rPr>
                  <w:rFonts w:ascii="Arial" w:hAnsi="Arial" w:cs="Arial"/>
                  <w:sz w:val="16"/>
                </w:rPr>
                <w:t>pointer</w:t>
              </w:r>
            </w:ins>
          </w:p>
        </w:tc>
        <w:tc>
          <w:tcPr>
            <w:tcW w:w="992" w:type="dxa"/>
          </w:tcPr>
          <w:p w:rsidR="00130D98" w:rsidRDefault="00130D98" w:rsidP="00F957FA">
            <w:pPr>
              <w:spacing w:before="60"/>
              <w:rPr>
                <w:ins w:id="175" w:author="Wendling, Lucas" w:date="2013-11-21T12:35:00Z"/>
                <w:rFonts w:ascii="Arial" w:hAnsi="Arial" w:cs="Arial"/>
                <w:sz w:val="16"/>
              </w:rPr>
            </w:pPr>
            <w:ins w:id="176" w:author="Wendling, Lucas" w:date="2013-11-21T13:20:00Z">
              <w:r>
                <w:rPr>
                  <w:rFonts w:ascii="Arial" w:hAnsi="Arial" w:cs="Arial"/>
                  <w:sz w:val="16"/>
                </w:rPr>
                <w:t>N/A</w:t>
              </w:r>
            </w:ins>
          </w:p>
        </w:tc>
        <w:tc>
          <w:tcPr>
            <w:tcW w:w="993" w:type="dxa"/>
          </w:tcPr>
          <w:p w:rsidR="00130D98" w:rsidRDefault="00130D98" w:rsidP="00F957FA">
            <w:pPr>
              <w:spacing w:before="60"/>
              <w:rPr>
                <w:ins w:id="177" w:author="Wendling, Lucas" w:date="2013-11-21T12:35:00Z"/>
                <w:rFonts w:ascii="Arial" w:hAnsi="Arial" w:cs="Arial"/>
                <w:sz w:val="16"/>
              </w:rPr>
            </w:pPr>
            <w:ins w:id="178" w:author="Wendling, Lucas" w:date="2013-11-21T13:20:00Z">
              <w:r>
                <w:rPr>
                  <w:rFonts w:ascii="Arial" w:hAnsi="Arial" w:cs="Arial"/>
                  <w:sz w:val="16"/>
                </w:rPr>
                <w:t>N/A</w:t>
              </w:r>
            </w:ins>
          </w:p>
        </w:tc>
      </w:tr>
      <w:tr w:rsidR="00130D98" w:rsidTr="00464BDB">
        <w:trPr>
          <w:ins w:id="179" w:author="Wendling, Lucas" w:date="2013-11-21T13:14:00Z"/>
        </w:trPr>
        <w:tc>
          <w:tcPr>
            <w:tcW w:w="2718" w:type="dxa"/>
            <w:tcBorders>
              <w:bottom w:val="nil"/>
            </w:tcBorders>
          </w:tcPr>
          <w:p w:rsidR="00130D98" w:rsidRPr="00C35663" w:rsidRDefault="00130D98" w:rsidP="00F957FA">
            <w:pPr>
              <w:spacing w:before="60"/>
              <w:rPr>
                <w:ins w:id="180" w:author="Wendling, Lucas" w:date="2013-11-21T13:14:00Z"/>
                <w:rFonts w:ascii="Arial" w:hAnsi="Arial" w:cs="Arial"/>
                <w:sz w:val="16"/>
              </w:rPr>
            </w:pPr>
            <w:proofErr w:type="spellStart"/>
            <w:ins w:id="181" w:author="Wendling, Lucas" w:date="2013-11-21T13:14:00Z">
              <w:r w:rsidRPr="00130D98">
                <w:rPr>
                  <w:rFonts w:ascii="Arial" w:hAnsi="Arial" w:cs="Arial"/>
                  <w:sz w:val="16"/>
                </w:rPr>
                <w:t>NvMP_FailActionDataType</w:t>
              </w:r>
              <w:proofErr w:type="spellEnd"/>
            </w:ins>
          </w:p>
        </w:tc>
        <w:tc>
          <w:tcPr>
            <w:tcW w:w="2340" w:type="dxa"/>
          </w:tcPr>
          <w:p w:rsidR="00130D98" w:rsidRPr="00C35663" w:rsidRDefault="00130D98" w:rsidP="00F957FA">
            <w:pPr>
              <w:spacing w:before="60"/>
              <w:rPr>
                <w:ins w:id="182" w:author="Wendling, Lucas" w:date="2013-11-21T13:14:00Z"/>
                <w:rFonts w:ascii="Arial" w:hAnsi="Arial" w:cs="Arial"/>
                <w:sz w:val="16"/>
              </w:rPr>
            </w:pPr>
            <w:ins w:id="183" w:author="Wendling, Lucas" w:date="2013-11-21T13:20:00Z">
              <w:r>
                <w:rPr>
                  <w:rFonts w:ascii="Arial" w:hAnsi="Arial" w:cs="Arial"/>
                  <w:sz w:val="16"/>
                </w:rPr>
                <w:t>Pointer to uint8</w:t>
              </w:r>
            </w:ins>
          </w:p>
        </w:tc>
        <w:tc>
          <w:tcPr>
            <w:tcW w:w="1890" w:type="dxa"/>
          </w:tcPr>
          <w:p w:rsidR="00130D98" w:rsidRPr="00C35663" w:rsidRDefault="00130D98" w:rsidP="00F957FA">
            <w:pPr>
              <w:spacing w:before="60"/>
              <w:rPr>
                <w:ins w:id="184" w:author="Wendling, Lucas" w:date="2013-11-21T13:14:00Z"/>
                <w:rFonts w:ascii="Arial" w:hAnsi="Arial" w:cs="Arial"/>
                <w:sz w:val="16"/>
              </w:rPr>
            </w:pPr>
            <w:ins w:id="185" w:author="Wendling, Lucas" w:date="2013-11-21T13:20:00Z">
              <w:r>
                <w:rPr>
                  <w:rFonts w:ascii="Arial" w:hAnsi="Arial" w:cs="Arial"/>
                  <w:sz w:val="16"/>
                </w:rPr>
                <w:t>pointer</w:t>
              </w:r>
            </w:ins>
          </w:p>
        </w:tc>
        <w:tc>
          <w:tcPr>
            <w:tcW w:w="992" w:type="dxa"/>
          </w:tcPr>
          <w:p w:rsidR="00130D98" w:rsidRDefault="00130D98" w:rsidP="00F957FA">
            <w:pPr>
              <w:spacing w:before="60"/>
              <w:rPr>
                <w:ins w:id="186" w:author="Wendling, Lucas" w:date="2013-11-21T13:14:00Z"/>
                <w:rFonts w:ascii="Arial" w:hAnsi="Arial" w:cs="Arial"/>
                <w:sz w:val="16"/>
              </w:rPr>
            </w:pPr>
            <w:ins w:id="187" w:author="Wendling, Lucas" w:date="2013-11-21T13:20:00Z">
              <w:r>
                <w:rPr>
                  <w:rFonts w:ascii="Arial" w:hAnsi="Arial" w:cs="Arial"/>
                  <w:sz w:val="16"/>
                </w:rPr>
                <w:t>N/A</w:t>
              </w:r>
            </w:ins>
          </w:p>
        </w:tc>
        <w:tc>
          <w:tcPr>
            <w:tcW w:w="993" w:type="dxa"/>
          </w:tcPr>
          <w:p w:rsidR="00130D98" w:rsidRDefault="00130D98" w:rsidP="00F957FA">
            <w:pPr>
              <w:spacing w:before="60"/>
              <w:rPr>
                <w:ins w:id="188" w:author="Wendling, Lucas" w:date="2013-11-21T13:14:00Z"/>
                <w:rFonts w:ascii="Arial" w:hAnsi="Arial" w:cs="Arial"/>
                <w:sz w:val="16"/>
              </w:rPr>
            </w:pPr>
            <w:ins w:id="189" w:author="Wendling, Lucas" w:date="2013-11-21T13:20:00Z">
              <w:r>
                <w:rPr>
                  <w:rFonts w:ascii="Arial" w:hAnsi="Arial" w:cs="Arial"/>
                  <w:sz w:val="16"/>
                </w:rPr>
                <w:t>N/A</w:t>
              </w:r>
            </w:ins>
          </w:p>
        </w:tc>
      </w:tr>
      <w:tr w:rsidR="00130D98" w:rsidTr="00464BDB">
        <w:tc>
          <w:tcPr>
            <w:tcW w:w="2718" w:type="dxa"/>
            <w:tcBorders>
              <w:bottom w:val="nil"/>
            </w:tcBorders>
          </w:tcPr>
          <w:p w:rsidR="00130D98" w:rsidRDefault="00130D98" w:rsidP="00F957FA">
            <w:pPr>
              <w:spacing w:before="60"/>
              <w:rPr>
                <w:rFonts w:ascii="Arial" w:hAnsi="Arial" w:cs="Arial"/>
                <w:sz w:val="16"/>
              </w:rPr>
            </w:pPr>
            <w:proofErr w:type="spellStart"/>
            <w:r w:rsidRPr="00C35663">
              <w:rPr>
                <w:rFonts w:ascii="Arial" w:hAnsi="Arial" w:cs="Arial"/>
                <w:sz w:val="16"/>
              </w:rPr>
              <w:t>NvMPWriteBuff_Type</w:t>
            </w:r>
            <w:proofErr w:type="spellEnd"/>
          </w:p>
        </w:tc>
        <w:tc>
          <w:tcPr>
            <w:tcW w:w="2340" w:type="dxa"/>
          </w:tcPr>
          <w:p w:rsidR="00130D98" w:rsidRDefault="00130D98" w:rsidP="00F957FA">
            <w:pPr>
              <w:spacing w:before="60"/>
              <w:rPr>
                <w:rFonts w:ascii="Arial" w:hAnsi="Arial" w:cs="Arial"/>
                <w:sz w:val="16"/>
              </w:rPr>
            </w:pPr>
            <w:r w:rsidRPr="00C35663">
              <w:rPr>
                <w:rFonts w:ascii="Arial" w:hAnsi="Arial" w:cs="Arial"/>
                <w:sz w:val="16"/>
              </w:rPr>
              <w:t>Pend</w:t>
            </w:r>
          </w:p>
        </w:tc>
        <w:tc>
          <w:tcPr>
            <w:tcW w:w="1890" w:type="dxa"/>
          </w:tcPr>
          <w:p w:rsidR="00130D98" w:rsidRDefault="00130D98" w:rsidP="00F957FA">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F957FA">
            <w:pPr>
              <w:spacing w:before="60"/>
              <w:rPr>
                <w:rFonts w:ascii="Arial" w:hAnsi="Arial" w:cs="Arial"/>
                <w:sz w:val="16"/>
              </w:rPr>
            </w:pPr>
            <w:r>
              <w:rPr>
                <w:rFonts w:ascii="Arial" w:hAnsi="Arial" w:cs="Arial"/>
                <w:sz w:val="16"/>
              </w:rPr>
              <w:t>0</w:t>
            </w:r>
          </w:p>
        </w:tc>
        <w:tc>
          <w:tcPr>
            <w:tcW w:w="993" w:type="dxa"/>
          </w:tcPr>
          <w:p w:rsidR="00130D98" w:rsidRDefault="00130D98" w:rsidP="00F957FA">
            <w:pPr>
              <w:spacing w:before="60"/>
              <w:rPr>
                <w:rFonts w:ascii="Arial" w:hAnsi="Arial" w:cs="Arial"/>
                <w:sz w:val="16"/>
              </w:rPr>
            </w:pPr>
            <w:r>
              <w:rPr>
                <w:rFonts w:ascii="Arial" w:hAnsi="Arial" w:cs="Arial"/>
                <w:sz w:val="16"/>
              </w:rPr>
              <w:t>FULL</w:t>
            </w:r>
          </w:p>
        </w:tc>
      </w:tr>
      <w:tr w:rsidR="00130D98" w:rsidTr="00C35663">
        <w:tc>
          <w:tcPr>
            <w:tcW w:w="2718" w:type="dxa"/>
            <w:tcBorders>
              <w:top w:val="nil"/>
              <w:bottom w:val="nil"/>
            </w:tcBorders>
          </w:tcPr>
          <w:p w:rsidR="00130D98" w:rsidRDefault="00130D98" w:rsidP="00F957FA">
            <w:pPr>
              <w:spacing w:before="60"/>
              <w:rPr>
                <w:rFonts w:ascii="Arial" w:hAnsi="Arial" w:cs="Arial"/>
                <w:sz w:val="16"/>
              </w:rPr>
            </w:pPr>
          </w:p>
        </w:tc>
        <w:tc>
          <w:tcPr>
            <w:tcW w:w="2340" w:type="dxa"/>
          </w:tcPr>
          <w:p w:rsidR="00130D98" w:rsidRPr="00464BDB" w:rsidRDefault="00130D98" w:rsidP="00F957FA">
            <w:pPr>
              <w:spacing w:before="60"/>
              <w:rPr>
                <w:rFonts w:ascii="Arial" w:hAnsi="Arial" w:cs="Arial"/>
                <w:sz w:val="16"/>
              </w:rPr>
            </w:pPr>
            <w:proofErr w:type="spellStart"/>
            <w:r w:rsidRPr="00C35663">
              <w:rPr>
                <w:rFonts w:ascii="Arial" w:hAnsi="Arial" w:cs="Arial"/>
                <w:sz w:val="16"/>
              </w:rPr>
              <w:t>BlkStatus</w:t>
            </w:r>
            <w:proofErr w:type="spellEnd"/>
          </w:p>
        </w:tc>
        <w:tc>
          <w:tcPr>
            <w:tcW w:w="1890" w:type="dxa"/>
          </w:tcPr>
          <w:p w:rsidR="00130D98" w:rsidRPr="00464BDB" w:rsidRDefault="00130D98" w:rsidP="00464BDB">
            <w:pPr>
              <w:spacing w:before="60"/>
              <w:rPr>
                <w:rFonts w:ascii="Arial" w:hAnsi="Arial" w:cs="Arial"/>
                <w:sz w:val="16"/>
              </w:rPr>
            </w:pPr>
            <w:proofErr w:type="spellStart"/>
            <w:r w:rsidRPr="00C35663">
              <w:rPr>
                <w:rFonts w:ascii="Arial" w:hAnsi="Arial" w:cs="Arial"/>
                <w:sz w:val="16"/>
              </w:rPr>
              <w:t>NvM_RequestResultType</w:t>
            </w:r>
            <w:proofErr w:type="spellEnd"/>
          </w:p>
        </w:tc>
        <w:tc>
          <w:tcPr>
            <w:tcW w:w="992" w:type="dxa"/>
          </w:tcPr>
          <w:p w:rsidR="00130D98" w:rsidRDefault="00130D98" w:rsidP="00F957FA">
            <w:pPr>
              <w:spacing w:before="60"/>
              <w:rPr>
                <w:rFonts w:ascii="Arial" w:hAnsi="Arial" w:cs="Arial"/>
                <w:sz w:val="16"/>
              </w:rPr>
            </w:pPr>
            <w:r>
              <w:rPr>
                <w:rFonts w:ascii="Arial" w:hAnsi="Arial" w:cs="Arial"/>
                <w:sz w:val="16"/>
              </w:rPr>
              <w:t>0</w:t>
            </w:r>
          </w:p>
        </w:tc>
        <w:tc>
          <w:tcPr>
            <w:tcW w:w="993" w:type="dxa"/>
          </w:tcPr>
          <w:p w:rsidR="00130D98" w:rsidRDefault="00130D98" w:rsidP="00F957FA">
            <w:pPr>
              <w:spacing w:before="60"/>
              <w:rPr>
                <w:rFonts w:ascii="Arial" w:hAnsi="Arial" w:cs="Arial"/>
                <w:sz w:val="16"/>
              </w:rPr>
            </w:pPr>
            <w:r>
              <w:rPr>
                <w:rFonts w:ascii="Arial" w:hAnsi="Arial" w:cs="Arial"/>
                <w:sz w:val="16"/>
              </w:rPr>
              <w:t>FULL</w:t>
            </w:r>
          </w:p>
        </w:tc>
      </w:tr>
      <w:tr w:rsidR="00130D98" w:rsidTr="00D35749">
        <w:tc>
          <w:tcPr>
            <w:tcW w:w="2718" w:type="dxa"/>
            <w:tcBorders>
              <w:top w:val="nil"/>
              <w:bottom w:val="nil"/>
            </w:tcBorders>
          </w:tcPr>
          <w:p w:rsidR="00130D98" w:rsidRDefault="00130D98" w:rsidP="00F957FA">
            <w:pPr>
              <w:spacing w:before="60"/>
              <w:rPr>
                <w:rFonts w:ascii="Arial" w:hAnsi="Arial" w:cs="Arial"/>
                <w:sz w:val="16"/>
              </w:rPr>
            </w:pPr>
          </w:p>
        </w:tc>
        <w:tc>
          <w:tcPr>
            <w:tcW w:w="2340" w:type="dxa"/>
          </w:tcPr>
          <w:p w:rsidR="00130D98" w:rsidRDefault="00130D98" w:rsidP="00F957FA">
            <w:pPr>
              <w:spacing w:before="60"/>
              <w:rPr>
                <w:rFonts w:ascii="Arial" w:hAnsi="Arial" w:cs="Arial"/>
                <w:sz w:val="16"/>
              </w:rPr>
            </w:pPr>
            <w:proofErr w:type="spellStart"/>
            <w:r w:rsidRPr="00464BDB">
              <w:rPr>
                <w:rFonts w:ascii="Arial" w:hAnsi="Arial" w:cs="Arial"/>
                <w:sz w:val="16"/>
              </w:rPr>
              <w:t>SrcPtr</w:t>
            </w:r>
            <w:proofErr w:type="spellEnd"/>
          </w:p>
        </w:tc>
        <w:tc>
          <w:tcPr>
            <w:tcW w:w="1890" w:type="dxa"/>
          </w:tcPr>
          <w:p w:rsidR="00130D98" w:rsidRDefault="00130D98" w:rsidP="00464BDB">
            <w:pPr>
              <w:spacing w:before="60"/>
              <w:rPr>
                <w:rFonts w:ascii="Arial" w:hAnsi="Arial" w:cs="Arial"/>
                <w:sz w:val="16"/>
              </w:rPr>
            </w:pPr>
            <w:r w:rsidRPr="00464BDB">
              <w:rPr>
                <w:rFonts w:ascii="Arial" w:hAnsi="Arial" w:cs="Arial"/>
                <w:sz w:val="16"/>
              </w:rPr>
              <w:t>uint8</w:t>
            </w:r>
            <w:r>
              <w:rPr>
                <w:rFonts w:ascii="Arial" w:hAnsi="Arial" w:cs="Arial"/>
                <w:sz w:val="16"/>
              </w:rPr>
              <w:t>*</w:t>
            </w:r>
          </w:p>
        </w:tc>
        <w:tc>
          <w:tcPr>
            <w:tcW w:w="992" w:type="dxa"/>
          </w:tcPr>
          <w:p w:rsidR="00130D98" w:rsidRDefault="00130D98" w:rsidP="00F957FA">
            <w:pPr>
              <w:spacing w:before="60"/>
              <w:rPr>
                <w:rFonts w:ascii="Arial" w:hAnsi="Arial" w:cs="Arial"/>
                <w:sz w:val="16"/>
              </w:rPr>
            </w:pPr>
            <w:r>
              <w:rPr>
                <w:rFonts w:ascii="Arial" w:hAnsi="Arial" w:cs="Arial"/>
                <w:sz w:val="16"/>
              </w:rPr>
              <w:t>NA</w:t>
            </w:r>
          </w:p>
        </w:tc>
        <w:tc>
          <w:tcPr>
            <w:tcW w:w="993" w:type="dxa"/>
          </w:tcPr>
          <w:p w:rsidR="00130D98" w:rsidRDefault="00130D98" w:rsidP="00F957FA">
            <w:pPr>
              <w:spacing w:before="60"/>
              <w:rPr>
                <w:rFonts w:ascii="Arial" w:hAnsi="Arial" w:cs="Arial"/>
                <w:sz w:val="16"/>
              </w:rPr>
            </w:pPr>
            <w:r>
              <w:rPr>
                <w:rFonts w:ascii="Arial" w:hAnsi="Arial" w:cs="Arial"/>
                <w:sz w:val="16"/>
              </w:rPr>
              <w:t>NA</w:t>
            </w:r>
          </w:p>
        </w:tc>
      </w:tr>
      <w:tr w:rsidR="00130D98" w:rsidTr="00912F7B">
        <w:tc>
          <w:tcPr>
            <w:tcW w:w="2718" w:type="dxa"/>
            <w:tcBorders>
              <w:bottom w:val="nil"/>
            </w:tcBorders>
          </w:tcPr>
          <w:p w:rsidR="00130D98" w:rsidRDefault="00130D98" w:rsidP="00912F7B">
            <w:pPr>
              <w:spacing w:before="60"/>
              <w:rPr>
                <w:rFonts w:ascii="Arial" w:hAnsi="Arial" w:cs="Arial"/>
                <w:sz w:val="16"/>
              </w:rPr>
            </w:pPr>
            <w:proofErr w:type="spellStart"/>
            <w:r w:rsidRPr="00C35663">
              <w:rPr>
                <w:rFonts w:ascii="Arial" w:hAnsi="Arial" w:cs="Arial"/>
                <w:sz w:val="16"/>
              </w:rPr>
              <w:t>NvMPSetRBSBuff_Type</w:t>
            </w:r>
            <w:proofErr w:type="spellEnd"/>
          </w:p>
        </w:tc>
        <w:tc>
          <w:tcPr>
            <w:tcW w:w="2340" w:type="dxa"/>
          </w:tcPr>
          <w:p w:rsidR="00130D98" w:rsidRDefault="00130D98" w:rsidP="00912F7B">
            <w:pPr>
              <w:spacing w:before="60"/>
              <w:rPr>
                <w:rFonts w:ascii="Arial" w:hAnsi="Arial" w:cs="Arial"/>
                <w:sz w:val="16"/>
              </w:rPr>
            </w:pPr>
            <w:r w:rsidRPr="00C35663">
              <w:rPr>
                <w:rFonts w:ascii="Arial" w:hAnsi="Arial" w:cs="Arial"/>
                <w:sz w:val="16"/>
              </w:rPr>
              <w:t>Pend</w:t>
            </w:r>
          </w:p>
        </w:tc>
        <w:tc>
          <w:tcPr>
            <w:tcW w:w="1890" w:type="dxa"/>
          </w:tcPr>
          <w:p w:rsidR="00130D98" w:rsidRDefault="00130D98" w:rsidP="00912F7B">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912F7B">
            <w:pPr>
              <w:spacing w:before="60"/>
              <w:rPr>
                <w:rFonts w:ascii="Arial" w:hAnsi="Arial" w:cs="Arial"/>
                <w:sz w:val="16"/>
              </w:rPr>
            </w:pPr>
            <w:r>
              <w:rPr>
                <w:rFonts w:ascii="Arial" w:hAnsi="Arial" w:cs="Arial"/>
                <w:sz w:val="16"/>
              </w:rPr>
              <w:t>0</w:t>
            </w:r>
          </w:p>
        </w:tc>
        <w:tc>
          <w:tcPr>
            <w:tcW w:w="993" w:type="dxa"/>
          </w:tcPr>
          <w:p w:rsidR="00130D98" w:rsidRDefault="00130D98" w:rsidP="00912F7B">
            <w:pPr>
              <w:spacing w:before="60"/>
              <w:rPr>
                <w:rFonts w:ascii="Arial" w:hAnsi="Arial" w:cs="Arial"/>
                <w:sz w:val="16"/>
              </w:rPr>
            </w:pPr>
            <w:r>
              <w:rPr>
                <w:rFonts w:ascii="Arial" w:hAnsi="Arial" w:cs="Arial"/>
                <w:sz w:val="16"/>
              </w:rPr>
              <w:t>FULL</w:t>
            </w:r>
          </w:p>
        </w:tc>
      </w:tr>
      <w:tr w:rsidR="00130D98" w:rsidTr="00912F7B">
        <w:tc>
          <w:tcPr>
            <w:tcW w:w="2718" w:type="dxa"/>
            <w:tcBorders>
              <w:top w:val="nil"/>
              <w:bottom w:val="nil"/>
            </w:tcBorders>
          </w:tcPr>
          <w:p w:rsidR="00130D98" w:rsidRDefault="00130D98" w:rsidP="00912F7B">
            <w:pPr>
              <w:spacing w:before="60"/>
              <w:rPr>
                <w:rFonts w:ascii="Arial" w:hAnsi="Arial" w:cs="Arial"/>
                <w:sz w:val="16"/>
              </w:rPr>
            </w:pPr>
          </w:p>
        </w:tc>
        <w:tc>
          <w:tcPr>
            <w:tcW w:w="2340" w:type="dxa"/>
          </w:tcPr>
          <w:p w:rsidR="00130D98" w:rsidRDefault="00130D98" w:rsidP="00912F7B">
            <w:pPr>
              <w:spacing w:before="60"/>
              <w:rPr>
                <w:rFonts w:ascii="Arial" w:hAnsi="Arial" w:cs="Arial"/>
                <w:sz w:val="16"/>
              </w:rPr>
            </w:pPr>
            <w:proofErr w:type="spellStart"/>
            <w:r w:rsidRPr="00C35663">
              <w:rPr>
                <w:rFonts w:ascii="Arial" w:hAnsi="Arial" w:cs="Arial"/>
                <w:sz w:val="16"/>
              </w:rPr>
              <w:t>BlockChanged</w:t>
            </w:r>
            <w:proofErr w:type="spellEnd"/>
          </w:p>
        </w:tc>
        <w:tc>
          <w:tcPr>
            <w:tcW w:w="1890" w:type="dxa"/>
          </w:tcPr>
          <w:p w:rsidR="00130D98" w:rsidRDefault="00130D98" w:rsidP="00912F7B">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912F7B">
            <w:pPr>
              <w:spacing w:before="60"/>
              <w:rPr>
                <w:rFonts w:ascii="Arial" w:hAnsi="Arial" w:cs="Arial"/>
                <w:sz w:val="16"/>
              </w:rPr>
            </w:pPr>
            <w:r>
              <w:rPr>
                <w:rFonts w:ascii="Arial" w:hAnsi="Arial" w:cs="Arial"/>
                <w:sz w:val="16"/>
              </w:rPr>
              <w:t>NA</w:t>
            </w:r>
          </w:p>
        </w:tc>
        <w:tc>
          <w:tcPr>
            <w:tcW w:w="993" w:type="dxa"/>
          </w:tcPr>
          <w:p w:rsidR="00130D98" w:rsidRDefault="00130D98" w:rsidP="00912F7B">
            <w:pPr>
              <w:spacing w:before="60"/>
              <w:rPr>
                <w:rFonts w:ascii="Arial" w:hAnsi="Arial" w:cs="Arial"/>
                <w:sz w:val="16"/>
              </w:rPr>
            </w:pPr>
            <w:r>
              <w:rPr>
                <w:rFonts w:ascii="Arial" w:hAnsi="Arial" w:cs="Arial"/>
                <w:sz w:val="16"/>
              </w:rPr>
              <w:t>NA</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721713" w:rsidRDefault="00721713" w:rsidP="00721713">
      <w:pPr>
        <w:pStyle w:val="Heading2"/>
      </w:pPr>
      <w:r>
        <w:t>Calibration Constants</w:t>
      </w:r>
    </w:p>
    <w:p w:rsidR="00721713" w:rsidRDefault="00721713" w:rsidP="00721713">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721713" w:rsidTr="00912F7B">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Constant Name</w:t>
            </w:r>
          </w:p>
        </w:tc>
      </w:tr>
      <w:tr w:rsidR="00721713" w:rsidTr="00912F7B">
        <w:trPr>
          <w:jc w:val="center"/>
        </w:trPr>
        <w:tc>
          <w:tcPr>
            <w:tcW w:w="4608"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r>
              <w:rPr>
                <w:rFonts w:ascii="Arial" w:hAnsi="Arial" w:cs="Arial"/>
                <w:sz w:val="16"/>
              </w:rPr>
              <w:t>&lt;None&gt;</w:t>
            </w:r>
          </w:p>
        </w:tc>
      </w:tr>
      <w:tr w:rsidR="00721713" w:rsidTr="00912F7B">
        <w:trPr>
          <w:jc w:val="center"/>
        </w:trPr>
        <w:tc>
          <w:tcPr>
            <w:tcW w:w="4608"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
        </w:tc>
      </w:tr>
    </w:tbl>
    <w:p w:rsidR="00721713" w:rsidRDefault="00721713" w:rsidP="00721713">
      <w:pPr>
        <w:pStyle w:val="Heading2"/>
      </w:pPr>
      <w:r>
        <w:t>Configuration Constants</w:t>
      </w:r>
    </w:p>
    <w:p w:rsidR="00721713" w:rsidRDefault="00721713" w:rsidP="00721713">
      <w:r>
        <w:t xml:space="preserve">This section lists the configuration constants used by the module.  For details on configuration constants, refer to the Module User Guide.  The values are set by the integration project specific configuration files </w:t>
      </w:r>
      <w:proofErr w:type="spellStart"/>
      <w:r>
        <w:t>Cd_NvMProxy_Cfg.h</w:t>
      </w:r>
      <w:proofErr w:type="spellEnd"/>
      <w:r>
        <w:t xml:space="preserve"> and </w:t>
      </w:r>
      <w:proofErr w:type="spellStart"/>
      <w:r>
        <w:t>Cd_NvMProxy_PBcfg.c</w:t>
      </w:r>
      <w:proofErr w:type="spellEnd"/>
    </w:p>
    <w:tbl>
      <w:tblPr>
        <w:tblW w:w="4914" w:type="dxa"/>
        <w:jc w:val="center"/>
        <w:tblInd w:w="-84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80"/>
        <w:gridCol w:w="2034"/>
      </w:tblGrid>
      <w:tr w:rsidR="00721713" w:rsidTr="00721713">
        <w:trPr>
          <w:jc w:val="center"/>
        </w:trPr>
        <w:tc>
          <w:tcPr>
            <w:tcW w:w="2880"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Constant Name</w:t>
            </w:r>
          </w:p>
        </w:tc>
        <w:tc>
          <w:tcPr>
            <w:tcW w:w="2034"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Type</w:t>
            </w:r>
          </w:p>
        </w:tc>
      </w:tr>
      <w:tr w:rsidR="00721713" w:rsidTr="00721713">
        <w:trPr>
          <w:jc w:val="center"/>
        </w:trPr>
        <w:tc>
          <w:tcPr>
            <w:tcW w:w="2880"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roofErr w:type="spellStart"/>
            <w:r>
              <w:rPr>
                <w:rFonts w:ascii="Arial" w:hAnsi="Arial" w:cs="Arial"/>
                <w:sz w:val="16"/>
                <w:szCs w:val="16"/>
              </w:rPr>
              <w:t>NvMProxyCfg</w:t>
            </w:r>
            <w:proofErr w:type="spellEnd"/>
            <w:r>
              <w:rPr>
                <w:rFonts w:ascii="Arial" w:hAnsi="Arial" w:cs="Arial"/>
                <w:sz w:val="16"/>
                <w:szCs w:val="16"/>
              </w:rPr>
              <w:t xml:space="preserve"> [</w:t>
            </w:r>
            <w:r w:rsidRPr="00464BDB">
              <w:rPr>
                <w:rFonts w:ascii="Arial" w:hAnsi="Arial" w:cs="Arial"/>
                <w:sz w:val="16"/>
              </w:rPr>
              <w:t>D_NUMPRXYBLOCKS_CNT_U16</w:t>
            </w:r>
            <w:r>
              <w:rPr>
                <w:rFonts w:ascii="Arial" w:hAnsi="Arial" w:cs="Arial"/>
                <w:sz w:val="16"/>
                <w:szCs w:val="16"/>
              </w:rPr>
              <w:t>]</w:t>
            </w:r>
          </w:p>
        </w:tc>
        <w:tc>
          <w:tcPr>
            <w:tcW w:w="2034"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roofErr w:type="spellStart"/>
            <w:r w:rsidRPr="007B4051">
              <w:rPr>
                <w:rFonts w:ascii="Arial" w:hAnsi="Arial" w:cs="Arial"/>
                <w:sz w:val="16"/>
              </w:rPr>
              <w:t>NvMProxyCfg_Type</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sidRPr="00464BDB">
              <w:rPr>
                <w:rFonts w:ascii="Arial" w:hAnsi="Arial" w:cs="Arial"/>
                <w:sz w:val="16"/>
              </w:rPr>
              <w:t>D_NUMPRXYBLOCKS_CNT_U16</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Count</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464BDB">
            <w:pPr>
              <w:spacing w:before="60"/>
              <w:rPr>
                <w:rFonts w:ascii="Arial" w:hAnsi="Arial" w:cs="Arial"/>
                <w:sz w:val="16"/>
              </w:rPr>
            </w:pPr>
            <w:r>
              <w:rPr>
                <w:rFonts w:ascii="Arial" w:hAnsi="Arial" w:cs="Arial"/>
                <w:sz w:val="16"/>
              </w:rPr>
              <w:t>Configured in integration project</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sidRPr="00464BDB">
              <w:rPr>
                <w:rFonts w:ascii="Arial" w:hAnsi="Arial" w:cs="Arial"/>
                <w:sz w:val="16"/>
              </w:rPr>
              <w:t>NVMPROXY_EXCLUSIVE_AREA_0</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 xml:space="preserve">Generated by </w:t>
            </w:r>
            <w:proofErr w:type="spellStart"/>
            <w:r>
              <w:rPr>
                <w:rFonts w:ascii="Arial" w:hAnsi="Arial" w:cs="Arial"/>
                <w:sz w:val="16"/>
              </w:rPr>
              <w:t>SchM</w:t>
            </w:r>
            <w:proofErr w:type="spellEnd"/>
          </w:p>
        </w:tc>
      </w:tr>
      <w:tr w:rsidR="00702BD3" w:rsidTr="00F957FA">
        <w:trPr>
          <w:ins w:id="190" w:author="Wendling, Lucas" w:date="2013-11-21T13:21:00Z"/>
        </w:trPr>
        <w:tc>
          <w:tcPr>
            <w:tcW w:w="3888" w:type="dxa"/>
            <w:tcBorders>
              <w:top w:val="single" w:sz="6" w:space="0" w:color="auto"/>
              <w:left w:val="single" w:sz="6" w:space="0" w:color="auto"/>
              <w:bottom w:val="single" w:sz="6" w:space="0" w:color="auto"/>
              <w:right w:val="single" w:sz="6" w:space="0" w:color="auto"/>
            </w:tcBorders>
          </w:tcPr>
          <w:p w:rsidR="00702BD3" w:rsidRPr="00464BDB" w:rsidRDefault="00702BD3" w:rsidP="00F957FA">
            <w:pPr>
              <w:spacing w:before="60"/>
              <w:rPr>
                <w:ins w:id="191" w:author="Wendling, Lucas" w:date="2013-11-21T13:21:00Z"/>
                <w:rFonts w:ascii="Arial" w:hAnsi="Arial" w:cs="Arial"/>
                <w:sz w:val="16"/>
              </w:rPr>
            </w:pPr>
            <w:ins w:id="192" w:author="Wendling, Lucas" w:date="2013-11-21T13:21:00Z">
              <w:r w:rsidRPr="00702BD3">
                <w:rPr>
                  <w:rFonts w:ascii="Arial" w:hAnsi="Arial" w:cs="Arial"/>
                  <w:sz w:val="16"/>
                </w:rPr>
                <w:t>D_CRC16SIZE_CNT_U16</w:t>
              </w:r>
            </w:ins>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ins w:id="193" w:author="Wendling, Lucas" w:date="2013-11-21T13:21:00Z"/>
                <w:rFonts w:ascii="Arial" w:hAnsi="Arial" w:cs="Arial"/>
                <w:sz w:val="16"/>
              </w:rPr>
            </w:pPr>
            <w:ins w:id="194" w:author="Wendling, Lucas" w:date="2013-11-21T13:21: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ins w:id="195" w:author="Wendling, Lucas" w:date="2013-11-21T13:21:00Z"/>
                <w:rFonts w:ascii="Arial" w:hAnsi="Arial" w:cs="Arial"/>
                <w:sz w:val="16"/>
              </w:rPr>
            </w:pPr>
            <w:ins w:id="196" w:author="Wendling, Lucas" w:date="2013-11-21T13:22:00Z">
              <w:r>
                <w:rPr>
                  <w:rFonts w:ascii="Arial" w:hAnsi="Arial" w:cs="Arial"/>
                  <w:sz w:val="16"/>
                </w:rPr>
                <w:t>Count</w:t>
              </w:r>
            </w:ins>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ins w:id="197" w:author="Wendling, Lucas" w:date="2013-11-21T13:21:00Z"/>
                <w:rFonts w:ascii="Arial" w:hAnsi="Arial" w:cs="Arial"/>
                <w:sz w:val="16"/>
              </w:rPr>
            </w:pPr>
            <w:ins w:id="198" w:author="Wendling, Lucas" w:date="2013-11-21T13:22:00Z">
              <w:r>
                <w:rPr>
                  <w:rFonts w:ascii="Arial" w:hAnsi="Arial" w:cs="Arial"/>
                  <w:sz w:val="16"/>
                </w:rPr>
                <w:t>2</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lastRenderedPageBreak/>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9E4843" w:rsidRDefault="009E4843" w:rsidP="00DC7E08">
      <w:pPr>
        <w:numPr>
          <w:ilvl w:val="0"/>
          <w:numId w:val="10"/>
        </w:numPr>
        <w:spacing w:after="0"/>
      </w:pPr>
      <w:proofErr w:type="spellStart"/>
      <w:r>
        <w:t>NvM_WriteAll</w:t>
      </w:r>
      <w:proofErr w:type="spellEnd"/>
      <w:r>
        <w:t>()</w:t>
      </w:r>
    </w:p>
    <w:p w:rsidR="00DC7E08" w:rsidRDefault="00824634" w:rsidP="00DC7E08">
      <w:pPr>
        <w:numPr>
          <w:ilvl w:val="0"/>
          <w:numId w:val="10"/>
        </w:numPr>
        <w:spacing w:after="0"/>
      </w:pPr>
      <w:proofErr w:type="spellStart"/>
      <w:r w:rsidRPr="00824634">
        <w:t>NvM_WriteBlock</w:t>
      </w:r>
      <w:proofErr w:type="spellEnd"/>
      <w:r>
        <w:t>()</w:t>
      </w:r>
    </w:p>
    <w:p w:rsidR="009E4843" w:rsidRDefault="009E4843" w:rsidP="00DC7E08">
      <w:pPr>
        <w:numPr>
          <w:ilvl w:val="0"/>
          <w:numId w:val="10"/>
        </w:numPr>
        <w:spacing w:after="0"/>
      </w:pPr>
      <w:proofErr w:type="spellStart"/>
      <w:r>
        <w:t>NvM</w:t>
      </w:r>
      <w:r w:rsidRPr="009E4843">
        <w:t>_SetRamBlockStatus</w:t>
      </w:r>
      <w:proofErr w:type="spellEnd"/>
      <w:r>
        <w:t>()</w:t>
      </w:r>
    </w:p>
    <w:p w:rsidR="009E4843" w:rsidRDefault="009E4843" w:rsidP="00DC7E08">
      <w:pPr>
        <w:numPr>
          <w:ilvl w:val="0"/>
          <w:numId w:val="10"/>
        </w:numPr>
        <w:spacing w:after="0"/>
      </w:pPr>
      <w:proofErr w:type="spellStart"/>
      <w:r>
        <w:t>NvM</w:t>
      </w:r>
      <w:r w:rsidRPr="009E4843">
        <w:t>_GetErrorStatus</w:t>
      </w:r>
      <w:proofErr w:type="spellEnd"/>
      <w:r>
        <w:t>()</w:t>
      </w:r>
    </w:p>
    <w:p w:rsidR="00824634" w:rsidRDefault="00824634" w:rsidP="00824634">
      <w:pPr>
        <w:numPr>
          <w:ilvl w:val="0"/>
          <w:numId w:val="10"/>
        </w:numPr>
        <w:spacing w:after="0"/>
      </w:pPr>
      <w:proofErr w:type="spellStart"/>
      <w:r>
        <w:t>SchM_Enter</w:t>
      </w:r>
      <w:r w:rsidRPr="00464BDB">
        <w:t>_NvMProxy</w:t>
      </w:r>
      <w:proofErr w:type="spellEnd"/>
      <w:r>
        <w:t>()</w:t>
      </w:r>
    </w:p>
    <w:p w:rsidR="00824634" w:rsidRDefault="00824634" w:rsidP="00824634">
      <w:pPr>
        <w:numPr>
          <w:ilvl w:val="0"/>
          <w:numId w:val="10"/>
        </w:numPr>
        <w:spacing w:after="0"/>
      </w:pPr>
      <w:proofErr w:type="spellStart"/>
      <w:r w:rsidRPr="00464BDB">
        <w:t>SchM_Exit_NvMProxy</w:t>
      </w:r>
      <w:proofErr w:type="spellEnd"/>
      <w:r>
        <w: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0A33CE" w:rsidRDefault="000A33CE" w:rsidP="000A33CE">
      <w:pPr>
        <w:pStyle w:val="Heading3"/>
      </w:pPr>
      <w:proofErr w:type="spellStart"/>
      <w:r>
        <w:t>NvMProxy_WriteAll</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0A33CE" w:rsidTr="000A33CE">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Function Name</w:t>
            </w:r>
          </w:p>
        </w:tc>
        <w:tc>
          <w:tcPr>
            <w:tcW w:w="3685" w:type="dxa"/>
          </w:tcPr>
          <w:p w:rsidR="000A33CE" w:rsidRDefault="000A33CE" w:rsidP="00912F7B">
            <w:pPr>
              <w:spacing w:before="60"/>
              <w:rPr>
                <w:rFonts w:ascii="Arial" w:hAnsi="Arial" w:cs="Arial"/>
                <w:sz w:val="16"/>
              </w:rPr>
            </w:pPr>
            <w:proofErr w:type="spellStart"/>
            <w:r w:rsidRPr="00245502">
              <w:rPr>
                <w:rFonts w:ascii="Arial" w:hAnsi="Arial" w:cs="Arial"/>
                <w:sz w:val="16"/>
              </w:rPr>
              <w:t>NvMProxy_Write</w:t>
            </w:r>
            <w:r>
              <w:rPr>
                <w:rFonts w:ascii="Arial" w:hAnsi="Arial" w:cs="Arial"/>
                <w:sz w:val="16"/>
              </w:rPr>
              <w:t>All</w:t>
            </w:r>
            <w:proofErr w:type="spellEnd"/>
          </w:p>
        </w:tc>
        <w:tc>
          <w:tcPr>
            <w:tcW w:w="1515"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0A33CE" w:rsidRDefault="000A33CE"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A33CE" w:rsidTr="00D35749">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0A33CE" w:rsidRDefault="000A33CE" w:rsidP="00912F7B">
            <w:pPr>
              <w:spacing w:before="60"/>
              <w:rPr>
                <w:rFonts w:ascii="Arial" w:hAnsi="Arial" w:cs="Arial"/>
                <w:sz w:val="16"/>
              </w:rPr>
            </w:pPr>
            <w:r>
              <w:rPr>
                <w:rFonts w:ascii="Arial" w:hAnsi="Arial" w:cs="Arial"/>
                <w:sz w:val="16"/>
              </w:rPr>
              <w:t>None</w:t>
            </w:r>
          </w:p>
        </w:tc>
        <w:tc>
          <w:tcPr>
            <w:tcW w:w="1515" w:type="dxa"/>
          </w:tcPr>
          <w:p w:rsidR="000A33CE" w:rsidRDefault="000A33CE" w:rsidP="00912F7B">
            <w:pPr>
              <w:spacing w:before="60"/>
              <w:rPr>
                <w:rFonts w:ascii="Arial" w:hAnsi="Arial" w:cs="Arial"/>
                <w:sz w:val="16"/>
              </w:rPr>
            </w:pPr>
          </w:p>
        </w:tc>
        <w:tc>
          <w:tcPr>
            <w:tcW w:w="639" w:type="dxa"/>
          </w:tcPr>
          <w:p w:rsidR="000A33CE" w:rsidRDefault="000A33CE" w:rsidP="00912F7B">
            <w:pPr>
              <w:spacing w:before="60"/>
              <w:rPr>
                <w:rFonts w:ascii="Arial" w:hAnsi="Arial" w:cs="Arial"/>
                <w:sz w:val="16"/>
              </w:rPr>
            </w:pPr>
          </w:p>
        </w:tc>
        <w:tc>
          <w:tcPr>
            <w:tcW w:w="644" w:type="dxa"/>
          </w:tcPr>
          <w:p w:rsidR="000A33CE" w:rsidRDefault="000A33CE" w:rsidP="00912F7B">
            <w:pPr>
              <w:spacing w:before="60"/>
              <w:rPr>
                <w:rFonts w:ascii="Arial" w:hAnsi="Arial" w:cs="Arial"/>
                <w:sz w:val="16"/>
              </w:rPr>
            </w:pPr>
          </w:p>
        </w:tc>
        <w:tc>
          <w:tcPr>
            <w:tcW w:w="646" w:type="dxa"/>
            <w:shd w:val="pct15" w:color="auto" w:fill="auto"/>
          </w:tcPr>
          <w:p w:rsidR="000A33CE" w:rsidRDefault="000A33CE" w:rsidP="00912F7B">
            <w:pPr>
              <w:spacing w:before="60"/>
              <w:rPr>
                <w:rFonts w:ascii="Arial" w:hAnsi="Arial" w:cs="Arial"/>
                <w:sz w:val="16"/>
              </w:rPr>
            </w:pPr>
          </w:p>
        </w:tc>
      </w:tr>
      <w:tr w:rsidR="000A33CE" w:rsidTr="00D35749">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Return Value</w:t>
            </w:r>
          </w:p>
        </w:tc>
        <w:tc>
          <w:tcPr>
            <w:tcW w:w="3685" w:type="dxa"/>
          </w:tcPr>
          <w:p w:rsidR="000A33CE" w:rsidRDefault="000A33CE" w:rsidP="00912F7B">
            <w:pPr>
              <w:spacing w:before="60"/>
              <w:rPr>
                <w:rFonts w:ascii="Arial" w:hAnsi="Arial" w:cs="Arial"/>
                <w:sz w:val="16"/>
              </w:rPr>
            </w:pPr>
            <w:r>
              <w:rPr>
                <w:rFonts w:ascii="Arial" w:hAnsi="Arial" w:cs="Arial"/>
                <w:sz w:val="16"/>
              </w:rPr>
              <w:t>N one</w:t>
            </w:r>
          </w:p>
        </w:tc>
        <w:tc>
          <w:tcPr>
            <w:tcW w:w="1515" w:type="dxa"/>
          </w:tcPr>
          <w:p w:rsidR="000A33CE" w:rsidRDefault="000A33CE" w:rsidP="00912F7B">
            <w:pPr>
              <w:spacing w:before="60"/>
              <w:rPr>
                <w:rFonts w:ascii="Arial" w:hAnsi="Arial" w:cs="Arial"/>
                <w:sz w:val="16"/>
              </w:rPr>
            </w:pPr>
          </w:p>
        </w:tc>
        <w:tc>
          <w:tcPr>
            <w:tcW w:w="639" w:type="dxa"/>
          </w:tcPr>
          <w:p w:rsidR="000A33CE" w:rsidRDefault="000A33CE" w:rsidP="00912F7B">
            <w:pPr>
              <w:spacing w:before="60"/>
              <w:rPr>
                <w:rFonts w:ascii="Arial" w:hAnsi="Arial" w:cs="Arial"/>
                <w:sz w:val="16"/>
              </w:rPr>
            </w:pPr>
          </w:p>
        </w:tc>
        <w:tc>
          <w:tcPr>
            <w:tcW w:w="644" w:type="dxa"/>
          </w:tcPr>
          <w:p w:rsidR="000A33CE" w:rsidRDefault="000A33CE" w:rsidP="00912F7B">
            <w:pPr>
              <w:spacing w:before="60"/>
              <w:rPr>
                <w:rFonts w:ascii="Arial" w:hAnsi="Arial" w:cs="Arial"/>
                <w:sz w:val="16"/>
              </w:rPr>
            </w:pPr>
          </w:p>
        </w:tc>
        <w:tc>
          <w:tcPr>
            <w:tcW w:w="646" w:type="dxa"/>
          </w:tcPr>
          <w:p w:rsidR="000A33CE" w:rsidRDefault="000A33CE" w:rsidP="00912F7B">
            <w:pPr>
              <w:spacing w:before="60"/>
              <w:rPr>
                <w:rFonts w:ascii="Arial" w:hAnsi="Arial" w:cs="Arial"/>
                <w:sz w:val="16"/>
              </w:rPr>
            </w:pPr>
          </w:p>
        </w:tc>
      </w:tr>
    </w:tbl>
    <w:p w:rsidR="000A33CE" w:rsidRDefault="000A33CE" w:rsidP="000A33CE">
      <w:pPr>
        <w:pStyle w:val="Heading4"/>
      </w:pPr>
      <w:r>
        <w:t>Description</w:t>
      </w:r>
    </w:p>
    <w:p w:rsidR="000A33CE" w:rsidRDefault="000A33CE" w:rsidP="000A33CE">
      <w:pPr>
        <w:spacing w:after="0"/>
      </w:pPr>
      <w:r>
        <w:t xml:space="preserve">This function implements the AUTOSAR standard API for the </w:t>
      </w:r>
      <w:proofErr w:type="spellStart"/>
      <w:r>
        <w:t>NvM</w:t>
      </w:r>
      <w:proofErr w:type="spellEnd"/>
      <w:r>
        <w:t xml:space="preserve"> BSW </w:t>
      </w:r>
      <w:proofErr w:type="spellStart"/>
      <w:r>
        <w:t>WriteAll</w:t>
      </w:r>
      <w:proofErr w:type="spellEnd"/>
      <w:r>
        <w:t xml:space="preserve"> service.  The interface must adhere to the AUTOSAR standard to allow mapping service port needs of SWC’s located in outside the QM application to this component’s service interface via the Rte.</w:t>
      </w:r>
    </w:p>
    <w:p w:rsidR="000A33CE" w:rsidRDefault="000A33CE" w:rsidP="000A33CE">
      <w:pPr>
        <w:spacing w:after="0"/>
      </w:pPr>
    </w:p>
    <w:p w:rsidR="000A33CE" w:rsidRDefault="000F1BAD" w:rsidP="000A33CE">
      <w:pPr>
        <w:spacing w:after="0"/>
        <w:jc w:val="center"/>
      </w:pPr>
      <w:r>
        <w:object w:dxaOrig="5360" w:dyaOrig="4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95pt;height:188.9pt" o:ole="">
            <v:imagedata r:id="rId11" o:title=""/>
          </v:shape>
          <o:OLEObject Type="Embed" ProgID="Visio.Drawing.11" ShapeID="_x0000_i1025" DrawAspect="Content" ObjectID="_1447485071" r:id="rId12"/>
        </w:object>
      </w:r>
    </w:p>
    <w:p w:rsidR="008E6B35" w:rsidRDefault="008E6B35" w:rsidP="00D35749"/>
    <w:p w:rsidR="001B60DF" w:rsidRDefault="00245502" w:rsidP="001B60DF">
      <w:pPr>
        <w:pStyle w:val="Heading3"/>
      </w:pPr>
      <w:proofErr w:type="spellStart"/>
      <w:r w:rsidRPr="00245502">
        <w:t>NvMProxy_WriteBlock</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9"/>
        <w:gridCol w:w="3694"/>
        <w:gridCol w:w="1515"/>
        <w:gridCol w:w="638"/>
        <w:gridCol w:w="643"/>
        <w:gridCol w:w="645"/>
      </w:tblGrid>
      <w:tr w:rsidR="00F957FA" w:rsidTr="00D35749">
        <w:trPr>
          <w:cantSplit/>
        </w:trPr>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245502" w:rsidP="00F957FA">
            <w:pPr>
              <w:spacing w:before="60"/>
              <w:rPr>
                <w:rFonts w:ascii="Arial" w:hAnsi="Arial" w:cs="Arial"/>
                <w:sz w:val="16"/>
              </w:rPr>
            </w:pPr>
            <w:proofErr w:type="spellStart"/>
            <w:r w:rsidRPr="00245502">
              <w:rPr>
                <w:rFonts w:ascii="Arial" w:hAnsi="Arial" w:cs="Arial"/>
                <w:sz w:val="16"/>
              </w:rPr>
              <w:t>NvMProxy_WriteBlock</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D35749">
        <w:trPr>
          <w:cantSplit/>
        </w:trPr>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245502" w:rsidP="00F957FA">
            <w:pPr>
              <w:spacing w:before="60"/>
              <w:rPr>
                <w:rFonts w:ascii="Arial" w:hAnsi="Arial" w:cs="Arial"/>
                <w:sz w:val="16"/>
              </w:rPr>
            </w:pPr>
            <w:r w:rsidRPr="00245502">
              <w:rPr>
                <w:rFonts w:ascii="Arial" w:hAnsi="Arial" w:cs="Arial"/>
                <w:sz w:val="16"/>
              </w:rPr>
              <w:t>Block</w:t>
            </w:r>
          </w:p>
        </w:tc>
        <w:tc>
          <w:tcPr>
            <w:tcW w:w="1132" w:type="dxa"/>
          </w:tcPr>
          <w:p w:rsidR="00F957FA" w:rsidRDefault="00245502" w:rsidP="00F957FA">
            <w:pPr>
              <w:spacing w:before="60"/>
              <w:rPr>
                <w:rFonts w:ascii="Arial" w:hAnsi="Arial" w:cs="Arial"/>
                <w:sz w:val="16"/>
              </w:rPr>
            </w:pPr>
            <w:proofErr w:type="spellStart"/>
            <w:r w:rsidRPr="00245502">
              <w:rPr>
                <w:rFonts w:ascii="Arial" w:hAnsi="Arial" w:cs="Arial"/>
                <w:sz w:val="16"/>
              </w:rPr>
              <w:t>NvM_BlockIdType</w:t>
            </w:r>
            <w:proofErr w:type="spellEnd"/>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D35749">
        <w:trPr>
          <w:cantSplit/>
        </w:trPr>
        <w:tc>
          <w:tcPr>
            <w:tcW w:w="2035" w:type="dxa"/>
          </w:tcPr>
          <w:p w:rsidR="00F957FA" w:rsidRDefault="00F957FA" w:rsidP="00F957FA">
            <w:pPr>
              <w:spacing w:before="60"/>
              <w:rPr>
                <w:rFonts w:ascii="Arial" w:hAnsi="Arial" w:cs="Arial"/>
                <w:b/>
                <w:bCs/>
                <w:sz w:val="16"/>
              </w:rPr>
            </w:pPr>
          </w:p>
        </w:tc>
        <w:tc>
          <w:tcPr>
            <w:tcW w:w="3923" w:type="dxa"/>
          </w:tcPr>
          <w:p w:rsidR="00F957FA" w:rsidRDefault="00245502" w:rsidP="00F957FA">
            <w:pPr>
              <w:spacing w:before="60"/>
              <w:rPr>
                <w:rFonts w:ascii="Arial" w:hAnsi="Arial" w:cs="Arial"/>
                <w:sz w:val="16"/>
              </w:rPr>
            </w:pPr>
            <w:proofErr w:type="spellStart"/>
            <w:r w:rsidRPr="00245502">
              <w:rPr>
                <w:rFonts w:ascii="Arial" w:hAnsi="Arial" w:cs="Arial"/>
                <w:sz w:val="16"/>
              </w:rPr>
              <w:t>SrcPtr</w:t>
            </w:r>
            <w:proofErr w:type="spellEnd"/>
          </w:p>
        </w:tc>
        <w:tc>
          <w:tcPr>
            <w:tcW w:w="1132" w:type="dxa"/>
          </w:tcPr>
          <w:p w:rsidR="00F957FA" w:rsidRDefault="00245502" w:rsidP="00F957FA">
            <w:pPr>
              <w:spacing w:before="60"/>
              <w:rPr>
                <w:rFonts w:ascii="Arial" w:hAnsi="Arial" w:cs="Arial"/>
                <w:sz w:val="16"/>
              </w:rPr>
            </w:pPr>
            <w:r w:rsidRPr="00245502">
              <w:rPr>
                <w:rFonts w:ascii="Arial" w:hAnsi="Arial" w:cs="Arial"/>
                <w:sz w:val="16"/>
              </w:rPr>
              <w:t>uint8</w:t>
            </w: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245502" w:rsidP="00F957FA">
            <w:pPr>
              <w:spacing w:before="60"/>
              <w:rPr>
                <w:rFonts w:ascii="Arial" w:hAnsi="Arial" w:cs="Arial"/>
                <w:sz w:val="16"/>
              </w:rPr>
            </w:pPr>
            <w:r>
              <w:rPr>
                <w:rFonts w:ascii="Arial" w:hAnsi="Arial" w:cs="Arial"/>
                <w:sz w:val="16"/>
              </w:rPr>
              <w:t>result</w:t>
            </w:r>
          </w:p>
        </w:tc>
        <w:tc>
          <w:tcPr>
            <w:tcW w:w="1132" w:type="dxa"/>
          </w:tcPr>
          <w:p w:rsidR="00F957FA" w:rsidRDefault="00245502" w:rsidP="00F957FA">
            <w:pPr>
              <w:spacing w:before="60"/>
              <w:rPr>
                <w:rFonts w:ascii="Arial" w:hAnsi="Arial" w:cs="Arial"/>
                <w:sz w:val="16"/>
              </w:rPr>
            </w:pPr>
            <w:proofErr w:type="spellStart"/>
            <w:r w:rsidRPr="00245502">
              <w:rPr>
                <w:rFonts w:ascii="Arial" w:hAnsi="Arial" w:cs="Arial"/>
                <w:sz w:val="16"/>
              </w:rPr>
              <w:t>Std_ReturnType</w:t>
            </w:r>
            <w:proofErr w:type="spellEnd"/>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245502" w:rsidP="001B60DF">
      <w:pPr>
        <w:spacing w:after="0"/>
      </w:pPr>
      <w:r>
        <w:t xml:space="preserve">This function implements the AUTOSAR standard API for the </w:t>
      </w:r>
      <w:proofErr w:type="spellStart"/>
      <w:r>
        <w:t>NvM</w:t>
      </w:r>
      <w:proofErr w:type="spellEnd"/>
      <w:r>
        <w:t xml:space="preserve"> BSW </w:t>
      </w:r>
      <w:proofErr w:type="spellStart"/>
      <w:r>
        <w:t>WriteBlock</w:t>
      </w:r>
      <w:proofErr w:type="spellEnd"/>
      <w:r>
        <w:t xml:space="preserve"> service.  The interface must adhere to the AUTOSAR standard to allow mapping service port needs of SWC’s located in outside the QM application to this component’s service interface via the Rte.</w:t>
      </w:r>
    </w:p>
    <w:p w:rsidR="00245502" w:rsidRDefault="00245502" w:rsidP="001B60DF">
      <w:pPr>
        <w:spacing w:after="0"/>
      </w:pPr>
    </w:p>
    <w:p w:rsidR="001B60DF" w:rsidRDefault="0084457F" w:rsidP="00236AEC">
      <w:pPr>
        <w:spacing w:after="0"/>
        <w:jc w:val="center"/>
      </w:pPr>
      <w:r>
        <w:object w:dxaOrig="5666" w:dyaOrig="9556">
          <v:shape id="_x0000_i1026" type="#_x0000_t75" style="width:232.5pt;height:389.7pt" o:ole="">
            <v:imagedata r:id="rId13" o:title=""/>
          </v:shape>
          <o:OLEObject Type="Embed" ProgID="Visio.Drawing.11" ShapeID="_x0000_i1026" DrawAspect="Content" ObjectID="_1447485072" r:id="rId14"/>
        </w:object>
      </w:r>
    </w:p>
    <w:p w:rsidR="00912F7B" w:rsidRDefault="00912F7B" w:rsidP="00912F7B">
      <w:pPr>
        <w:pStyle w:val="Heading3"/>
      </w:pPr>
      <w:proofErr w:type="spellStart"/>
      <w:r>
        <w:t>NvMProxy_</w:t>
      </w:r>
      <w:r w:rsidRPr="00911E70">
        <w:t>GetErrorStatus</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Function Name</w:t>
            </w:r>
          </w:p>
        </w:tc>
        <w:tc>
          <w:tcPr>
            <w:tcW w:w="3685" w:type="dxa"/>
          </w:tcPr>
          <w:p w:rsidR="00912F7B" w:rsidRDefault="00912F7B" w:rsidP="00912F7B">
            <w:pPr>
              <w:spacing w:before="60"/>
              <w:rPr>
                <w:rFonts w:ascii="Arial" w:hAnsi="Arial" w:cs="Arial"/>
                <w:sz w:val="16"/>
              </w:rPr>
            </w:pPr>
            <w:proofErr w:type="spellStart"/>
            <w:r w:rsidRPr="00245502">
              <w:rPr>
                <w:rFonts w:ascii="Arial" w:hAnsi="Arial" w:cs="Arial"/>
                <w:sz w:val="16"/>
              </w:rPr>
              <w:t>NvMProxy_</w:t>
            </w:r>
            <w:r>
              <w:rPr>
                <w:rFonts w:ascii="Arial" w:hAnsi="Arial" w:cs="Arial"/>
                <w:sz w:val="16"/>
              </w:rPr>
              <w:t>GetErrorStatus</w:t>
            </w:r>
            <w:proofErr w:type="spellEnd"/>
          </w:p>
        </w:tc>
        <w:tc>
          <w:tcPr>
            <w:tcW w:w="1515"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912F7B" w:rsidRDefault="00912F7B"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912F7B" w:rsidRDefault="00912F7B" w:rsidP="00912F7B">
            <w:pPr>
              <w:spacing w:before="60"/>
              <w:rPr>
                <w:rFonts w:ascii="Arial" w:hAnsi="Arial" w:cs="Arial"/>
                <w:sz w:val="16"/>
              </w:rPr>
            </w:pPr>
            <w:r w:rsidRPr="00911E70">
              <w:rPr>
                <w:rFonts w:ascii="Arial" w:hAnsi="Arial" w:cs="Arial"/>
                <w:sz w:val="16"/>
              </w:rPr>
              <w:t>Block</w:t>
            </w:r>
          </w:p>
        </w:tc>
        <w:tc>
          <w:tcPr>
            <w:tcW w:w="1515" w:type="dxa"/>
          </w:tcPr>
          <w:p w:rsidR="00912F7B" w:rsidRDefault="00912F7B" w:rsidP="00912F7B">
            <w:pPr>
              <w:spacing w:before="60"/>
              <w:rPr>
                <w:rFonts w:ascii="Arial" w:hAnsi="Arial" w:cs="Arial"/>
                <w:sz w:val="16"/>
              </w:rPr>
            </w:pPr>
            <w:proofErr w:type="spellStart"/>
            <w:r w:rsidRPr="00911E70">
              <w:rPr>
                <w:rFonts w:ascii="Arial" w:hAnsi="Arial" w:cs="Arial"/>
                <w:sz w:val="16"/>
              </w:rPr>
              <w:t>NvM_BlockIdType</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shd w:val="pct15" w:color="auto" w:fill="auto"/>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p>
        </w:tc>
        <w:tc>
          <w:tcPr>
            <w:tcW w:w="3685" w:type="dxa"/>
          </w:tcPr>
          <w:p w:rsidR="00912F7B" w:rsidRDefault="00912F7B" w:rsidP="00912F7B">
            <w:pPr>
              <w:spacing w:before="60"/>
              <w:rPr>
                <w:rFonts w:ascii="Arial" w:hAnsi="Arial" w:cs="Arial"/>
                <w:sz w:val="16"/>
              </w:rPr>
            </w:pPr>
            <w:proofErr w:type="spellStart"/>
            <w:r w:rsidRPr="00911E70">
              <w:rPr>
                <w:rFonts w:ascii="Arial" w:hAnsi="Arial" w:cs="Arial"/>
                <w:sz w:val="16"/>
              </w:rPr>
              <w:t>RequestResultPtr</w:t>
            </w:r>
            <w:proofErr w:type="spellEnd"/>
          </w:p>
        </w:tc>
        <w:tc>
          <w:tcPr>
            <w:tcW w:w="1515" w:type="dxa"/>
          </w:tcPr>
          <w:p w:rsidR="00912F7B" w:rsidRDefault="00912F7B" w:rsidP="00912F7B">
            <w:pPr>
              <w:spacing w:before="60"/>
              <w:rPr>
                <w:rFonts w:ascii="Arial" w:hAnsi="Arial" w:cs="Arial"/>
                <w:sz w:val="16"/>
              </w:rPr>
            </w:pPr>
            <w:r w:rsidRPr="00911E70">
              <w:rPr>
                <w:rFonts w:ascii="Arial" w:hAnsi="Arial" w:cs="Arial"/>
                <w:sz w:val="16"/>
              </w:rPr>
              <w:t>uint8</w:t>
            </w:r>
            <w:r>
              <w:rPr>
                <w:rFonts w:ascii="Arial" w:hAnsi="Arial" w:cs="Arial"/>
                <w:sz w:val="16"/>
              </w:rPr>
              <w:t>*</w:t>
            </w: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Return Value</w:t>
            </w:r>
          </w:p>
        </w:tc>
        <w:tc>
          <w:tcPr>
            <w:tcW w:w="3685" w:type="dxa"/>
          </w:tcPr>
          <w:p w:rsidR="00912F7B" w:rsidRDefault="00912F7B" w:rsidP="00912F7B">
            <w:pPr>
              <w:spacing w:before="60"/>
              <w:rPr>
                <w:rFonts w:ascii="Arial" w:hAnsi="Arial" w:cs="Arial"/>
                <w:sz w:val="16"/>
              </w:rPr>
            </w:pPr>
            <w:r>
              <w:rPr>
                <w:rFonts w:ascii="Arial" w:hAnsi="Arial" w:cs="Arial"/>
                <w:sz w:val="16"/>
              </w:rPr>
              <w:t>N one</w:t>
            </w:r>
          </w:p>
        </w:tc>
        <w:tc>
          <w:tcPr>
            <w:tcW w:w="1515" w:type="dxa"/>
          </w:tcPr>
          <w:p w:rsidR="00912F7B" w:rsidRDefault="00912F7B" w:rsidP="00912F7B">
            <w:pPr>
              <w:spacing w:before="60"/>
              <w:rPr>
                <w:rFonts w:ascii="Arial" w:hAnsi="Arial" w:cs="Arial"/>
                <w:sz w:val="16"/>
              </w:rPr>
            </w:pP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bl>
    <w:p w:rsidR="00912F7B" w:rsidRDefault="00912F7B" w:rsidP="00912F7B">
      <w:pPr>
        <w:pStyle w:val="Heading4"/>
      </w:pPr>
      <w:r>
        <w:t>Description</w:t>
      </w:r>
    </w:p>
    <w:p w:rsidR="00912F7B" w:rsidRDefault="00912F7B" w:rsidP="00912F7B">
      <w:pPr>
        <w:spacing w:after="0"/>
      </w:pPr>
      <w:r>
        <w:t xml:space="preserve">This function implements the AUTOSAR standard API for the </w:t>
      </w:r>
      <w:proofErr w:type="spellStart"/>
      <w:r>
        <w:t>NvM</w:t>
      </w:r>
      <w:proofErr w:type="spellEnd"/>
      <w:r>
        <w:t xml:space="preserve"> BSW </w:t>
      </w:r>
      <w:proofErr w:type="spellStart"/>
      <w:r>
        <w:t>GetErrorStatus</w:t>
      </w:r>
      <w:proofErr w:type="spellEnd"/>
      <w:r>
        <w:t xml:space="preserve"> service.  The interface must adhere to the AUTOSAR standard to allow mapping service port needs of SWC’s located in outside the QM application to this component’s service interface via the Rte.</w:t>
      </w:r>
    </w:p>
    <w:p w:rsidR="00912F7B" w:rsidRDefault="00912F7B" w:rsidP="00912F7B">
      <w:pPr>
        <w:spacing w:after="0"/>
      </w:pPr>
    </w:p>
    <w:p w:rsidR="00912F7B" w:rsidRDefault="00912F7B" w:rsidP="00912F7B">
      <w:pPr>
        <w:spacing w:after="0"/>
        <w:jc w:val="center"/>
      </w:pPr>
      <w:r>
        <w:object w:dxaOrig="7071" w:dyaOrig="4303">
          <v:shape id="_x0000_i1027" type="#_x0000_t75" style="width:290pt;height:175.7pt" o:ole="">
            <v:imagedata r:id="rId15" o:title=""/>
          </v:shape>
          <o:OLEObject Type="Embed" ProgID="Visio.Drawing.11" ShapeID="_x0000_i1027" DrawAspect="Content" ObjectID="_1447485073" r:id="rId16"/>
        </w:object>
      </w:r>
    </w:p>
    <w:p w:rsidR="00912F7B" w:rsidRDefault="00912F7B" w:rsidP="00912F7B">
      <w:pPr>
        <w:pStyle w:val="Heading3"/>
      </w:pPr>
      <w:proofErr w:type="spellStart"/>
      <w:r>
        <w:t>NvMProxy_SetRamBlockStatus</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Function Name</w:t>
            </w:r>
          </w:p>
        </w:tc>
        <w:tc>
          <w:tcPr>
            <w:tcW w:w="3685" w:type="dxa"/>
          </w:tcPr>
          <w:p w:rsidR="00912F7B" w:rsidRDefault="00912F7B" w:rsidP="00912F7B">
            <w:pPr>
              <w:spacing w:before="60"/>
              <w:rPr>
                <w:rFonts w:ascii="Arial" w:hAnsi="Arial" w:cs="Arial"/>
                <w:sz w:val="16"/>
              </w:rPr>
            </w:pPr>
            <w:proofErr w:type="spellStart"/>
            <w:r w:rsidRPr="00245502">
              <w:rPr>
                <w:rFonts w:ascii="Arial" w:hAnsi="Arial" w:cs="Arial"/>
                <w:sz w:val="16"/>
              </w:rPr>
              <w:t>NvMProxy_</w:t>
            </w:r>
            <w:r>
              <w:rPr>
                <w:rFonts w:ascii="Arial" w:hAnsi="Arial" w:cs="Arial"/>
                <w:sz w:val="16"/>
              </w:rPr>
              <w:t>SetRamBlockStatus</w:t>
            </w:r>
            <w:proofErr w:type="spellEnd"/>
          </w:p>
        </w:tc>
        <w:tc>
          <w:tcPr>
            <w:tcW w:w="1515"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912F7B" w:rsidRDefault="00912F7B"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912F7B" w:rsidRDefault="00912F7B" w:rsidP="00912F7B">
            <w:pPr>
              <w:spacing w:before="60"/>
              <w:rPr>
                <w:rFonts w:ascii="Arial" w:hAnsi="Arial" w:cs="Arial"/>
                <w:sz w:val="16"/>
              </w:rPr>
            </w:pPr>
            <w:r w:rsidRPr="00911E70">
              <w:rPr>
                <w:rFonts w:ascii="Arial" w:hAnsi="Arial" w:cs="Arial"/>
                <w:sz w:val="16"/>
              </w:rPr>
              <w:t>Block</w:t>
            </w:r>
          </w:p>
        </w:tc>
        <w:tc>
          <w:tcPr>
            <w:tcW w:w="1515" w:type="dxa"/>
          </w:tcPr>
          <w:p w:rsidR="00912F7B" w:rsidRDefault="00912F7B" w:rsidP="00912F7B">
            <w:pPr>
              <w:spacing w:before="60"/>
              <w:rPr>
                <w:rFonts w:ascii="Arial" w:hAnsi="Arial" w:cs="Arial"/>
                <w:sz w:val="16"/>
              </w:rPr>
            </w:pPr>
            <w:proofErr w:type="spellStart"/>
            <w:r w:rsidRPr="00911E70">
              <w:rPr>
                <w:rFonts w:ascii="Arial" w:hAnsi="Arial" w:cs="Arial"/>
                <w:sz w:val="16"/>
              </w:rPr>
              <w:t>NvM_BlockIdType</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shd w:val="pct15" w:color="auto" w:fill="auto"/>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p>
        </w:tc>
        <w:tc>
          <w:tcPr>
            <w:tcW w:w="3685" w:type="dxa"/>
          </w:tcPr>
          <w:p w:rsidR="00912F7B" w:rsidRDefault="00912F7B" w:rsidP="00912F7B">
            <w:pPr>
              <w:spacing w:before="60"/>
              <w:rPr>
                <w:rFonts w:ascii="Arial" w:hAnsi="Arial" w:cs="Arial"/>
                <w:sz w:val="16"/>
              </w:rPr>
            </w:pPr>
            <w:proofErr w:type="spellStart"/>
            <w:r w:rsidRPr="00912F7B">
              <w:rPr>
                <w:rFonts w:ascii="Arial" w:hAnsi="Arial" w:cs="Arial"/>
                <w:sz w:val="16"/>
              </w:rPr>
              <w:t>BlockChanged</w:t>
            </w:r>
            <w:proofErr w:type="spellEnd"/>
          </w:p>
        </w:tc>
        <w:tc>
          <w:tcPr>
            <w:tcW w:w="1515" w:type="dxa"/>
          </w:tcPr>
          <w:p w:rsidR="00912F7B" w:rsidRDefault="00912F7B" w:rsidP="00912F7B">
            <w:pPr>
              <w:spacing w:before="60"/>
              <w:rPr>
                <w:rFonts w:ascii="Arial" w:hAnsi="Arial" w:cs="Arial"/>
                <w:sz w:val="16"/>
              </w:rPr>
            </w:pPr>
            <w:proofErr w:type="spellStart"/>
            <w:r>
              <w:rPr>
                <w:rFonts w:ascii="Arial" w:hAnsi="Arial" w:cs="Arial"/>
                <w:sz w:val="16"/>
              </w:rPr>
              <w:t>boolean</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Return Value</w:t>
            </w:r>
          </w:p>
        </w:tc>
        <w:tc>
          <w:tcPr>
            <w:tcW w:w="3685" w:type="dxa"/>
          </w:tcPr>
          <w:p w:rsidR="00912F7B" w:rsidRDefault="00912F7B" w:rsidP="00912F7B">
            <w:pPr>
              <w:spacing w:before="60"/>
              <w:rPr>
                <w:rFonts w:ascii="Arial" w:hAnsi="Arial" w:cs="Arial"/>
                <w:sz w:val="16"/>
              </w:rPr>
            </w:pPr>
            <w:r>
              <w:rPr>
                <w:rFonts w:ascii="Arial" w:hAnsi="Arial" w:cs="Arial"/>
                <w:sz w:val="16"/>
              </w:rPr>
              <w:t>N one</w:t>
            </w:r>
          </w:p>
        </w:tc>
        <w:tc>
          <w:tcPr>
            <w:tcW w:w="1515" w:type="dxa"/>
          </w:tcPr>
          <w:p w:rsidR="00912F7B" w:rsidRDefault="00912F7B" w:rsidP="00912F7B">
            <w:pPr>
              <w:spacing w:before="60"/>
              <w:rPr>
                <w:rFonts w:ascii="Arial" w:hAnsi="Arial" w:cs="Arial"/>
                <w:sz w:val="16"/>
              </w:rPr>
            </w:pP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bl>
    <w:p w:rsidR="00912F7B" w:rsidRDefault="00912F7B" w:rsidP="00912F7B">
      <w:pPr>
        <w:pStyle w:val="Heading4"/>
      </w:pPr>
      <w:r>
        <w:t>Description</w:t>
      </w:r>
    </w:p>
    <w:p w:rsidR="00912F7B" w:rsidRDefault="00912F7B" w:rsidP="00912F7B">
      <w:pPr>
        <w:spacing w:after="0"/>
      </w:pPr>
      <w:r>
        <w:t xml:space="preserve">This function implements the AUTOSAR standard API for the </w:t>
      </w:r>
      <w:proofErr w:type="spellStart"/>
      <w:r>
        <w:t>NvM</w:t>
      </w:r>
      <w:proofErr w:type="spellEnd"/>
      <w:r>
        <w:t xml:space="preserve"> BSW </w:t>
      </w:r>
      <w:proofErr w:type="spellStart"/>
      <w:r>
        <w:t>SetRamBlockStatus</w:t>
      </w:r>
      <w:proofErr w:type="spellEnd"/>
      <w:r>
        <w:t xml:space="preserve"> service.  The interface must adhere to the AUTOSAR standard to allow mapping service port needs of SWC’s located in outside the QM application to this component’s service interface via the Rte.</w:t>
      </w:r>
    </w:p>
    <w:p w:rsidR="00912F7B" w:rsidRDefault="00912F7B" w:rsidP="00912F7B">
      <w:pPr>
        <w:spacing w:after="0"/>
      </w:pPr>
    </w:p>
    <w:p w:rsidR="00912F7B" w:rsidRDefault="0084457F" w:rsidP="00912F7B">
      <w:pPr>
        <w:spacing w:after="0"/>
        <w:jc w:val="center"/>
      </w:pPr>
      <w:r>
        <w:object w:dxaOrig="5139" w:dyaOrig="5813">
          <v:shape id="_x0000_i1028" type="#_x0000_t75" style="width:210.7pt;height:237.15pt" o:ole="">
            <v:imagedata r:id="rId17" o:title=""/>
          </v:shape>
          <o:OLEObject Type="Embed" ProgID="Visio.Drawing.11" ShapeID="_x0000_i1028" DrawAspect="Content" ObjectID="_1447485074" r:id="rId18"/>
        </w:object>
      </w:r>
    </w:p>
    <w:p w:rsidR="008F6DBB" w:rsidRDefault="008F6DBB" w:rsidP="008B3E94">
      <w:pPr>
        <w:spacing w:after="0"/>
      </w:pPr>
    </w:p>
    <w:p w:rsidR="008B3E94" w:rsidRDefault="008B3E94" w:rsidP="008B3E94">
      <w:pPr>
        <w:pStyle w:val="Heading2"/>
      </w:pPr>
      <w:r>
        <w:t>Local Functions/Macros Used by this MDD only</w: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A76307">
        <w:fldChar w:fldCharType="begin"/>
      </w:r>
      <w:r w:rsidR="00F07206">
        <w:instrText xml:space="preserve"> DOCPROPERTY "Module Name"  \* MERGEFORMAT </w:instrText>
      </w:r>
      <w:r w:rsidR="00A76307">
        <w:fldChar w:fldCharType="separate"/>
      </w:r>
      <w:proofErr w:type="spellStart"/>
      <w:r w:rsidR="00E87D3A">
        <w:t>NvMProxy</w:t>
      </w:r>
      <w:r w:rsidR="00A76307">
        <w:fldChar w:fldCharType="end"/>
      </w:r>
      <w:r>
        <w:t>_</w:t>
      </w:r>
      <w:r w:rsidR="00464BDB">
        <w:t>Init</w:t>
      </w:r>
      <w:proofErr w:type="spellEnd"/>
    </w:p>
    <w:p w:rsidR="004A781C" w:rsidRDefault="004A781C">
      <w:pPr>
        <w:pStyle w:val="Heading4"/>
      </w:pPr>
      <w:r>
        <w:t>Design Rationale</w:t>
      </w:r>
    </w:p>
    <w:p w:rsidR="004A781C" w:rsidRDefault="004B1F35">
      <w:r>
        <w:t xml:space="preserve">Transfer the data from the unsecured </w:t>
      </w:r>
      <w:proofErr w:type="spellStart"/>
      <w:r>
        <w:t>Nv</w:t>
      </w:r>
      <w:proofErr w:type="spellEnd"/>
      <w:r>
        <w:t xml:space="preserve"> Data memory buffer to the secured </w:t>
      </w:r>
      <w:proofErr w:type="spellStart"/>
      <w:r>
        <w:t>Nv</w:t>
      </w:r>
      <w:proofErr w:type="spellEnd"/>
      <w:r>
        <w:t xml:space="preserve"> Data memory buffer and </w:t>
      </w:r>
      <w:r w:rsidR="00C93915">
        <w:t xml:space="preserve">initialize the block status shadow to the values returned by the </w:t>
      </w:r>
      <w:proofErr w:type="spellStart"/>
      <w:r w:rsidR="00C93915">
        <w:t>NvM</w:t>
      </w:r>
      <w:proofErr w:type="spellEnd"/>
      <w:r w:rsidR="00C93915">
        <w:t xml:space="preserve"> API.</w:t>
      </w:r>
    </w:p>
    <w:p w:rsidR="004A781C" w:rsidRDefault="004A781C">
      <w:pPr>
        <w:pStyle w:val="Heading4"/>
      </w:pPr>
      <w:r>
        <w:lastRenderedPageBreak/>
        <w:t>Module Outputs</w:t>
      </w:r>
    </w:p>
    <w:p w:rsidR="007B4051" w:rsidRDefault="005E498B" w:rsidP="00247D5A">
      <w:pPr>
        <w:jc w:val="center"/>
      </w:pPr>
      <w:r>
        <w:object w:dxaOrig="10833" w:dyaOrig="17052">
          <v:shape id="_x0000_i1030" type="#_x0000_t75" style="width:344.8pt;height:541.65pt" o:ole="">
            <v:imagedata r:id="rId19" o:title=""/>
          </v:shape>
          <o:OLEObject Type="Embed" ProgID="Visio.Drawing.11" ShapeID="_x0000_i1030" DrawAspect="Content" ObjectID="_1447485075" r:id="rId20"/>
        </w:object>
      </w:r>
    </w:p>
    <w:p w:rsidR="004A781C" w:rsidRDefault="004A781C">
      <w:pPr>
        <w:pStyle w:val="Heading4"/>
      </w:pPr>
      <w:r>
        <w:lastRenderedPageBreak/>
        <w:t xml:space="preserve">Module Internal  </w:t>
      </w:r>
    </w:p>
    <w:p w:rsidR="00520712" w:rsidRDefault="00C93915">
      <w:proofErr w:type="spellStart"/>
      <w:r w:rsidRPr="001A49EE">
        <w:rPr>
          <w:rFonts w:ascii="Arial" w:hAnsi="Arial" w:cs="Arial"/>
          <w:sz w:val="16"/>
        </w:rPr>
        <w:t>NvMPWriteRqst_Cnt_M_Str</w:t>
      </w:r>
      <w:proofErr w:type="spellEnd"/>
      <w:r w:rsidRPr="00520712" w:rsidDel="00C93915">
        <w:t xml:space="preserve"> </w:t>
      </w:r>
      <w:r w:rsidR="00520712" w:rsidRPr="00520712">
        <w:t>= 0*</w:t>
      </w:r>
    </w:p>
    <w:p w:rsidR="00C93915" w:rsidRDefault="00C93915">
      <w:proofErr w:type="spellStart"/>
      <w:r w:rsidRPr="001A49EE">
        <w:rPr>
          <w:rFonts w:ascii="Arial" w:hAnsi="Arial" w:cs="Arial"/>
          <w:sz w:val="16"/>
        </w:rPr>
        <w:t>NvMPSetRBSRqst_Cnt_M_Str</w:t>
      </w:r>
      <w:proofErr w:type="spellEnd"/>
      <w:r>
        <w:rPr>
          <w:rFonts w:ascii="Arial" w:hAnsi="Arial" w:cs="Arial"/>
          <w:sz w:val="16"/>
        </w:rPr>
        <w:t xml:space="preserve"> = 0*</w:t>
      </w:r>
    </w:p>
    <w:p w:rsidR="004B1F35" w:rsidRPr="004B1F35" w:rsidRDefault="004B1F35">
      <w:pPr>
        <w:rPr>
          <w:i/>
        </w:rPr>
      </w:pPr>
      <w:r w:rsidRPr="004B1F35">
        <w:rPr>
          <w:i/>
        </w:rPr>
        <w:t xml:space="preserve">* Cleared by memory </w:t>
      </w:r>
      <w:r>
        <w:rPr>
          <w:i/>
        </w:rPr>
        <w:t>clear function and not</w:t>
      </w:r>
      <w:r w:rsidRPr="004B1F35">
        <w:rPr>
          <w:i/>
        </w:rPr>
        <w:t xml:space="preserve"> explicitly </w:t>
      </w:r>
      <w:r>
        <w:rPr>
          <w:i/>
        </w:rPr>
        <w:t xml:space="preserve">cleared </w:t>
      </w:r>
      <w:r w:rsidRPr="004B1F35">
        <w:rPr>
          <w:i/>
        </w:rPr>
        <w:t xml:space="preserve">in </w:t>
      </w:r>
      <w:r>
        <w:rPr>
          <w:i/>
        </w:rPr>
        <w:t xml:space="preserve">this </w:t>
      </w:r>
      <w:r w:rsidRPr="004B1F35">
        <w:rPr>
          <w:i/>
        </w:rPr>
        <w:t>init function</w:t>
      </w:r>
    </w:p>
    <w:p w:rsidR="004A781C" w:rsidRDefault="004A781C">
      <w:pPr>
        <w:pStyle w:val="Heading2"/>
      </w:pPr>
      <w:r>
        <w:br w:type="page"/>
      </w:r>
      <w:r>
        <w:lastRenderedPageBreak/>
        <w:t>Periodic Functions</w:t>
      </w:r>
    </w:p>
    <w:p w:rsidR="004A781C" w:rsidRDefault="004A781C">
      <w:pPr>
        <w:pStyle w:val="Heading3"/>
      </w:pPr>
      <w:r>
        <w:t xml:space="preserve">Per: </w:t>
      </w:r>
      <w:r w:rsidR="00A76307">
        <w:fldChar w:fldCharType="begin"/>
      </w:r>
      <w:r w:rsidR="00F07206">
        <w:instrText xml:space="preserve"> DOCPROPERTY "Module Name"  \* MERGEFORMAT </w:instrText>
      </w:r>
      <w:r w:rsidR="00A76307">
        <w:fldChar w:fldCharType="separate"/>
      </w:r>
      <w:proofErr w:type="spellStart"/>
      <w:r w:rsidR="00E87D3A">
        <w:t>NvMProxy</w:t>
      </w:r>
      <w:r w:rsidR="00A76307">
        <w:fldChar w:fldCharType="end"/>
      </w:r>
      <w:r>
        <w:t>_</w:t>
      </w:r>
      <w:r w:rsidR="004D3AFD">
        <w:t>MainFunction</w:t>
      </w:r>
      <w:proofErr w:type="spellEnd"/>
    </w:p>
    <w:p w:rsidR="004A781C" w:rsidRDefault="004A781C">
      <w:pPr>
        <w:pStyle w:val="Heading4"/>
      </w:pPr>
      <w:r>
        <w:t>Design Rationale</w:t>
      </w:r>
    </w:p>
    <w:p w:rsidR="004A781C" w:rsidRDefault="004D3AFD">
      <w:r>
        <w:t xml:space="preserve">This function is responsible for forwarding the queued </w:t>
      </w:r>
      <w:proofErr w:type="spellStart"/>
      <w:r>
        <w:t>NvM</w:t>
      </w:r>
      <w:proofErr w:type="spellEnd"/>
      <w:r>
        <w:t xml:space="preserve"> r</w:t>
      </w:r>
      <w:bookmarkStart w:id="199" w:name="_GoBack"/>
      <w:bookmarkEnd w:id="199"/>
      <w:r>
        <w:t xml:space="preserve">equests to the </w:t>
      </w:r>
      <w:proofErr w:type="spellStart"/>
      <w:r>
        <w:t>NvM</w:t>
      </w:r>
      <w:proofErr w:type="spellEnd"/>
      <w:r>
        <w:t xml:space="preserve"> driver in a </w:t>
      </w:r>
      <w:proofErr w:type="spellStart"/>
      <w:r>
        <w:t>SchM</w:t>
      </w:r>
      <w:proofErr w:type="spellEnd"/>
      <w:r>
        <w:t xml:space="preserve"> task running the </w:t>
      </w:r>
      <w:proofErr w:type="spellStart"/>
      <w:r>
        <w:t>NvM</w:t>
      </w:r>
      <w:proofErr w:type="spellEnd"/>
      <w:r>
        <w:t xml:space="preserve"> BSW.</w:t>
      </w:r>
    </w:p>
    <w:p w:rsidR="00520712" w:rsidRDefault="00520712" w:rsidP="00520712">
      <w:r>
        <w:t>This function copies the secured data area to the unsecured data area</w:t>
      </w:r>
      <w:del w:id="200" w:author="Wendling, Lucas" w:date="2013-11-21T15:00:00Z">
        <w:r w:rsidDel="00006D92">
          <w:delText xml:space="preserve"> so that the NvM driver has write access for computation and update of a block Crc, if configured.  Ideally the data buffer used by the NvM driver for writing would be the secured data buffer, but at this time this Proxy is not fully implemented  and does not have CRC computation.  Crc calculation strategy is to be implemented in a future version of this Proxy, at which time the NvM driver should not need write access to the RAM write buffer area.  This means that the NvM_WriteBlock API should be passed the pointer to the secure data area as it’s source for data to write. </w:delText>
        </w:r>
      </w:del>
      <w:ins w:id="201" w:author="Wendling, Lucas" w:date="2013-11-21T15:00:00Z">
        <w:r w:rsidR="00006D92">
          <w:t>.</w:t>
        </w:r>
      </w:ins>
    </w:p>
    <w:p w:rsidR="004A781C" w:rsidRDefault="004A781C">
      <w:pPr>
        <w:pStyle w:val="Heading4"/>
      </w:pPr>
      <w:r>
        <w:t>Program Flow Start</w:t>
      </w:r>
    </w:p>
    <w:p w:rsidR="004A781C" w:rsidRDefault="004D3AFD">
      <w:r>
        <w:t>None</w:t>
      </w:r>
    </w:p>
    <w:p w:rsidR="004A781C" w:rsidRDefault="004A781C">
      <w:pPr>
        <w:pStyle w:val="Heading4"/>
      </w:pPr>
      <w:r>
        <w:t>Store Module Inputs to Local copies</w:t>
      </w:r>
    </w:p>
    <w:p w:rsidR="004A781C" w:rsidRDefault="004D3AFD">
      <w:r>
        <w:t>None</w:t>
      </w:r>
    </w:p>
    <w:p w:rsidR="004A781C" w:rsidRDefault="00AC1DEF">
      <w:pPr>
        <w:pStyle w:val="Heading4"/>
      </w:pPr>
      <w:r>
        <w:lastRenderedPageBreak/>
        <w:t>Processing of function</w:t>
      </w:r>
    </w:p>
    <w:p w:rsidR="00AC1DEF" w:rsidRDefault="00764E78" w:rsidP="009663E7">
      <w:pPr>
        <w:ind w:left="-990"/>
        <w:jc w:val="center"/>
      </w:pPr>
      <w:r>
        <w:object w:dxaOrig="21455" w:dyaOrig="18435">
          <v:shape id="_x0000_i1029" type="#_x0000_t75" style="width:569.4pt;height:484.85pt" o:ole="">
            <v:imagedata r:id="rId21" o:title=""/>
          </v:shape>
          <o:OLEObject Type="Embed" ProgID="Visio.Drawing.11" ShapeID="_x0000_i1029" DrawAspect="Content" ObjectID="_1447485076" r:id="rId22"/>
        </w:object>
      </w:r>
    </w:p>
    <w:p w:rsidR="004A781C" w:rsidRDefault="004A781C">
      <w:pPr>
        <w:pStyle w:val="Heading4"/>
      </w:pPr>
      <w:r>
        <w:t>Store Local copy of outputs into Module Outputs</w:t>
      </w:r>
    </w:p>
    <w:p w:rsidR="004A781C" w:rsidRDefault="004D3AFD">
      <w:r>
        <w:t>None</w:t>
      </w:r>
    </w:p>
    <w:p w:rsidR="004A781C" w:rsidRDefault="004A781C">
      <w:pPr>
        <w:pStyle w:val="Heading4"/>
      </w:pPr>
      <w:r>
        <w:lastRenderedPageBreak/>
        <w:t>Program Flow End</w:t>
      </w:r>
    </w:p>
    <w:p w:rsidR="004A781C" w:rsidRDefault="004D3AFD">
      <w:r>
        <w:t>None</w:t>
      </w:r>
    </w:p>
    <w:p w:rsidR="004A781C" w:rsidRDefault="004A781C"/>
    <w:p w:rsidR="004A781C" w:rsidRDefault="004A781C"/>
    <w:p w:rsidR="004A781C" w:rsidRDefault="004A781C">
      <w:pPr>
        <w:pStyle w:val="Heading2"/>
      </w:pPr>
      <w:r>
        <w:br w:type="page"/>
      </w:r>
      <w:r>
        <w:lastRenderedPageBreak/>
        <w:t>Fault Recovery Functions</w:t>
      </w:r>
    </w:p>
    <w:p w:rsidR="004A781C" w:rsidRDefault="00464BDB">
      <w:r>
        <w:t>None</w:t>
      </w:r>
    </w:p>
    <w:p w:rsidR="004A781C" w:rsidRDefault="004A781C">
      <w:pPr>
        <w:pStyle w:val="Heading2"/>
      </w:pPr>
      <w:r>
        <w:t>Shutdown Functions</w:t>
      </w:r>
    </w:p>
    <w:p w:rsidR="004A781C" w:rsidRDefault="00245502">
      <w:r>
        <w:t>None</w:t>
      </w:r>
    </w:p>
    <w:p w:rsidR="004A781C" w:rsidRDefault="004A781C">
      <w:pPr>
        <w:pStyle w:val="Heading2"/>
      </w:pPr>
      <w:r>
        <w:t>Interrupt Functions</w:t>
      </w:r>
    </w:p>
    <w:p w:rsidR="004A781C" w:rsidRDefault="00245502">
      <w:r>
        <w:t>None</w:t>
      </w:r>
    </w:p>
    <w:p w:rsidR="004A781C" w:rsidRDefault="004A781C">
      <w:pPr>
        <w:pStyle w:val="Heading2"/>
      </w:pPr>
      <w:r>
        <w:t>Serial Communication Functions</w:t>
      </w:r>
    </w:p>
    <w:p w:rsidR="004A781C" w:rsidRDefault="0024550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CE5433" w:rsidRDefault="00CE5433" w:rsidP="00CE5433">
      <w:proofErr w:type="spellStart"/>
      <w:r>
        <w:t>NvMProxy_Init</w:t>
      </w:r>
      <w:proofErr w:type="spellEnd"/>
      <w:r>
        <w:t xml:space="preserve"> must be scheduled after to </w:t>
      </w:r>
      <w:proofErr w:type="spellStart"/>
      <w:r>
        <w:t>NvM_ReadAll</w:t>
      </w:r>
      <w:proofErr w:type="spellEnd"/>
      <w:r>
        <w:t xml:space="preserve"> is completed.  </w:t>
      </w:r>
      <w:proofErr w:type="spellStart"/>
      <w:r>
        <w:t>Additionaly</w:t>
      </w:r>
      <w:proofErr w:type="spellEnd"/>
      <w:r>
        <w:t xml:space="preserve"> </w:t>
      </w:r>
      <w:proofErr w:type="spellStart"/>
      <w:r>
        <w:t>NvMProxy_Init</w:t>
      </w:r>
      <w:proofErr w:type="spellEnd"/>
      <w:r>
        <w:t xml:space="preserve"> must be executed as a trusted function to grant rights for initializing the secured memory.  This would typically be accomplished via an Os trusted function call API.</w:t>
      </w:r>
    </w:p>
    <w:p w:rsidR="00CE5433" w:rsidRPr="00CE5433" w:rsidRDefault="00CE5433" w:rsidP="00CE5433"/>
    <w:p w:rsidR="004A781C" w:rsidRDefault="00CE5433">
      <w:proofErr w:type="spellStart"/>
      <w:r>
        <w:t>NvMProxy_MainFunction</w:t>
      </w:r>
      <w:proofErr w:type="spellEnd"/>
      <w:r>
        <w:t xml:space="preserve"> should be scheduled prior to </w:t>
      </w:r>
      <w:proofErr w:type="spellStart"/>
      <w:r>
        <w:t>NvM_MainFunction</w:t>
      </w:r>
      <w:proofErr w:type="spellEnd"/>
      <w:r>
        <w:t xml:space="preserve">.  This provides the minimal amount of lag in forwarding and processing </w:t>
      </w:r>
      <w:proofErr w:type="spellStart"/>
      <w:r>
        <w:t>NvM</w:t>
      </w:r>
      <w:proofErr w:type="spellEnd"/>
      <w:r>
        <w:t xml:space="preserve"> service requests.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538"/>
        <w:gridCol w:w="2700"/>
        <w:gridCol w:w="3690"/>
      </w:tblGrid>
      <w:tr w:rsidR="007A69AC" w:rsidTr="00245502">
        <w:tc>
          <w:tcPr>
            <w:tcW w:w="253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CE5433" w:rsidRPr="00381542" w:rsidTr="00912F7B">
        <w:tc>
          <w:tcPr>
            <w:tcW w:w="2538" w:type="dxa"/>
            <w:tcBorders>
              <w:top w:val="single" w:sz="6" w:space="0" w:color="auto"/>
              <w:left w:val="single" w:sz="6" w:space="0" w:color="auto"/>
              <w:bottom w:val="single" w:sz="6" w:space="0" w:color="auto"/>
              <w:right w:val="single" w:sz="6" w:space="0" w:color="auto"/>
            </w:tcBorders>
          </w:tcPr>
          <w:p w:rsidR="00CE5433" w:rsidRPr="00381542" w:rsidRDefault="00A76307" w:rsidP="00912F7B">
            <w:pPr>
              <w:spacing w:before="60"/>
              <w:rPr>
                <w:rFonts w:ascii="Arial" w:hAnsi="Arial" w:cs="Arial"/>
                <w:sz w:val="16"/>
                <w:szCs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Init</w:t>
            </w:r>
            <w:proofErr w:type="spellEnd"/>
          </w:p>
        </w:tc>
        <w:tc>
          <w:tcPr>
            <w:tcW w:w="2700" w:type="dxa"/>
            <w:tcBorders>
              <w:top w:val="single" w:sz="6" w:space="0" w:color="auto"/>
              <w:left w:val="single" w:sz="6" w:space="0" w:color="auto"/>
              <w:bottom w:val="single" w:sz="6" w:space="0" w:color="auto"/>
              <w:right w:val="single" w:sz="6" w:space="0" w:color="auto"/>
            </w:tcBorders>
          </w:tcPr>
          <w:p w:rsidR="00CE5433" w:rsidRPr="00381542" w:rsidRDefault="00CE5433" w:rsidP="00912F7B">
            <w:pPr>
              <w:spacing w:before="60"/>
              <w:rPr>
                <w:rFonts w:ascii="Arial" w:hAnsi="Arial" w:cs="Arial"/>
                <w:sz w:val="16"/>
                <w:szCs w:val="16"/>
              </w:rPr>
            </w:pPr>
            <w:r>
              <w:rPr>
                <w:rFonts w:ascii="Arial" w:hAnsi="Arial" w:cs="Arial"/>
                <w:sz w:val="16"/>
                <w:szCs w:val="16"/>
              </w:rPr>
              <w:t>Once during startup</w:t>
            </w:r>
          </w:p>
        </w:tc>
        <w:tc>
          <w:tcPr>
            <w:tcW w:w="3690" w:type="dxa"/>
            <w:tcBorders>
              <w:top w:val="single" w:sz="6" w:space="0" w:color="auto"/>
              <w:left w:val="single" w:sz="6" w:space="0" w:color="auto"/>
              <w:bottom w:val="single" w:sz="6" w:space="0" w:color="auto"/>
              <w:right w:val="single" w:sz="6" w:space="0" w:color="auto"/>
            </w:tcBorders>
          </w:tcPr>
          <w:p w:rsidR="00CE5433" w:rsidRPr="00381542" w:rsidRDefault="00CE5433" w:rsidP="00912F7B">
            <w:pPr>
              <w:spacing w:before="60"/>
              <w:rPr>
                <w:rFonts w:ascii="Arial" w:hAnsi="Arial" w:cs="Arial"/>
                <w:sz w:val="16"/>
                <w:szCs w:val="16"/>
              </w:rPr>
            </w:pPr>
            <w:r>
              <w:rPr>
                <w:rFonts w:ascii="Arial" w:hAnsi="Arial" w:cs="Arial"/>
                <w:sz w:val="16"/>
                <w:szCs w:val="16"/>
              </w:rPr>
              <w:t>COLD INIT</w:t>
            </w:r>
          </w:p>
        </w:tc>
      </w:tr>
      <w:tr w:rsidR="007A69AC" w:rsidRPr="00381542" w:rsidTr="00245502">
        <w:tc>
          <w:tcPr>
            <w:tcW w:w="2538" w:type="dxa"/>
            <w:tcBorders>
              <w:top w:val="single" w:sz="6" w:space="0" w:color="auto"/>
              <w:left w:val="single" w:sz="6" w:space="0" w:color="auto"/>
              <w:bottom w:val="single" w:sz="6" w:space="0" w:color="auto"/>
              <w:right w:val="single" w:sz="6" w:space="0" w:color="auto"/>
            </w:tcBorders>
          </w:tcPr>
          <w:p w:rsidR="007A69AC" w:rsidRPr="00381542" w:rsidRDefault="00A76307" w:rsidP="00F957FA">
            <w:pPr>
              <w:spacing w:before="60"/>
              <w:rPr>
                <w:rFonts w:ascii="Arial" w:hAnsi="Arial" w:cs="Arial"/>
                <w:sz w:val="16"/>
                <w:szCs w:val="16"/>
              </w:rPr>
            </w:pPr>
            <w:r>
              <w:fldChar w:fldCharType="begin"/>
            </w:r>
            <w:r w:rsidR="00F07206">
              <w:instrText xml:space="preserve"> DOCPROPERTY "Module Name"  \* MERGEFORMAT </w:instrText>
            </w:r>
            <w:r>
              <w:fldChar w:fldCharType="separate"/>
            </w:r>
            <w:proofErr w:type="spellStart"/>
            <w:r w:rsidR="00245502" w:rsidRPr="00245502">
              <w:rPr>
                <w:rFonts w:ascii="Arial" w:hAnsi="Arial" w:cs="Arial"/>
                <w:sz w:val="16"/>
                <w:szCs w:val="16"/>
              </w:rPr>
              <w:t>NvMProxy</w:t>
            </w:r>
            <w:r>
              <w:fldChar w:fldCharType="end"/>
            </w:r>
            <w:r w:rsidR="00245502" w:rsidRPr="00245502">
              <w:rPr>
                <w:rFonts w:ascii="Arial" w:hAnsi="Arial" w:cs="Arial"/>
                <w:sz w:val="16"/>
                <w:szCs w:val="16"/>
              </w:rPr>
              <w:t>_MainFunction</w:t>
            </w:r>
            <w:proofErr w:type="spellEnd"/>
          </w:p>
        </w:tc>
        <w:tc>
          <w:tcPr>
            <w:tcW w:w="2700" w:type="dxa"/>
            <w:tcBorders>
              <w:top w:val="single" w:sz="6" w:space="0" w:color="auto"/>
              <w:left w:val="single" w:sz="6" w:space="0" w:color="auto"/>
              <w:bottom w:val="single" w:sz="6" w:space="0" w:color="auto"/>
              <w:right w:val="single" w:sz="6" w:space="0" w:color="auto"/>
            </w:tcBorders>
          </w:tcPr>
          <w:p w:rsidR="007A69AC" w:rsidRPr="00381542" w:rsidRDefault="00245502" w:rsidP="00F957FA">
            <w:pPr>
              <w:spacing w:before="60"/>
              <w:rPr>
                <w:rFonts w:ascii="Arial" w:hAnsi="Arial" w:cs="Arial"/>
                <w:sz w:val="16"/>
                <w:szCs w:val="16"/>
              </w:rPr>
            </w:pPr>
            <w:r>
              <w:rPr>
                <w:rFonts w:ascii="Arial" w:hAnsi="Arial" w:cs="Arial"/>
                <w:sz w:val="16"/>
                <w:szCs w:val="16"/>
              </w:rPr>
              <w:t xml:space="preserve">Same as </w:t>
            </w:r>
            <w:proofErr w:type="spellStart"/>
            <w:r>
              <w:rPr>
                <w:rFonts w:ascii="Arial" w:hAnsi="Arial" w:cs="Arial"/>
                <w:sz w:val="16"/>
                <w:szCs w:val="16"/>
              </w:rPr>
              <w:t>NvM_MainFunction</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245502" w:rsidP="00F957FA">
            <w:pPr>
              <w:spacing w:before="60"/>
              <w:rPr>
                <w:rFonts w:ascii="Arial" w:hAnsi="Arial" w:cs="Arial"/>
                <w:sz w:val="16"/>
                <w:szCs w:val="16"/>
              </w:rPr>
            </w:pPr>
            <w:r>
              <w:rPr>
                <w:rFonts w:ascii="Arial" w:hAnsi="Arial" w:cs="Arial"/>
                <w:sz w:val="16"/>
                <w:szCs w:val="16"/>
              </w:rPr>
              <w:t xml:space="preserve">Same as </w:t>
            </w:r>
            <w:proofErr w:type="spellStart"/>
            <w:r>
              <w:rPr>
                <w:rFonts w:ascii="Arial" w:hAnsi="Arial" w:cs="Arial"/>
                <w:sz w:val="16"/>
                <w:szCs w:val="16"/>
              </w:rPr>
              <w:t>NvM_MainFunction</w:t>
            </w:r>
            <w:proofErr w:type="spellEnd"/>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76307">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Init</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CE5433">
            <w:pPr>
              <w:spacing w:before="60"/>
              <w:rPr>
                <w:rFonts w:ascii="Arial" w:hAnsi="Arial" w:cs="Arial"/>
                <w:sz w:val="16"/>
              </w:rPr>
            </w:pPr>
            <w:r w:rsidRPr="00CE5433">
              <w:rPr>
                <w:rFonts w:ascii="Arial" w:hAnsi="Arial" w:cs="Arial"/>
                <w:sz w:val="16"/>
              </w:rPr>
              <w:t>NVMPROXY_START_SEC_CODE</w:t>
            </w:r>
          </w:p>
        </w:tc>
      </w:tr>
      <w:tr w:rsidR="00CE5433" w:rsidTr="00912F7B">
        <w:tc>
          <w:tcPr>
            <w:tcW w:w="4464" w:type="dxa"/>
            <w:tcBorders>
              <w:top w:val="single" w:sz="6" w:space="0" w:color="auto"/>
              <w:left w:val="single" w:sz="6" w:space="0" w:color="auto"/>
              <w:bottom w:val="single" w:sz="6" w:space="0" w:color="auto"/>
              <w:right w:val="single" w:sz="6" w:space="0" w:color="auto"/>
            </w:tcBorders>
          </w:tcPr>
          <w:p w:rsidR="00CE5433" w:rsidRDefault="00A76307" w:rsidP="00912F7B">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_MainFunction</w:t>
            </w:r>
            <w:proofErr w:type="spellEnd"/>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r w:rsidRPr="00CE5433">
              <w:rPr>
                <w:rFonts w:ascii="Arial" w:hAnsi="Arial" w:cs="Arial"/>
                <w:sz w:val="16"/>
              </w:rPr>
              <w:t>NVMPROXY_START_SEC_CODE</w:t>
            </w:r>
          </w:p>
        </w:tc>
      </w:tr>
      <w:tr w:rsidR="00CE5433" w:rsidTr="00912F7B">
        <w:tc>
          <w:tcPr>
            <w:tcW w:w="4464" w:type="dxa"/>
            <w:tcBorders>
              <w:top w:val="single" w:sz="6" w:space="0" w:color="auto"/>
              <w:left w:val="single" w:sz="6" w:space="0" w:color="auto"/>
              <w:bottom w:val="single" w:sz="6" w:space="0" w:color="auto"/>
              <w:right w:val="single" w:sz="6" w:space="0" w:color="auto"/>
            </w:tcBorders>
          </w:tcPr>
          <w:p w:rsidR="00CE5433" w:rsidRDefault="00A76307" w:rsidP="00912F7B">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Write</w:t>
            </w:r>
            <w:r w:rsidR="00C93915">
              <w:rPr>
                <w:rFonts w:ascii="Arial" w:hAnsi="Arial" w:cs="Arial"/>
                <w:sz w:val="16"/>
                <w:szCs w:val="16"/>
              </w:rPr>
              <w:t>All</w:t>
            </w:r>
            <w:proofErr w:type="spellEnd"/>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WriteBlock</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SetRamBlockStatus</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GetErrorStatus</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E5433" w:rsidTr="00BF364D">
        <w:tc>
          <w:tcPr>
            <w:tcW w:w="4464" w:type="dxa"/>
            <w:tcBorders>
              <w:top w:val="single" w:sz="6" w:space="0" w:color="auto"/>
              <w:left w:val="single" w:sz="6" w:space="0" w:color="auto"/>
              <w:bottom w:val="single" w:sz="6" w:space="0" w:color="auto"/>
              <w:right w:val="single" w:sz="6" w:space="0" w:color="auto"/>
            </w:tcBorders>
          </w:tcPr>
          <w:p w:rsidR="00CE5433" w:rsidRDefault="00C93915">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CE5433">
      <w:pPr>
        <w:numPr>
          <w:ilvl w:val="0"/>
          <w:numId w:val="6"/>
        </w:numPr>
      </w:pPr>
      <w:del w:id="202" w:author="Wendling, Lucas" w:date="2013-11-22T09:01:00Z">
        <w:r w:rsidDel="00764E78">
          <w:delText>This module does not perform the required data validation function.  This is because no requirements existed at the time of this module’s creation to define the required data verification.</w:delText>
        </w:r>
      </w:del>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4A781C">
            <w:pPr>
              <w:spacing w:before="60"/>
              <w:rPr>
                <w:rFonts w:ascii="Arial" w:hAnsi="Arial" w:cs="Arial"/>
                <w:sz w:val="16"/>
              </w:rPr>
            </w:pPr>
          </w:p>
        </w:tc>
        <w:tc>
          <w:tcPr>
            <w:tcW w:w="6210" w:type="dxa"/>
          </w:tcPr>
          <w:p w:rsidR="004A781C" w:rsidRDefault="00CE5433">
            <w:pPr>
              <w:spacing w:before="60"/>
              <w:rPr>
                <w:rFonts w:ascii="Arial" w:hAnsi="Arial" w:cs="Arial"/>
                <w:sz w:val="16"/>
              </w:rPr>
            </w:pPr>
            <w:r>
              <w:rPr>
                <w:rFonts w:ascii="Arial" w:hAnsi="Arial" w:cs="Arial"/>
                <w:sz w:val="16"/>
              </w:rPr>
              <w:t>Initial creation</w:t>
            </w:r>
          </w:p>
        </w:tc>
        <w:tc>
          <w:tcPr>
            <w:tcW w:w="1080" w:type="dxa"/>
          </w:tcPr>
          <w:p w:rsidR="004A781C" w:rsidRDefault="00CE5433">
            <w:pPr>
              <w:spacing w:before="60"/>
              <w:rPr>
                <w:rFonts w:ascii="Arial" w:hAnsi="Arial" w:cs="Arial"/>
                <w:sz w:val="16"/>
              </w:rPr>
            </w:pPr>
            <w:r>
              <w:rPr>
                <w:rFonts w:ascii="Arial" w:hAnsi="Arial" w:cs="Arial"/>
                <w:sz w:val="16"/>
              </w:rPr>
              <w:t>21-Mar-12</w:t>
            </w:r>
          </w:p>
        </w:tc>
        <w:tc>
          <w:tcPr>
            <w:tcW w:w="1105" w:type="dxa"/>
          </w:tcPr>
          <w:p w:rsidR="004A781C" w:rsidRDefault="00CE5433">
            <w:pPr>
              <w:spacing w:before="60"/>
              <w:rPr>
                <w:rFonts w:ascii="Arial" w:hAnsi="Arial" w:cs="Arial"/>
                <w:sz w:val="16"/>
              </w:rPr>
            </w:pPr>
            <w:r>
              <w:rPr>
                <w:rFonts w:ascii="Arial" w:hAnsi="Arial" w:cs="Arial"/>
                <w:sz w:val="16"/>
              </w:rPr>
              <w:t>JJW</w:t>
            </w:r>
          </w:p>
        </w:tc>
      </w:tr>
      <w:tr w:rsidR="00E6625B">
        <w:tc>
          <w:tcPr>
            <w:tcW w:w="616" w:type="dxa"/>
          </w:tcPr>
          <w:p w:rsidR="00E6625B" w:rsidRDefault="00E6625B">
            <w:pPr>
              <w:spacing w:before="60"/>
              <w:rPr>
                <w:rFonts w:ascii="Arial" w:hAnsi="Arial" w:cs="Arial"/>
                <w:sz w:val="16"/>
              </w:rPr>
            </w:pPr>
            <w:r>
              <w:rPr>
                <w:rFonts w:ascii="Arial" w:hAnsi="Arial" w:cs="Arial"/>
                <w:sz w:val="16"/>
              </w:rPr>
              <w:t>2</w:t>
            </w:r>
          </w:p>
        </w:tc>
        <w:tc>
          <w:tcPr>
            <w:tcW w:w="662" w:type="dxa"/>
          </w:tcPr>
          <w:p w:rsidR="00E6625B" w:rsidRDefault="00E6625B">
            <w:pPr>
              <w:spacing w:before="60"/>
              <w:rPr>
                <w:rFonts w:ascii="Arial" w:hAnsi="Arial" w:cs="Arial"/>
                <w:sz w:val="16"/>
              </w:rPr>
            </w:pPr>
          </w:p>
        </w:tc>
        <w:tc>
          <w:tcPr>
            <w:tcW w:w="6210" w:type="dxa"/>
          </w:tcPr>
          <w:p w:rsidR="00E6625B" w:rsidRDefault="00E6625B">
            <w:pPr>
              <w:spacing w:before="60"/>
              <w:rPr>
                <w:rFonts w:ascii="Arial" w:hAnsi="Arial" w:cs="Arial"/>
                <w:sz w:val="16"/>
              </w:rPr>
            </w:pPr>
            <w:r>
              <w:rPr>
                <w:rFonts w:ascii="Arial" w:hAnsi="Arial" w:cs="Arial"/>
                <w:sz w:val="16"/>
              </w:rPr>
              <w:t xml:space="preserve">Corrected anomaly 4437 in </w:t>
            </w:r>
            <w:proofErr w:type="spellStart"/>
            <w:r>
              <w:rPr>
                <w:rFonts w:ascii="Arial" w:hAnsi="Arial" w:cs="Arial"/>
                <w:sz w:val="16"/>
              </w:rPr>
              <w:t>NvMProxy</w:t>
            </w:r>
            <w:proofErr w:type="spellEnd"/>
            <w:r>
              <w:rPr>
                <w:rFonts w:ascii="Arial" w:hAnsi="Arial" w:cs="Arial"/>
                <w:sz w:val="16"/>
              </w:rPr>
              <w:t xml:space="preserve"> </w:t>
            </w:r>
            <w:proofErr w:type="spellStart"/>
            <w:r>
              <w:rPr>
                <w:rFonts w:ascii="Arial" w:hAnsi="Arial" w:cs="Arial"/>
                <w:sz w:val="16"/>
              </w:rPr>
              <w:t>init</w:t>
            </w:r>
            <w:proofErr w:type="spellEnd"/>
            <w:r>
              <w:rPr>
                <w:rFonts w:ascii="Arial" w:hAnsi="Arial" w:cs="Arial"/>
                <w:sz w:val="16"/>
              </w:rPr>
              <w:t xml:space="preserve"> routine</w:t>
            </w:r>
          </w:p>
        </w:tc>
        <w:tc>
          <w:tcPr>
            <w:tcW w:w="1080" w:type="dxa"/>
          </w:tcPr>
          <w:p w:rsidR="00E6625B" w:rsidRDefault="00E6625B">
            <w:pPr>
              <w:spacing w:before="60"/>
              <w:rPr>
                <w:rFonts w:ascii="Arial" w:hAnsi="Arial" w:cs="Arial"/>
                <w:sz w:val="16"/>
              </w:rPr>
            </w:pPr>
            <w:r>
              <w:rPr>
                <w:rFonts w:ascii="Arial" w:hAnsi="Arial" w:cs="Arial"/>
                <w:sz w:val="16"/>
              </w:rPr>
              <w:t>01-Mar-13</w:t>
            </w:r>
          </w:p>
        </w:tc>
        <w:tc>
          <w:tcPr>
            <w:tcW w:w="1105" w:type="dxa"/>
          </w:tcPr>
          <w:p w:rsidR="00E6625B" w:rsidRDefault="00E6625B">
            <w:pPr>
              <w:spacing w:before="60"/>
              <w:rPr>
                <w:rFonts w:ascii="Arial" w:hAnsi="Arial" w:cs="Arial"/>
                <w:sz w:val="16"/>
              </w:rPr>
            </w:pPr>
            <w:r>
              <w:rPr>
                <w:rFonts w:ascii="Arial" w:hAnsi="Arial" w:cs="Arial"/>
                <w:sz w:val="16"/>
              </w:rPr>
              <w:t>KJS</w:t>
            </w:r>
          </w:p>
        </w:tc>
      </w:tr>
      <w:tr w:rsidR="003F22BF">
        <w:tc>
          <w:tcPr>
            <w:tcW w:w="616" w:type="dxa"/>
          </w:tcPr>
          <w:p w:rsidR="003F22BF" w:rsidRDefault="003F22BF">
            <w:pPr>
              <w:spacing w:before="60"/>
              <w:rPr>
                <w:rFonts w:ascii="Arial" w:hAnsi="Arial" w:cs="Arial"/>
                <w:sz w:val="16"/>
              </w:rPr>
            </w:pPr>
            <w:r>
              <w:rPr>
                <w:rFonts w:ascii="Arial" w:hAnsi="Arial" w:cs="Arial"/>
                <w:sz w:val="16"/>
              </w:rPr>
              <w:t>3</w:t>
            </w:r>
          </w:p>
        </w:tc>
        <w:tc>
          <w:tcPr>
            <w:tcW w:w="662" w:type="dxa"/>
          </w:tcPr>
          <w:p w:rsidR="003F22BF" w:rsidRDefault="003F22BF">
            <w:pPr>
              <w:spacing w:before="60"/>
              <w:rPr>
                <w:rFonts w:ascii="Arial" w:hAnsi="Arial" w:cs="Arial"/>
                <w:sz w:val="16"/>
              </w:rPr>
            </w:pPr>
          </w:p>
        </w:tc>
        <w:tc>
          <w:tcPr>
            <w:tcW w:w="6210" w:type="dxa"/>
          </w:tcPr>
          <w:p w:rsidR="003F22BF" w:rsidRDefault="003F22BF">
            <w:pPr>
              <w:spacing w:before="60"/>
              <w:rPr>
                <w:rFonts w:ascii="Arial" w:hAnsi="Arial" w:cs="Arial"/>
                <w:sz w:val="16"/>
              </w:rPr>
            </w:pPr>
          </w:p>
        </w:tc>
        <w:tc>
          <w:tcPr>
            <w:tcW w:w="1080" w:type="dxa"/>
          </w:tcPr>
          <w:p w:rsidR="003F22BF" w:rsidRDefault="003F22BF">
            <w:pPr>
              <w:spacing w:before="60"/>
              <w:rPr>
                <w:rFonts w:ascii="Arial" w:hAnsi="Arial" w:cs="Arial"/>
                <w:sz w:val="16"/>
              </w:rPr>
            </w:pPr>
            <w:r>
              <w:rPr>
                <w:rFonts w:ascii="Arial" w:hAnsi="Arial" w:cs="Arial"/>
                <w:sz w:val="16"/>
              </w:rPr>
              <w:t>30-May-13</w:t>
            </w:r>
          </w:p>
        </w:tc>
        <w:tc>
          <w:tcPr>
            <w:tcW w:w="1105" w:type="dxa"/>
          </w:tcPr>
          <w:p w:rsidR="003F22BF" w:rsidRDefault="003F22BF">
            <w:pPr>
              <w:spacing w:before="60"/>
              <w:rPr>
                <w:rFonts w:ascii="Arial" w:hAnsi="Arial" w:cs="Arial"/>
                <w:sz w:val="16"/>
              </w:rPr>
            </w:pPr>
            <w:r>
              <w:rPr>
                <w:rFonts w:ascii="Arial" w:hAnsi="Arial" w:cs="Arial"/>
                <w:sz w:val="16"/>
              </w:rPr>
              <w:t>JJW</w:t>
            </w:r>
          </w:p>
        </w:tc>
      </w:tr>
      <w:tr w:rsidR="00764E78">
        <w:trPr>
          <w:ins w:id="203" w:author="Wendling, Lucas" w:date="2013-11-22T09:02:00Z"/>
        </w:trPr>
        <w:tc>
          <w:tcPr>
            <w:tcW w:w="616" w:type="dxa"/>
          </w:tcPr>
          <w:p w:rsidR="00764E78" w:rsidRDefault="00764E78">
            <w:pPr>
              <w:spacing w:before="60"/>
              <w:rPr>
                <w:ins w:id="204" w:author="Wendling, Lucas" w:date="2013-11-22T09:02:00Z"/>
                <w:rFonts w:ascii="Arial" w:hAnsi="Arial" w:cs="Arial"/>
                <w:sz w:val="16"/>
              </w:rPr>
            </w:pPr>
            <w:ins w:id="205" w:author="Wendling, Lucas" w:date="2013-11-22T09:02:00Z">
              <w:r>
                <w:rPr>
                  <w:rFonts w:ascii="Arial" w:hAnsi="Arial" w:cs="Arial"/>
                  <w:sz w:val="16"/>
                </w:rPr>
                <w:t>4</w:t>
              </w:r>
            </w:ins>
          </w:p>
        </w:tc>
        <w:tc>
          <w:tcPr>
            <w:tcW w:w="662" w:type="dxa"/>
          </w:tcPr>
          <w:p w:rsidR="00764E78" w:rsidRDefault="00764E78">
            <w:pPr>
              <w:spacing w:before="60"/>
              <w:rPr>
                <w:ins w:id="206" w:author="Wendling, Lucas" w:date="2013-11-22T09:02:00Z"/>
                <w:rFonts w:ascii="Arial" w:hAnsi="Arial" w:cs="Arial"/>
                <w:sz w:val="16"/>
              </w:rPr>
            </w:pPr>
          </w:p>
        </w:tc>
        <w:tc>
          <w:tcPr>
            <w:tcW w:w="6210" w:type="dxa"/>
          </w:tcPr>
          <w:p w:rsidR="00764E78" w:rsidRDefault="00764E78">
            <w:pPr>
              <w:spacing w:before="60"/>
              <w:rPr>
                <w:ins w:id="207" w:author="Wendling, Lucas" w:date="2013-11-22T09:02:00Z"/>
                <w:rFonts w:ascii="Arial" w:hAnsi="Arial" w:cs="Arial"/>
                <w:sz w:val="16"/>
              </w:rPr>
            </w:pPr>
            <w:ins w:id="208" w:author="Wendling, Lucas" w:date="2013-11-22T09:02:00Z">
              <w:r>
                <w:rPr>
                  <w:rFonts w:ascii="Arial" w:hAnsi="Arial" w:cs="Arial"/>
                  <w:sz w:val="16"/>
                </w:rPr>
                <w:t>Added CRC and Redundant block checking ability</w:t>
              </w:r>
            </w:ins>
          </w:p>
        </w:tc>
        <w:tc>
          <w:tcPr>
            <w:tcW w:w="1080" w:type="dxa"/>
          </w:tcPr>
          <w:p w:rsidR="00764E78" w:rsidRDefault="00764E78">
            <w:pPr>
              <w:spacing w:before="60"/>
              <w:rPr>
                <w:ins w:id="209" w:author="Wendling, Lucas" w:date="2013-11-22T09:02:00Z"/>
                <w:rFonts w:ascii="Arial" w:hAnsi="Arial" w:cs="Arial"/>
                <w:sz w:val="16"/>
              </w:rPr>
            </w:pPr>
            <w:ins w:id="210" w:author="Wendling, Lucas" w:date="2013-11-22T09:02:00Z">
              <w:r>
                <w:rPr>
                  <w:rFonts w:ascii="Arial" w:hAnsi="Arial" w:cs="Arial"/>
                  <w:sz w:val="16"/>
                </w:rPr>
                <w:t>22-Nov-13</w:t>
              </w:r>
            </w:ins>
          </w:p>
        </w:tc>
        <w:tc>
          <w:tcPr>
            <w:tcW w:w="1105" w:type="dxa"/>
          </w:tcPr>
          <w:p w:rsidR="00764E78" w:rsidRDefault="00764E78">
            <w:pPr>
              <w:spacing w:before="60"/>
              <w:rPr>
                <w:ins w:id="211" w:author="Wendling, Lucas" w:date="2013-11-22T09:02:00Z"/>
                <w:rFonts w:ascii="Arial" w:hAnsi="Arial" w:cs="Arial"/>
                <w:sz w:val="16"/>
              </w:rPr>
            </w:pPr>
            <w:ins w:id="212" w:author="Wendling, Lucas" w:date="2013-11-22T09:02:00Z">
              <w:r>
                <w:rPr>
                  <w:rFonts w:ascii="Arial" w:hAnsi="Arial" w:cs="Arial"/>
                  <w:sz w:val="16"/>
                </w:rPr>
                <w:t>LWW</w:t>
              </w:r>
            </w:ins>
          </w:p>
        </w:tc>
      </w:tr>
    </w:tbl>
    <w:p w:rsidR="00107819" w:rsidRDefault="00107819"/>
    <w:p w:rsidR="00E87D3A" w:rsidRDefault="00E87D3A"/>
    <w:sectPr w:rsidR="00E87D3A" w:rsidSect="00937013">
      <w:headerReference w:type="default"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15D" w:rsidRDefault="005F715D">
      <w:r>
        <w:separator/>
      </w:r>
    </w:p>
  </w:endnote>
  <w:endnote w:type="continuationSeparator" w:id="0">
    <w:p w:rsidR="005F715D" w:rsidRDefault="005F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08D" w:rsidRDefault="00CC708D">
    <w:pPr>
      <w:pStyle w:val="Footer"/>
    </w:pPr>
    <w:r>
      <w:rPr>
        <w:snapToGrid w:val="0"/>
      </w:rPr>
      <w:tab/>
    </w:r>
    <w:fldSimple w:instr=" DOCPROPERTY &quot;Company&quot;  \* MERGEFORMAT ">
      <w:r w:rsidRPr="00C71C02">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15D" w:rsidRDefault="005F715D">
      <w:r>
        <w:separator/>
      </w:r>
    </w:p>
  </w:footnote>
  <w:footnote w:type="continuationSeparator" w:id="0">
    <w:p w:rsidR="005F715D" w:rsidRDefault="005F7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08D" w:rsidRDefault="00CC708D">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C708D">
      <w:trPr>
        <w:cantSplit/>
      </w:trPr>
      <w:tc>
        <w:tcPr>
          <w:tcW w:w="990" w:type="dxa"/>
        </w:tcPr>
        <w:p w:rsidR="00CC708D" w:rsidRDefault="00CC708D">
          <w:pPr>
            <w:pStyle w:val="Header"/>
          </w:pPr>
          <w:r>
            <w:t>Title:</w:t>
          </w:r>
        </w:p>
      </w:tc>
      <w:tc>
        <w:tcPr>
          <w:tcW w:w="5400" w:type="dxa"/>
          <w:gridSpan w:val="3"/>
          <w:vMerge w:val="restart"/>
        </w:tcPr>
        <w:p w:rsidR="00CC708D" w:rsidRDefault="00CC708D">
          <w:pPr>
            <w:pStyle w:val="Header"/>
          </w:pPr>
          <w:r>
            <w:fldChar w:fldCharType="begin"/>
          </w:r>
          <w:r>
            <w:instrText xml:space="preserve"> DOCPROPERTY "Document Title"  \* MERGEFORMAT </w:instrText>
          </w:r>
          <w:r>
            <w:fldChar w:fldCharType="separate"/>
          </w:r>
          <w:proofErr w:type="spellStart"/>
          <w:r>
            <w:t>NvM</w:t>
          </w:r>
          <w:proofErr w:type="spellEnd"/>
          <w:r>
            <w:t xml:space="preserve"> Proxy</w:t>
          </w:r>
          <w:r>
            <w:fldChar w:fldCharType="end"/>
          </w:r>
        </w:p>
        <w:p w:rsidR="00CC708D" w:rsidRDefault="00CC708D"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CC708D" w:rsidRDefault="00CC708D">
          <w:pPr>
            <w:pStyle w:val="Header"/>
          </w:pPr>
          <w:r>
            <w:t>Revision:</w:t>
          </w:r>
        </w:p>
      </w:tc>
      <w:tc>
        <w:tcPr>
          <w:tcW w:w="1350" w:type="dxa"/>
        </w:tcPr>
        <w:p w:rsidR="00CC708D" w:rsidRDefault="00CC708D">
          <w:pPr>
            <w:pStyle w:val="Header"/>
          </w:pPr>
          <w:ins w:id="213" w:author="Wendling, Lucas" w:date="2013-11-21T12:07:00Z">
            <w:r>
              <w:t>4</w:t>
            </w:r>
          </w:ins>
          <w:del w:id="214" w:author="Wendling, Lucas" w:date="2013-11-21T12:07:00Z">
            <w:r w:rsidDel="00D35749">
              <w:delText>3</w:delText>
            </w:r>
          </w:del>
        </w:p>
      </w:tc>
    </w:tr>
    <w:tr w:rsidR="00CC708D">
      <w:trPr>
        <w:cantSplit/>
      </w:trPr>
      <w:tc>
        <w:tcPr>
          <w:tcW w:w="990" w:type="dxa"/>
        </w:tcPr>
        <w:p w:rsidR="00CC708D" w:rsidRDefault="00CC708D">
          <w:pPr>
            <w:pStyle w:val="Header"/>
          </w:pPr>
          <w:r>
            <w:t xml:space="preserve">Product:     </w:t>
          </w:r>
        </w:p>
      </w:tc>
      <w:tc>
        <w:tcPr>
          <w:tcW w:w="5400" w:type="dxa"/>
          <w:gridSpan w:val="3"/>
          <w:vMerge/>
        </w:tcPr>
        <w:p w:rsidR="00CC708D" w:rsidRDefault="00CC708D">
          <w:pPr>
            <w:pStyle w:val="Header"/>
            <w:jc w:val="center"/>
          </w:pPr>
        </w:p>
      </w:tc>
      <w:tc>
        <w:tcPr>
          <w:tcW w:w="1170" w:type="dxa"/>
        </w:tcPr>
        <w:p w:rsidR="00CC708D" w:rsidRDefault="00CC708D">
          <w:pPr>
            <w:pStyle w:val="Header"/>
          </w:pPr>
          <w:r>
            <w:t>Rev. Date:</w:t>
          </w:r>
        </w:p>
      </w:tc>
      <w:tc>
        <w:tcPr>
          <w:tcW w:w="1350" w:type="dxa"/>
        </w:tcPr>
        <w:p w:rsidR="00CC708D" w:rsidRDefault="00CC708D" w:rsidP="00E6625B">
          <w:pPr>
            <w:pStyle w:val="Header"/>
          </w:pPr>
          <w:r>
            <w:fldChar w:fldCharType="begin"/>
          </w:r>
          <w:r>
            <w:instrText xml:space="preserve"> SAVEDATE \@ "d-MMM-yy" \* MERGEFORMAT </w:instrText>
          </w:r>
          <w:r>
            <w:fldChar w:fldCharType="separate"/>
          </w:r>
          <w:ins w:id="215" w:author="Wendling, Lucas" w:date="2013-12-02T10:02:00Z">
            <w:r>
              <w:rPr>
                <w:noProof/>
              </w:rPr>
              <w:t>22-Nov-13</w:t>
            </w:r>
          </w:ins>
          <w:del w:id="216" w:author="Wendling, Lucas" w:date="2013-11-21T12:09:00Z">
            <w:r w:rsidDel="00D051A9">
              <w:rPr>
                <w:noProof/>
              </w:rPr>
              <w:delText>31-May-13</w:delText>
            </w:r>
          </w:del>
          <w:r>
            <w:rPr>
              <w:noProof/>
            </w:rPr>
            <w:fldChar w:fldCharType="end"/>
          </w:r>
        </w:p>
      </w:tc>
    </w:tr>
    <w:tr w:rsidR="00CC708D">
      <w:trPr>
        <w:cantSplit/>
      </w:trPr>
      <w:tc>
        <w:tcPr>
          <w:tcW w:w="990" w:type="dxa"/>
        </w:tcPr>
        <w:p w:rsidR="00CC708D" w:rsidRDefault="00CC708D">
          <w:pPr>
            <w:pStyle w:val="Header"/>
          </w:pPr>
          <w:r>
            <w:t>Group:</w:t>
          </w:r>
        </w:p>
      </w:tc>
      <w:tc>
        <w:tcPr>
          <w:tcW w:w="1530" w:type="dxa"/>
        </w:tcPr>
        <w:p w:rsidR="00CC708D" w:rsidRDefault="00CC708D">
          <w:pPr>
            <w:pStyle w:val="Header"/>
          </w:pPr>
          <w:r>
            <w:t>ESG</w:t>
          </w:r>
        </w:p>
      </w:tc>
      <w:tc>
        <w:tcPr>
          <w:tcW w:w="1260" w:type="dxa"/>
        </w:tcPr>
        <w:p w:rsidR="00CC708D" w:rsidRDefault="00CC708D">
          <w:pPr>
            <w:pStyle w:val="Header"/>
          </w:pPr>
          <w:r>
            <w:t>Originator:</w:t>
          </w:r>
        </w:p>
      </w:tc>
      <w:tc>
        <w:tcPr>
          <w:tcW w:w="2610" w:type="dxa"/>
        </w:tcPr>
        <w:p w:rsidR="00CC708D" w:rsidRDefault="00CC708D">
          <w:pPr>
            <w:pStyle w:val="Header"/>
          </w:pPr>
          <w:fldSimple w:instr=" USERNAME  \* MERGEFORMAT ">
            <w:ins w:id="217" w:author="Wendling, Lucas" w:date="2013-11-21T12:08:00Z">
              <w:r>
                <w:rPr>
                  <w:noProof/>
                </w:rPr>
                <w:t>Wendling, Lucas</w:t>
              </w:r>
            </w:ins>
            <w:del w:id="218" w:author="Wendling, Lucas" w:date="2013-11-21T12:08:00Z">
              <w:r w:rsidDel="00D35749">
                <w:rPr>
                  <w:noProof/>
                </w:rPr>
                <w:delText>Jeremy Warmbier</w:delText>
              </w:r>
            </w:del>
          </w:fldSimple>
        </w:p>
      </w:tc>
      <w:tc>
        <w:tcPr>
          <w:tcW w:w="1170" w:type="dxa"/>
        </w:tcPr>
        <w:p w:rsidR="00CC708D" w:rsidRDefault="00CC708D">
          <w:pPr>
            <w:pStyle w:val="Header"/>
          </w:pPr>
          <w:r>
            <w:t>Page:</w:t>
          </w:r>
        </w:p>
      </w:tc>
      <w:tc>
        <w:tcPr>
          <w:tcW w:w="1350" w:type="dxa"/>
        </w:tcPr>
        <w:p w:rsidR="00CC708D" w:rsidRDefault="00CC708D">
          <w:pPr>
            <w:pStyle w:val="Header"/>
          </w:pPr>
          <w:r>
            <w:rPr>
              <w:rStyle w:val="PageNumber"/>
            </w:rPr>
            <w:fldChar w:fldCharType="begin"/>
          </w:r>
          <w:r>
            <w:rPr>
              <w:rStyle w:val="PageNumber"/>
            </w:rPr>
            <w:instrText xml:space="preserve"> PAGE </w:instrText>
          </w:r>
          <w:r>
            <w:rPr>
              <w:rStyle w:val="PageNumber"/>
            </w:rPr>
            <w:fldChar w:fldCharType="separate"/>
          </w:r>
          <w:r w:rsidR="005E498B">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E498B">
            <w:rPr>
              <w:rStyle w:val="PageNumber"/>
              <w:noProof/>
            </w:rPr>
            <w:t>22</w:t>
          </w:r>
          <w:r>
            <w:rPr>
              <w:rStyle w:val="PageNumber"/>
            </w:rPr>
            <w:fldChar w:fldCharType="end"/>
          </w:r>
        </w:p>
      </w:tc>
    </w:tr>
  </w:tbl>
  <w:p w:rsidR="00CC708D" w:rsidRDefault="00CC708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76E4"/>
    <w:rsid w:val="00006D92"/>
    <w:rsid w:val="00030AF3"/>
    <w:rsid w:val="000A33CE"/>
    <w:rsid w:val="000B299E"/>
    <w:rsid w:val="000F1BAD"/>
    <w:rsid w:val="00107819"/>
    <w:rsid w:val="00130D98"/>
    <w:rsid w:val="001532B5"/>
    <w:rsid w:val="00172156"/>
    <w:rsid w:val="0017564D"/>
    <w:rsid w:val="001A01EE"/>
    <w:rsid w:val="001A1761"/>
    <w:rsid w:val="001A49EE"/>
    <w:rsid w:val="001A574F"/>
    <w:rsid w:val="001B60DF"/>
    <w:rsid w:val="001E70F1"/>
    <w:rsid w:val="001F09B2"/>
    <w:rsid w:val="0020722A"/>
    <w:rsid w:val="00234EA1"/>
    <w:rsid w:val="00236AEC"/>
    <w:rsid w:val="00245502"/>
    <w:rsid w:val="00247D5A"/>
    <w:rsid w:val="00251AC0"/>
    <w:rsid w:val="00276CD2"/>
    <w:rsid w:val="00277983"/>
    <w:rsid w:val="002C03D8"/>
    <w:rsid w:val="002E7CF3"/>
    <w:rsid w:val="00315335"/>
    <w:rsid w:val="003200C6"/>
    <w:rsid w:val="003263CD"/>
    <w:rsid w:val="003C28E9"/>
    <w:rsid w:val="003C4D3F"/>
    <w:rsid w:val="003F22BF"/>
    <w:rsid w:val="004128BE"/>
    <w:rsid w:val="004249FC"/>
    <w:rsid w:val="00452069"/>
    <w:rsid w:val="00464BDB"/>
    <w:rsid w:val="0049153A"/>
    <w:rsid w:val="004A781C"/>
    <w:rsid w:val="004B1F35"/>
    <w:rsid w:val="004D3AFD"/>
    <w:rsid w:val="005129F5"/>
    <w:rsid w:val="00513C76"/>
    <w:rsid w:val="00520712"/>
    <w:rsid w:val="00567AD4"/>
    <w:rsid w:val="005B3ED3"/>
    <w:rsid w:val="005B7761"/>
    <w:rsid w:val="005D5FE4"/>
    <w:rsid w:val="005E498B"/>
    <w:rsid w:val="005F5217"/>
    <w:rsid w:val="005F715D"/>
    <w:rsid w:val="00616853"/>
    <w:rsid w:val="00641ACB"/>
    <w:rsid w:val="00653243"/>
    <w:rsid w:val="00674ADF"/>
    <w:rsid w:val="006D33CC"/>
    <w:rsid w:val="006E025D"/>
    <w:rsid w:val="006F01A3"/>
    <w:rsid w:val="00702BD3"/>
    <w:rsid w:val="00706174"/>
    <w:rsid w:val="007169C1"/>
    <w:rsid w:val="00721713"/>
    <w:rsid w:val="00751F8A"/>
    <w:rsid w:val="00757396"/>
    <w:rsid w:val="00764E78"/>
    <w:rsid w:val="007711AE"/>
    <w:rsid w:val="007A69AC"/>
    <w:rsid w:val="007B4051"/>
    <w:rsid w:val="007D0332"/>
    <w:rsid w:val="007F301A"/>
    <w:rsid w:val="008242F0"/>
    <w:rsid w:val="00824634"/>
    <w:rsid w:val="0084457F"/>
    <w:rsid w:val="008535B2"/>
    <w:rsid w:val="008576CE"/>
    <w:rsid w:val="00893E08"/>
    <w:rsid w:val="008B3E94"/>
    <w:rsid w:val="008E6B35"/>
    <w:rsid w:val="008F6DBB"/>
    <w:rsid w:val="00911E70"/>
    <w:rsid w:val="00912F7B"/>
    <w:rsid w:val="00926798"/>
    <w:rsid w:val="00937013"/>
    <w:rsid w:val="00955F6A"/>
    <w:rsid w:val="00956E99"/>
    <w:rsid w:val="00957470"/>
    <w:rsid w:val="009663E7"/>
    <w:rsid w:val="009B20B2"/>
    <w:rsid w:val="009D0247"/>
    <w:rsid w:val="009E4843"/>
    <w:rsid w:val="009F31A6"/>
    <w:rsid w:val="00A505DC"/>
    <w:rsid w:val="00A76307"/>
    <w:rsid w:val="00A76D52"/>
    <w:rsid w:val="00AC1DEF"/>
    <w:rsid w:val="00AD731B"/>
    <w:rsid w:val="00B02067"/>
    <w:rsid w:val="00B076E4"/>
    <w:rsid w:val="00B07CE8"/>
    <w:rsid w:val="00B54697"/>
    <w:rsid w:val="00BA0E07"/>
    <w:rsid w:val="00BD008B"/>
    <w:rsid w:val="00BD15D2"/>
    <w:rsid w:val="00BD3DFF"/>
    <w:rsid w:val="00BF364D"/>
    <w:rsid w:val="00C11551"/>
    <w:rsid w:val="00C35663"/>
    <w:rsid w:val="00C35BD3"/>
    <w:rsid w:val="00C455F2"/>
    <w:rsid w:val="00C71C02"/>
    <w:rsid w:val="00C72FFA"/>
    <w:rsid w:val="00C93915"/>
    <w:rsid w:val="00CC708D"/>
    <w:rsid w:val="00CE5433"/>
    <w:rsid w:val="00D051A9"/>
    <w:rsid w:val="00D35749"/>
    <w:rsid w:val="00D41662"/>
    <w:rsid w:val="00D94BDD"/>
    <w:rsid w:val="00DC7E08"/>
    <w:rsid w:val="00DD55A1"/>
    <w:rsid w:val="00DE4889"/>
    <w:rsid w:val="00E5472B"/>
    <w:rsid w:val="00E57C42"/>
    <w:rsid w:val="00E6625B"/>
    <w:rsid w:val="00E87D3A"/>
    <w:rsid w:val="00E953E8"/>
    <w:rsid w:val="00EC17FB"/>
    <w:rsid w:val="00ED54D0"/>
    <w:rsid w:val="00EE4D8D"/>
    <w:rsid w:val="00F07206"/>
    <w:rsid w:val="00F072B4"/>
    <w:rsid w:val="00F13877"/>
    <w:rsid w:val="00F22157"/>
    <w:rsid w:val="00F526C6"/>
    <w:rsid w:val="00F648ED"/>
    <w:rsid w:val="00F70E86"/>
    <w:rsid w:val="00F82E8E"/>
    <w:rsid w:val="00F957FA"/>
    <w:rsid w:val="00FA297F"/>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A76D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52"/>
    <w:rPr>
      <w:rFonts w:ascii="Tahoma" w:hAnsi="Tahoma" w:cs="Tahoma"/>
      <w:sz w:val="16"/>
      <w:szCs w:val="16"/>
    </w:rPr>
  </w:style>
  <w:style w:type="paragraph" w:styleId="ListParagraph">
    <w:name w:val="List Paragraph"/>
    <w:basedOn w:val="Normal"/>
    <w:uiPriority w:val="34"/>
    <w:qFormat/>
    <w:rsid w:val="004B1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7lt6\Application%20Data\Microsoft\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1843</TotalTime>
  <Pages>22</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11836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Wendling, Lucas</cp:lastModifiedBy>
  <cp:revision>26</cp:revision>
  <cp:lastPrinted>2011-03-21T13:34:00Z</cp:lastPrinted>
  <dcterms:created xsi:type="dcterms:W3CDTF">2013-03-01T18:37:00Z</dcterms:created>
  <dcterms:modified xsi:type="dcterms:W3CDTF">2013-12-02T15:25:00Z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NvM Proxy</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NvMProxy</vt:lpwstr>
  </property>
  <property fmtid="{D5CDD505-2E9C-101B-9397-08002B2CF9AE}" pid="6" name="Product Line">
    <vt:lpwstr>Gen II+ EPS EA3</vt:lpwstr>
  </property>
</Properties>
</file>