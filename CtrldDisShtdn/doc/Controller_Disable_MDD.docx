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CFA" w:rsidRDefault="00032EF1" w:rsidP="00D25CFA">
      <w:pPr>
        <w:pStyle w:val="Heading1"/>
        <w:numPr>
          <w:ilvl w:val="0"/>
          <w:numId w:val="0"/>
        </w:numPr>
      </w:pPr>
      <w:r>
        <w:t>Module -- Controlled Disable Shutdown</w:t>
      </w:r>
    </w:p>
    <w:p w:rsidR="00D25CFA" w:rsidRDefault="00D25CFA" w:rsidP="00D25CFA">
      <w:pPr>
        <w:pStyle w:val="Heading1"/>
      </w:pPr>
      <w:r>
        <w:t>High-Level Description</w:t>
      </w:r>
    </w:p>
    <w:p w:rsidR="00D25CFA" w:rsidRDefault="00032EF1" w:rsidP="00D25CFA">
      <w:r>
        <w:rPr>
          <w:rFonts w:ascii="Calibri" w:hAnsi="Calibri"/>
          <w:color w:val="000000"/>
        </w:rPr>
        <w:t>The Controlled Disable Damping Shutdown method is used for torque sensor failures.  When the torque sensor fails, an output torque is computed based on motor velocity to reduce the amount of “handwheel kick” perceived by the driver.</w:t>
      </w:r>
    </w:p>
    <w:p w:rsidR="00D25CFA" w:rsidRDefault="00D25CFA" w:rsidP="00D25CFA">
      <w:pPr>
        <w:pStyle w:val="Heading1"/>
      </w:pPr>
      <w:r>
        <w:lastRenderedPageBreak/>
        <w:t>Figures</w:t>
      </w:r>
    </w:p>
    <w:p w:rsidR="00D25CFA" w:rsidRDefault="00FB6A82" w:rsidP="00D25CFA">
      <w:pPr>
        <w:pStyle w:val="Heading2"/>
      </w:pPr>
      <w:r>
        <w:t>Component Diagram</w:t>
      </w:r>
    </w:p>
    <w:p w:rsidR="00E5100D" w:rsidRDefault="00112CA9" w:rsidP="00FB6A82">
      <w:pPr>
        <w:jc w:val="center"/>
      </w:pPr>
      <w:ins w:id="0" w:author="Owen Tosh (nzx5jd)" w:date="2013-01-24T16:16:00Z">
        <w:r>
          <w:rPr>
            <w:noProof/>
          </w:rPr>
          <w:lastRenderedPageBreak/>
          <w:drawing>
            <wp:inline distT="0" distB="0" distL="0" distR="0">
              <wp:extent cx="2393315" cy="1582420"/>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393315" cy="1582420"/>
                      </a:xfrm>
                      <a:prstGeom prst="rect">
                        <a:avLst/>
                      </a:prstGeom>
                      <a:noFill/>
                      <a:ln w="9525">
                        <a:noFill/>
                        <a:miter lim="800000"/>
                        <a:headEnd/>
                        <a:tailEnd/>
                      </a:ln>
                    </pic:spPr>
                  </pic:pic>
                </a:graphicData>
              </a:graphic>
            </wp:inline>
          </w:drawing>
        </w:r>
      </w:ins>
      <w:ins w:id="1" w:author="Blake Latchford" w:date="2012-11-12T17:24:00Z">
        <w:del w:id="2" w:author="Owen Tosh (nzx5jd)" w:date="2013-01-24T16:15:00Z">
          <w:r w:rsidR="00CC7E64" w:rsidDel="00112CA9">
            <w:rPr>
              <w:noProof/>
            </w:rPr>
            <w:drawing>
              <wp:inline distT="0" distB="0" distL="0" distR="0">
                <wp:extent cx="3487475" cy="224391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486868" cy="2243520"/>
                        </a:xfrm>
                        <a:prstGeom prst="rect">
                          <a:avLst/>
                        </a:prstGeom>
                        <a:noFill/>
                        <a:ln w="9525">
                          <a:noFill/>
                          <a:miter lim="800000"/>
                          <a:headEnd/>
                          <a:tailEnd/>
                        </a:ln>
                      </pic:spPr>
                    </pic:pic>
                  </a:graphicData>
                </a:graphic>
              </wp:inline>
            </w:drawing>
          </w:r>
        </w:del>
      </w:ins>
      <w:del w:id="3" w:author="Blake Latchford" w:date="2012-11-12T17:24:00Z">
        <w:r w:rsidR="00CC7E64">
          <w:rPr>
            <w:noProof/>
          </w:rPr>
          <w:drawing>
            <wp:inline distT="0" distB="0" distL="0" distR="0">
              <wp:extent cx="3333750" cy="3238500"/>
              <wp:effectExtent l="19050" t="0" r="0" b="0"/>
              <wp:docPr id="3" name="Picture 2" descr="1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tif"/>
                      <pic:cNvPicPr/>
                    </pic:nvPicPr>
                    <pic:blipFill>
                      <a:blip r:embed="rId9" cstate="print"/>
                      <a:stretch>
                        <a:fillRect/>
                      </a:stretch>
                    </pic:blipFill>
                    <pic:spPr>
                      <a:xfrm>
                        <a:off x="0" y="0"/>
                        <a:ext cx="3333750" cy="3238500"/>
                      </a:xfrm>
                      <a:prstGeom prst="rect">
                        <a:avLst/>
                      </a:prstGeom>
                    </pic:spPr>
                  </pic:pic>
                </a:graphicData>
              </a:graphic>
            </wp:inline>
          </w:drawing>
        </w:r>
      </w:del>
    </w:p>
    <w:p w:rsidR="00C82577" w:rsidRPr="00974138" w:rsidRDefault="00C82577" w:rsidP="00FB6A82">
      <w:pPr>
        <w:jc w:val="center"/>
      </w:pPr>
    </w:p>
    <w:p w:rsidR="00D25CFA" w:rsidRDefault="00D25CFA" w:rsidP="00D25CFA">
      <w:pPr>
        <w:pStyle w:val="Heading1"/>
      </w:pPr>
      <w:r>
        <w:br w:type="page"/>
      </w:r>
      <w:r>
        <w:lastRenderedPageBreak/>
        <w:t>Module Inputs and Outputs</w:t>
      </w:r>
    </w:p>
    <w:p w:rsidR="00D25CFA" w:rsidRDefault="00D25CFA" w:rsidP="00D25CFA">
      <w:r>
        <w:t xml:space="preserve">For details on module input / output variable, refer to the Data Dictionary for the application.  Input / output variable names are listed here for reference.  </w:t>
      </w:r>
    </w:p>
    <w:tbl>
      <w:tblPr>
        <w:tblStyle w:val="TableGrid"/>
        <w:tblW w:w="9810" w:type="dxa"/>
        <w:tblInd w:w="18" w:type="dxa"/>
        <w:tblLook w:val="01E0"/>
      </w:tblPr>
      <w:tblGrid>
        <w:gridCol w:w="4590"/>
        <w:gridCol w:w="5220"/>
      </w:tblGrid>
      <w:tr w:rsidR="00D25CFA" w:rsidTr="00B52EBA">
        <w:tc>
          <w:tcPr>
            <w:tcW w:w="4590" w:type="dxa"/>
            <w:shd w:val="clear" w:color="auto" w:fill="FFFF99"/>
          </w:tcPr>
          <w:p w:rsidR="00D25CFA" w:rsidRDefault="00D25CFA" w:rsidP="00B52EBA">
            <w:r>
              <w:t>Module Inputs (Global Variable Name)</w:t>
            </w:r>
          </w:p>
        </w:tc>
        <w:tc>
          <w:tcPr>
            <w:tcW w:w="5220" w:type="dxa"/>
            <w:shd w:val="clear" w:color="auto" w:fill="FFFF99"/>
          </w:tcPr>
          <w:p w:rsidR="00D25CFA" w:rsidRDefault="00D25CFA" w:rsidP="00B52EBA">
            <w:r>
              <w:t>Module Outputs (Global Variable Name)</w:t>
            </w:r>
          </w:p>
        </w:tc>
      </w:tr>
      <w:tr w:rsidR="00446873" w:rsidTr="00B52EBA">
        <w:tc>
          <w:tcPr>
            <w:tcW w:w="4590" w:type="dxa"/>
          </w:tcPr>
          <w:p w:rsidR="00446873" w:rsidRPr="00446873" w:rsidRDefault="00AE5291">
            <w:del w:id="4" w:author="Owen Tosh (nzx5jd)" w:date="2013-01-24T16:26:00Z">
              <w:r w:rsidRPr="00AE5291" w:rsidDel="00601A38">
                <w:delText>PostLimitTorque</w:delText>
              </w:r>
            </w:del>
            <w:ins w:id="5" w:author="Owen Tosh (nzx5jd)" w:date="2013-01-24T16:26:00Z">
              <w:r w:rsidR="00601A38">
                <w:t>SumLimTrqCmd</w:t>
              </w:r>
            </w:ins>
            <w:r w:rsidRPr="00AE5291">
              <w:t>_MtrNm_f32</w:t>
            </w:r>
          </w:p>
        </w:tc>
        <w:tc>
          <w:tcPr>
            <w:tcW w:w="5220" w:type="dxa"/>
          </w:tcPr>
          <w:p w:rsidR="00446873" w:rsidRPr="00446873" w:rsidRDefault="00601A38">
            <w:ins w:id="6" w:author="Owen Tosh (nzx5jd)" w:date="2013-01-24T16:26:00Z">
              <w:r w:rsidRPr="00601A38">
                <w:t>CntDisMtrTrqCmdCRF</w:t>
              </w:r>
            </w:ins>
            <w:del w:id="7" w:author="Owen Tosh (nzx5jd)" w:date="2013-01-24T16:26:00Z">
              <w:r w:rsidR="00446873" w:rsidRPr="00446873" w:rsidDel="00601A38">
                <w:delText>CRF</w:delText>
              </w:r>
              <w:r w:rsidR="000F6BCD" w:rsidDel="00601A38">
                <w:delText>Mtr</w:delText>
              </w:r>
              <w:r w:rsidR="00446873" w:rsidRPr="00446873" w:rsidDel="00601A38">
                <w:delText>TrqCmd</w:delText>
              </w:r>
            </w:del>
            <w:r w:rsidR="00446873" w:rsidRPr="00446873">
              <w:t>_MtrNm_f32</w:t>
            </w:r>
          </w:p>
        </w:tc>
      </w:tr>
      <w:tr w:rsidR="00446873" w:rsidTr="00B52EBA">
        <w:tc>
          <w:tcPr>
            <w:tcW w:w="4590" w:type="dxa"/>
          </w:tcPr>
          <w:p w:rsidR="00446873" w:rsidRPr="00446873" w:rsidRDefault="00A06BF6">
            <w:r>
              <w:t>C</w:t>
            </w:r>
            <w:r w:rsidRPr="00446873">
              <w:t>RFMtrVel</w:t>
            </w:r>
            <w:r w:rsidR="00446873" w:rsidRPr="00446873">
              <w:t>_MtrRadpS_f32</w:t>
            </w:r>
          </w:p>
        </w:tc>
        <w:tc>
          <w:tcPr>
            <w:tcW w:w="5220" w:type="dxa"/>
          </w:tcPr>
          <w:p w:rsidR="00446873" w:rsidRPr="00446873" w:rsidRDefault="00446873">
            <w:r w:rsidRPr="00446873">
              <w:t>Ctrl</w:t>
            </w:r>
            <w:r w:rsidR="000F6BCD">
              <w:t>d</w:t>
            </w:r>
            <w:r w:rsidRPr="00446873">
              <w:t>DmpCmp_Cnt_lgc</w:t>
            </w:r>
          </w:p>
        </w:tc>
      </w:tr>
      <w:tr w:rsidR="00DA6F0E" w:rsidTr="00B52EBA">
        <w:tc>
          <w:tcPr>
            <w:tcW w:w="4590" w:type="dxa"/>
          </w:tcPr>
          <w:p w:rsidR="00DA6F0E" w:rsidRPr="00446873" w:rsidRDefault="000F6BCD">
            <w:r w:rsidRPr="000F6BCD">
              <w:t>DiagStsF2Active_Cnt_lgc</w:t>
            </w:r>
          </w:p>
        </w:tc>
        <w:tc>
          <w:tcPr>
            <w:tcW w:w="5220" w:type="dxa"/>
          </w:tcPr>
          <w:p w:rsidR="00DA6F0E" w:rsidRPr="00446873" w:rsidRDefault="00601A38">
            <w:ins w:id="8" w:author="Owen Tosh (nzx5jd)" w:date="2013-01-24T16:26:00Z">
              <w:r w:rsidRPr="00601A38">
                <w:t>CntDisMtrTrqCmdMRF</w:t>
              </w:r>
            </w:ins>
            <w:del w:id="9" w:author="Owen Tosh (nzx5jd)" w:date="2013-01-24T16:26:00Z">
              <w:r w:rsidR="003C39F3" w:rsidRPr="003C39F3" w:rsidDel="00601A38">
                <w:delText>MRFMtrTrqCmd</w:delText>
              </w:r>
            </w:del>
            <w:r w:rsidR="003C39F3" w:rsidRPr="003C39F3">
              <w:t>_MtrNm_f32</w:t>
            </w:r>
          </w:p>
        </w:tc>
      </w:tr>
      <w:tr w:rsidR="005D1F99" w:rsidTr="00B52EBA">
        <w:tc>
          <w:tcPr>
            <w:tcW w:w="4590" w:type="dxa"/>
          </w:tcPr>
          <w:p w:rsidR="005D1F99" w:rsidRPr="00DA6F0E" w:rsidRDefault="003C39F3">
            <w:r w:rsidRPr="003C39F3">
              <w:t>AssistAssyPolarity_Cnt_s08</w:t>
            </w:r>
          </w:p>
        </w:tc>
        <w:tc>
          <w:tcPr>
            <w:tcW w:w="5220" w:type="dxa"/>
          </w:tcPr>
          <w:p w:rsidR="005D1F99" w:rsidRPr="00446873" w:rsidRDefault="00215720">
            <w:r>
              <w:t>SysC_CRFMtrTrqCmd</w:t>
            </w:r>
          </w:p>
        </w:tc>
      </w:tr>
      <w:tr w:rsidR="004964C7" w:rsidTr="00B52EBA">
        <w:trPr>
          <w:ins w:id="10" w:author="Blake Latchford" w:date="2012-11-12T17:25:00Z"/>
        </w:trPr>
        <w:tc>
          <w:tcPr>
            <w:tcW w:w="4590" w:type="dxa"/>
          </w:tcPr>
          <w:p w:rsidR="004964C7" w:rsidRPr="003C39F3" w:rsidRDefault="004964C7">
            <w:pPr>
              <w:rPr>
                <w:ins w:id="11" w:author="Blake Latchford" w:date="2012-11-12T17:25:00Z"/>
              </w:rPr>
            </w:pPr>
          </w:p>
        </w:tc>
        <w:tc>
          <w:tcPr>
            <w:tcW w:w="5220" w:type="dxa"/>
          </w:tcPr>
          <w:p w:rsidR="004964C7" w:rsidRDefault="004964C7" w:rsidP="004964C7">
            <w:pPr>
              <w:rPr>
                <w:ins w:id="12" w:author="Blake Latchford" w:date="2012-11-12T17:25:00Z"/>
              </w:rPr>
            </w:pPr>
            <w:ins w:id="13" w:author="Blake Latchford" w:date="2012-11-12T17:25:00Z">
              <w:r>
                <w:t>SysC_MRFMtrTrqCmd</w:t>
              </w:r>
            </w:ins>
          </w:p>
        </w:tc>
      </w:tr>
    </w:tbl>
    <w:p w:rsidR="00D25CFA" w:rsidRPr="00974138" w:rsidRDefault="00D25CFA" w:rsidP="00D25CFA"/>
    <w:p w:rsidR="00D25CFA" w:rsidRDefault="00D25CFA" w:rsidP="00D25CFA">
      <w:pPr>
        <w:pStyle w:val="Heading2"/>
      </w:pPr>
      <w:r>
        <w:t>Module Internal Variables</w:t>
      </w:r>
    </w:p>
    <w:p w:rsidR="00D25CFA" w:rsidRDefault="00D25CFA" w:rsidP="00D25CFA">
      <w:r>
        <w:t xml:space="preserve">This section identifies the name, range and resolutions for module specific data created by this module.  If there are no range restrictions on the variable, the term “FULL” is placed into the table for legal range. </w:t>
      </w:r>
    </w:p>
    <w:tbl>
      <w:tblPr>
        <w:tblW w:w="9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348"/>
        <w:gridCol w:w="1170"/>
        <w:gridCol w:w="1260"/>
        <w:gridCol w:w="1170"/>
        <w:gridCol w:w="2250"/>
      </w:tblGrid>
      <w:tr w:rsidR="00D25CFA" w:rsidTr="00B52EBA">
        <w:tc>
          <w:tcPr>
            <w:tcW w:w="334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r>
              <w:rPr>
                <w:rFonts w:ascii="Arial" w:hAnsi="Arial" w:cs="Arial"/>
                <w:sz w:val="16"/>
              </w:rPr>
              <w:t>Variable Name</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r>
              <w:rPr>
                <w:rFonts w:ascii="Arial" w:hAnsi="Arial" w:cs="Arial"/>
                <w:sz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D25CFA" w:rsidRDefault="00D25CFA" w:rsidP="00B52EBA">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D25CFA" w:rsidRDefault="00D25CFA" w:rsidP="00B52EB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r>
              <w:rPr>
                <w:rFonts w:ascii="Arial" w:hAnsi="Arial" w:cs="Arial"/>
                <w:sz w:val="16"/>
              </w:rPr>
              <w:t>Software Segment</w:t>
            </w:r>
          </w:p>
        </w:tc>
      </w:tr>
      <w:tr w:rsidR="00D25CFA" w:rsidTr="00B52EBA">
        <w:tc>
          <w:tcPr>
            <w:tcW w:w="3348" w:type="dxa"/>
            <w:tcBorders>
              <w:top w:val="single" w:sz="6" w:space="0" w:color="auto"/>
              <w:left w:val="single" w:sz="6" w:space="0" w:color="auto"/>
              <w:bottom w:val="single" w:sz="6" w:space="0" w:color="auto"/>
              <w:right w:val="single" w:sz="6" w:space="0" w:color="auto"/>
            </w:tcBorders>
          </w:tcPr>
          <w:p w:rsidR="00D25CFA" w:rsidRPr="002269D2" w:rsidRDefault="00404969" w:rsidP="00B52EBA">
            <w:r w:rsidRPr="00404969">
              <w:t>CntrlDampVelTrq</w:t>
            </w:r>
            <w:r w:rsidR="00FD6149">
              <w:t>_MtrNm</w:t>
            </w:r>
            <w:r w:rsidRPr="00404969">
              <w:t>_D_f32</w:t>
            </w:r>
          </w:p>
        </w:tc>
        <w:tc>
          <w:tcPr>
            <w:tcW w:w="1170" w:type="dxa"/>
            <w:tcBorders>
              <w:top w:val="single" w:sz="6" w:space="0" w:color="auto"/>
              <w:left w:val="single" w:sz="6" w:space="0" w:color="auto"/>
              <w:bottom w:val="single" w:sz="6" w:space="0" w:color="auto"/>
              <w:right w:val="single" w:sz="6" w:space="0" w:color="auto"/>
            </w:tcBorders>
          </w:tcPr>
          <w:p w:rsidR="00D25CFA" w:rsidRPr="009C1D12" w:rsidRDefault="00404969" w:rsidP="00B52EBA">
            <w:pPr>
              <w:rPr>
                <w:vertAlign w:val="superscript"/>
              </w:rPr>
            </w:pPr>
            <w:r w:rsidRPr="00404969">
              <w:rPr>
                <w:vertAlign w:val="superscript"/>
              </w:rPr>
              <w:t>Single Precision Float</w:t>
            </w:r>
          </w:p>
        </w:tc>
        <w:tc>
          <w:tcPr>
            <w:tcW w:w="1260" w:type="dxa"/>
            <w:tcBorders>
              <w:top w:val="single" w:sz="6" w:space="0" w:color="auto"/>
              <w:left w:val="single" w:sz="6" w:space="0" w:color="auto"/>
              <w:bottom w:val="single" w:sz="6" w:space="0" w:color="auto"/>
              <w:right w:val="single" w:sz="6" w:space="0" w:color="auto"/>
            </w:tcBorders>
          </w:tcPr>
          <w:p w:rsidR="00D25CFA" w:rsidRDefault="009F47E6" w:rsidP="00B52EBA">
            <w:r>
              <w:t>-2200</w:t>
            </w:r>
          </w:p>
        </w:tc>
        <w:tc>
          <w:tcPr>
            <w:tcW w:w="1170" w:type="dxa"/>
            <w:tcBorders>
              <w:top w:val="single" w:sz="6" w:space="0" w:color="auto"/>
              <w:left w:val="single" w:sz="6" w:space="0" w:color="auto"/>
              <w:bottom w:val="single" w:sz="6" w:space="0" w:color="auto"/>
              <w:right w:val="single" w:sz="6" w:space="0" w:color="auto"/>
            </w:tcBorders>
          </w:tcPr>
          <w:p w:rsidR="00D25CFA" w:rsidRDefault="009F47E6" w:rsidP="009F47E6">
            <w:r>
              <w:t>2200</w:t>
            </w:r>
          </w:p>
        </w:tc>
        <w:tc>
          <w:tcPr>
            <w:tcW w:w="2250" w:type="dxa"/>
            <w:tcBorders>
              <w:top w:val="single" w:sz="6" w:space="0" w:color="auto"/>
              <w:left w:val="single" w:sz="6" w:space="0" w:color="auto"/>
              <w:bottom w:val="single" w:sz="6" w:space="0" w:color="auto"/>
              <w:right w:val="single" w:sz="6" w:space="0" w:color="auto"/>
            </w:tcBorders>
          </w:tcPr>
          <w:p w:rsidR="00D25CFA" w:rsidRDefault="00B81054" w:rsidP="00B52EBA">
            <w:r w:rsidRPr="00B81054">
              <w:t>CTRL</w:t>
            </w:r>
            <w:r w:rsidR="00780BF4">
              <w:t>D</w:t>
            </w:r>
            <w:r w:rsidRPr="00B81054">
              <w:t>DISSHTDN_START_SEC_VAR_CLEARED_</w:t>
            </w:r>
            <w:r>
              <w:t>32</w:t>
            </w:r>
          </w:p>
        </w:tc>
      </w:tr>
      <w:tr w:rsidR="000F6BCD" w:rsidTr="00B52EBA">
        <w:tc>
          <w:tcPr>
            <w:tcW w:w="3348" w:type="dxa"/>
            <w:tcBorders>
              <w:top w:val="single" w:sz="6" w:space="0" w:color="auto"/>
              <w:left w:val="single" w:sz="6" w:space="0" w:color="auto"/>
              <w:bottom w:val="single" w:sz="6" w:space="0" w:color="auto"/>
              <w:right w:val="single" w:sz="6" w:space="0" w:color="auto"/>
            </w:tcBorders>
          </w:tcPr>
          <w:p w:rsidR="000F6BCD" w:rsidRPr="002269D2" w:rsidRDefault="000F6BCD" w:rsidP="00B52EBA">
            <w:r w:rsidRPr="000F6BCD">
              <w:t>CntrlDampElpsdTime_mS_D_u16</w:t>
            </w:r>
          </w:p>
        </w:tc>
        <w:tc>
          <w:tcPr>
            <w:tcW w:w="1170" w:type="dxa"/>
            <w:tcBorders>
              <w:top w:val="single" w:sz="6" w:space="0" w:color="auto"/>
              <w:left w:val="single" w:sz="6" w:space="0" w:color="auto"/>
              <w:bottom w:val="single" w:sz="6" w:space="0" w:color="auto"/>
              <w:right w:val="single" w:sz="6" w:space="0" w:color="auto"/>
            </w:tcBorders>
          </w:tcPr>
          <w:p w:rsidR="000F6BCD" w:rsidRPr="000F6BCD" w:rsidRDefault="000F6BCD" w:rsidP="00B52EBA">
            <w:r w:rsidRPr="000F6BCD">
              <w:t>1</w:t>
            </w:r>
          </w:p>
        </w:tc>
        <w:tc>
          <w:tcPr>
            <w:tcW w:w="1260" w:type="dxa"/>
            <w:tcBorders>
              <w:top w:val="single" w:sz="6" w:space="0" w:color="auto"/>
              <w:left w:val="single" w:sz="6" w:space="0" w:color="auto"/>
              <w:bottom w:val="single" w:sz="6" w:space="0" w:color="auto"/>
              <w:right w:val="single" w:sz="6" w:space="0" w:color="auto"/>
            </w:tcBorders>
          </w:tcPr>
          <w:p w:rsidR="000F6BCD" w:rsidRDefault="009F47E6" w:rsidP="00B52EBA">
            <w:r>
              <w:t>FULL</w:t>
            </w:r>
          </w:p>
        </w:tc>
        <w:tc>
          <w:tcPr>
            <w:tcW w:w="1170" w:type="dxa"/>
            <w:tcBorders>
              <w:top w:val="single" w:sz="6" w:space="0" w:color="auto"/>
              <w:left w:val="single" w:sz="6" w:space="0" w:color="auto"/>
              <w:bottom w:val="single" w:sz="6" w:space="0" w:color="auto"/>
              <w:right w:val="single" w:sz="6" w:space="0" w:color="auto"/>
            </w:tcBorders>
          </w:tcPr>
          <w:p w:rsidR="000F6BCD" w:rsidRDefault="009F47E6" w:rsidP="00B52EBA">
            <w:r>
              <w:t>FULL</w:t>
            </w:r>
          </w:p>
        </w:tc>
        <w:tc>
          <w:tcPr>
            <w:tcW w:w="2250" w:type="dxa"/>
            <w:tcBorders>
              <w:top w:val="single" w:sz="6" w:space="0" w:color="auto"/>
              <w:left w:val="single" w:sz="6" w:space="0" w:color="auto"/>
              <w:bottom w:val="single" w:sz="6" w:space="0" w:color="auto"/>
              <w:right w:val="single" w:sz="6" w:space="0" w:color="auto"/>
            </w:tcBorders>
          </w:tcPr>
          <w:p w:rsidR="000F6BCD" w:rsidRDefault="00B81054" w:rsidP="00B52EBA">
            <w:r w:rsidRPr="00B81054">
              <w:t>CTRL</w:t>
            </w:r>
            <w:r w:rsidR="00780BF4">
              <w:t>D</w:t>
            </w:r>
            <w:r w:rsidRPr="00B81054">
              <w:t>DISSHTDN_START_SEC_VAR_CLEARED_16</w:t>
            </w:r>
          </w:p>
        </w:tc>
      </w:tr>
      <w:tr w:rsidR="007C6044" w:rsidTr="00C010CC">
        <w:tc>
          <w:tcPr>
            <w:tcW w:w="3348" w:type="dxa"/>
            <w:tcBorders>
              <w:top w:val="single" w:sz="6" w:space="0" w:color="auto"/>
              <w:left w:val="single" w:sz="6" w:space="0" w:color="auto"/>
              <w:bottom w:val="single" w:sz="6" w:space="0" w:color="auto"/>
              <w:right w:val="single" w:sz="6" w:space="0" w:color="auto"/>
            </w:tcBorders>
          </w:tcPr>
          <w:p w:rsidR="007C6044" w:rsidRPr="002269D2" w:rsidRDefault="000F6BCD" w:rsidP="00B52EBA">
            <w:r w:rsidRPr="000F6BCD">
              <w:t>LastF2Fault_mS_M_u32</w:t>
            </w:r>
          </w:p>
        </w:tc>
        <w:tc>
          <w:tcPr>
            <w:tcW w:w="1170" w:type="dxa"/>
            <w:tcBorders>
              <w:top w:val="single" w:sz="6" w:space="0" w:color="auto"/>
              <w:left w:val="single" w:sz="6" w:space="0" w:color="auto"/>
              <w:bottom w:val="single" w:sz="6" w:space="0" w:color="auto"/>
              <w:right w:val="single" w:sz="6" w:space="0" w:color="auto"/>
            </w:tcBorders>
            <w:vAlign w:val="bottom"/>
          </w:tcPr>
          <w:p w:rsidR="007C6044" w:rsidRDefault="000F6BCD" w:rsidP="00B52EBA">
            <w:r>
              <w:t>1</w:t>
            </w:r>
          </w:p>
        </w:tc>
        <w:tc>
          <w:tcPr>
            <w:tcW w:w="1260" w:type="dxa"/>
            <w:tcBorders>
              <w:top w:val="single" w:sz="6" w:space="0" w:color="auto"/>
              <w:left w:val="single" w:sz="6" w:space="0" w:color="auto"/>
              <w:bottom w:val="single" w:sz="6" w:space="0" w:color="auto"/>
              <w:right w:val="single" w:sz="6" w:space="0" w:color="auto"/>
            </w:tcBorders>
          </w:tcPr>
          <w:p w:rsidR="007C6044" w:rsidRDefault="000F6BCD" w:rsidP="00B52EBA">
            <w:r>
              <w:t>0</w:t>
            </w:r>
          </w:p>
        </w:tc>
        <w:tc>
          <w:tcPr>
            <w:tcW w:w="1170" w:type="dxa"/>
            <w:tcBorders>
              <w:top w:val="single" w:sz="6" w:space="0" w:color="auto"/>
              <w:left w:val="single" w:sz="6" w:space="0" w:color="auto"/>
              <w:bottom w:val="single" w:sz="6" w:space="0" w:color="auto"/>
              <w:right w:val="single" w:sz="6" w:space="0" w:color="auto"/>
            </w:tcBorders>
          </w:tcPr>
          <w:p w:rsidR="007C6044" w:rsidRDefault="000F6BCD" w:rsidP="00B52EBA">
            <w:r>
              <w:t>1000</w:t>
            </w:r>
          </w:p>
        </w:tc>
        <w:tc>
          <w:tcPr>
            <w:tcW w:w="2250" w:type="dxa"/>
            <w:tcBorders>
              <w:top w:val="single" w:sz="6" w:space="0" w:color="auto"/>
              <w:left w:val="single" w:sz="6" w:space="0" w:color="auto"/>
              <w:bottom w:val="single" w:sz="6" w:space="0" w:color="auto"/>
              <w:right w:val="single" w:sz="6" w:space="0" w:color="auto"/>
            </w:tcBorders>
          </w:tcPr>
          <w:p w:rsidR="007C6044" w:rsidRDefault="00B81054" w:rsidP="00B52EBA">
            <w:r w:rsidRPr="00B81054">
              <w:t>CTRL</w:t>
            </w:r>
            <w:r w:rsidR="00780BF4">
              <w:t>D</w:t>
            </w:r>
            <w:r w:rsidRPr="00B81054">
              <w:t>DISSHTDN_START_SEC_VAR_CLEARED_</w:t>
            </w:r>
            <w:r>
              <w:t>32</w:t>
            </w:r>
          </w:p>
        </w:tc>
      </w:tr>
      <w:tr w:rsidR="007C6044" w:rsidTr="00C010CC">
        <w:tc>
          <w:tcPr>
            <w:tcW w:w="3348" w:type="dxa"/>
            <w:tcBorders>
              <w:top w:val="single" w:sz="6" w:space="0" w:color="auto"/>
              <w:left w:val="single" w:sz="6" w:space="0" w:color="auto"/>
              <w:bottom w:val="single" w:sz="6" w:space="0" w:color="auto"/>
              <w:right w:val="single" w:sz="6" w:space="0" w:color="auto"/>
            </w:tcBorders>
          </w:tcPr>
          <w:p w:rsidR="007C6044" w:rsidRPr="002269D2" w:rsidRDefault="003C39F3" w:rsidP="00B52EBA">
            <w:r w:rsidRPr="003C39F3">
              <w:t>CntrlDampTrq_</w:t>
            </w:r>
            <w:r w:rsidR="004F1592">
              <w:t>MtrNm_</w:t>
            </w:r>
            <w:r w:rsidRPr="003C39F3">
              <w:t>D_f32</w:t>
            </w:r>
          </w:p>
        </w:tc>
        <w:tc>
          <w:tcPr>
            <w:tcW w:w="1170" w:type="dxa"/>
            <w:tcBorders>
              <w:top w:val="single" w:sz="6" w:space="0" w:color="auto"/>
              <w:left w:val="single" w:sz="6" w:space="0" w:color="auto"/>
              <w:bottom w:val="single" w:sz="6" w:space="0" w:color="auto"/>
              <w:right w:val="single" w:sz="6" w:space="0" w:color="auto"/>
            </w:tcBorders>
            <w:vAlign w:val="bottom"/>
          </w:tcPr>
          <w:p w:rsidR="007C6044" w:rsidRDefault="003C39F3" w:rsidP="00B52EBA">
            <w:r w:rsidRPr="00404969">
              <w:rPr>
                <w:vertAlign w:val="superscript"/>
              </w:rPr>
              <w:t>Single Precision Float</w:t>
            </w:r>
          </w:p>
        </w:tc>
        <w:tc>
          <w:tcPr>
            <w:tcW w:w="1260" w:type="dxa"/>
            <w:tcBorders>
              <w:top w:val="single" w:sz="6" w:space="0" w:color="auto"/>
              <w:left w:val="single" w:sz="6" w:space="0" w:color="auto"/>
              <w:bottom w:val="single" w:sz="6" w:space="0" w:color="auto"/>
              <w:right w:val="single" w:sz="6" w:space="0" w:color="auto"/>
            </w:tcBorders>
          </w:tcPr>
          <w:p w:rsidR="007C6044" w:rsidRDefault="004F1592" w:rsidP="00B52EBA">
            <w:r>
              <w:t>-5.75</w:t>
            </w:r>
          </w:p>
        </w:tc>
        <w:tc>
          <w:tcPr>
            <w:tcW w:w="1170" w:type="dxa"/>
            <w:tcBorders>
              <w:top w:val="single" w:sz="6" w:space="0" w:color="auto"/>
              <w:left w:val="single" w:sz="6" w:space="0" w:color="auto"/>
              <w:bottom w:val="single" w:sz="6" w:space="0" w:color="auto"/>
              <w:right w:val="single" w:sz="6" w:space="0" w:color="auto"/>
            </w:tcBorders>
          </w:tcPr>
          <w:p w:rsidR="007C6044" w:rsidRDefault="009F47E6" w:rsidP="00B52EBA">
            <w:r>
              <w:t>5.75</w:t>
            </w:r>
          </w:p>
        </w:tc>
        <w:tc>
          <w:tcPr>
            <w:tcW w:w="2250" w:type="dxa"/>
            <w:tcBorders>
              <w:top w:val="single" w:sz="6" w:space="0" w:color="auto"/>
              <w:left w:val="single" w:sz="6" w:space="0" w:color="auto"/>
              <w:bottom w:val="single" w:sz="6" w:space="0" w:color="auto"/>
              <w:right w:val="single" w:sz="6" w:space="0" w:color="auto"/>
            </w:tcBorders>
          </w:tcPr>
          <w:p w:rsidR="007C6044" w:rsidRDefault="00B81054" w:rsidP="00B52EBA">
            <w:r w:rsidRPr="00B81054">
              <w:t>CTRL</w:t>
            </w:r>
            <w:r w:rsidR="00780BF4">
              <w:t>D</w:t>
            </w:r>
            <w:r w:rsidRPr="00B81054">
              <w:t>DISSHTDN_START_SEC_VAR_CLEARED_</w:t>
            </w:r>
            <w:r>
              <w:t>32</w:t>
            </w:r>
          </w:p>
        </w:tc>
      </w:tr>
    </w:tbl>
    <w:p w:rsidR="00D25CFA" w:rsidRDefault="00D25CFA" w:rsidP="00D25CFA">
      <w:pPr>
        <w:pStyle w:val="Heading3"/>
      </w:pPr>
      <w:r>
        <w:t xml:space="preserve">User defined typedef definition/declaration </w:t>
      </w:r>
    </w:p>
    <w:p w:rsidR="00D25CFA" w:rsidRPr="00194D3F" w:rsidRDefault="00D25CFA" w:rsidP="00D25CFA">
      <w:r>
        <w:t xml:space="preserve">This section documents any user types uniquely used for the module. </w:t>
      </w:r>
    </w:p>
    <w:tbl>
      <w:tblPr>
        <w:tblW w:w="98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978"/>
        <w:gridCol w:w="2250"/>
        <w:gridCol w:w="1260"/>
        <w:gridCol w:w="2340"/>
      </w:tblGrid>
      <w:tr w:rsidR="00D25CFA" w:rsidTr="00B52EBA">
        <w:tc>
          <w:tcPr>
            <w:tcW w:w="39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r>
              <w:rPr>
                <w:rFonts w:ascii="Arial" w:hAnsi="Arial" w:cs="Arial"/>
                <w:sz w:val="16"/>
              </w:rPr>
              <w:t>Variable Name</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r>
              <w:rPr>
                <w:rFonts w:ascii="Arial" w:hAnsi="Arial" w:cs="Arial"/>
                <w:sz w:val="16"/>
              </w:rPr>
              <w:t>Typedef Name</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r>
              <w:rPr>
                <w:rFonts w:ascii="Arial" w:hAnsi="Arial" w:cs="Arial"/>
                <w:sz w:val="16"/>
              </w:rPr>
              <w:t>Storage Type</w:t>
            </w:r>
          </w:p>
        </w:tc>
        <w:tc>
          <w:tcPr>
            <w:tcW w:w="234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r>
              <w:rPr>
                <w:rFonts w:ascii="Arial" w:hAnsi="Arial" w:cs="Arial"/>
                <w:sz w:val="16"/>
              </w:rPr>
              <w:t>Safety Critical Classification</w:t>
            </w:r>
          </w:p>
        </w:tc>
      </w:tr>
      <w:tr w:rsidR="00D25CFA" w:rsidTr="00B52EBA">
        <w:tc>
          <w:tcPr>
            <w:tcW w:w="3978" w:type="dxa"/>
            <w:tcBorders>
              <w:top w:val="nil"/>
              <w:left w:val="single" w:sz="6" w:space="0" w:color="auto"/>
              <w:bottom w:val="single" w:sz="6" w:space="0" w:color="auto"/>
              <w:right w:val="single" w:sz="6" w:space="0" w:color="auto"/>
            </w:tcBorders>
          </w:tcPr>
          <w:p w:rsidR="00D25CFA" w:rsidRDefault="004B05D2" w:rsidP="00B52EBA">
            <w:pPr>
              <w:spacing w:before="60"/>
              <w:rPr>
                <w:rFonts w:ascii="Arial" w:hAnsi="Arial" w:cs="Arial"/>
                <w:sz w:val="16"/>
              </w:rPr>
            </w:pPr>
            <w:r>
              <w:rPr>
                <w:rFonts w:ascii="Arial" w:hAnsi="Arial" w:cs="Arial"/>
                <w:sz w:val="16"/>
              </w:rPr>
              <w:t>None</w:t>
            </w:r>
          </w:p>
        </w:tc>
        <w:tc>
          <w:tcPr>
            <w:tcW w:w="2250" w:type="dxa"/>
            <w:tcBorders>
              <w:top w:val="nil"/>
              <w:left w:val="single" w:sz="6" w:space="0" w:color="auto"/>
              <w:bottom w:val="single" w:sz="6" w:space="0" w:color="auto"/>
              <w:right w:val="single" w:sz="6" w:space="0" w:color="auto"/>
            </w:tcBorders>
          </w:tcPr>
          <w:p w:rsidR="00D25CFA" w:rsidRDefault="00D25CFA" w:rsidP="00B52EBA">
            <w:pPr>
              <w:spacing w:before="60"/>
              <w:rPr>
                <w:rFonts w:ascii="Arial" w:hAnsi="Arial" w:cs="Arial"/>
                <w:sz w:val="16"/>
              </w:rPr>
            </w:pPr>
          </w:p>
        </w:tc>
        <w:tc>
          <w:tcPr>
            <w:tcW w:w="1260" w:type="dxa"/>
            <w:tcBorders>
              <w:top w:val="nil"/>
              <w:left w:val="single" w:sz="6" w:space="0" w:color="auto"/>
              <w:bottom w:val="single" w:sz="6" w:space="0" w:color="auto"/>
              <w:right w:val="single" w:sz="6" w:space="0" w:color="auto"/>
            </w:tcBorders>
          </w:tcPr>
          <w:p w:rsidR="00D25CFA" w:rsidRDefault="00D25CFA" w:rsidP="00B52EBA">
            <w:pPr>
              <w:spacing w:before="60"/>
              <w:rPr>
                <w:rFonts w:ascii="Arial" w:hAnsi="Arial" w:cs="Arial"/>
                <w:sz w:val="16"/>
              </w:rPr>
            </w:pPr>
          </w:p>
        </w:tc>
        <w:tc>
          <w:tcPr>
            <w:tcW w:w="2340" w:type="dxa"/>
            <w:tcBorders>
              <w:top w:val="nil"/>
              <w:left w:val="single" w:sz="6" w:space="0" w:color="auto"/>
              <w:bottom w:val="single" w:sz="6" w:space="0" w:color="auto"/>
              <w:right w:val="single" w:sz="6" w:space="0" w:color="auto"/>
            </w:tcBorders>
          </w:tcPr>
          <w:p w:rsidR="00D25CFA" w:rsidRDefault="00D25CFA" w:rsidP="00B52EBA">
            <w:pPr>
              <w:spacing w:before="60"/>
              <w:rPr>
                <w:rFonts w:ascii="Arial" w:hAnsi="Arial" w:cs="Arial"/>
                <w:sz w:val="16"/>
              </w:rPr>
            </w:pPr>
          </w:p>
        </w:tc>
      </w:tr>
    </w:tbl>
    <w:p w:rsidR="00D25CFA" w:rsidRDefault="00D25CFA" w:rsidP="00D25CFA"/>
    <w:p w:rsidR="00D25CFA" w:rsidRDefault="00D25CFA" w:rsidP="00D25CFA">
      <w:pPr>
        <w:pStyle w:val="Heading1"/>
      </w:pPr>
      <w:r>
        <w:t>Constant Data Dictionary</w:t>
      </w:r>
    </w:p>
    <w:p w:rsidR="00D25CFA" w:rsidRDefault="00D25CFA" w:rsidP="00D25CFA">
      <w:pPr>
        <w:pStyle w:val="Heading2"/>
      </w:pPr>
      <w:r>
        <w:t>Calibration Constants</w:t>
      </w:r>
    </w:p>
    <w:p w:rsidR="00D25CFA" w:rsidRDefault="00D25CFA" w:rsidP="00D25CFA">
      <w:r>
        <w:t xml:space="preserve">This section lists the calibrations used by the module.  For details on calibration constants, refer to the Data Dictionary for the application.  </w:t>
      </w:r>
    </w:p>
    <w:tbl>
      <w:tblPr>
        <w:tblW w:w="5981" w:type="dxa"/>
        <w:jc w:val="center"/>
        <w:tblInd w:w="-73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5981"/>
      </w:tblGrid>
      <w:tr w:rsidR="00D25CFA" w:rsidTr="00B52EBA">
        <w:trPr>
          <w:jc w:val="center"/>
        </w:trPr>
        <w:tc>
          <w:tcPr>
            <w:tcW w:w="5981"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r>
              <w:rPr>
                <w:rFonts w:ascii="Arial" w:hAnsi="Arial" w:cs="Arial"/>
                <w:sz w:val="16"/>
              </w:rPr>
              <w:lastRenderedPageBreak/>
              <w:t>Constant Name</w:t>
            </w:r>
          </w:p>
        </w:tc>
      </w:tr>
      <w:tr w:rsidR="007B0119" w:rsidTr="00B52EBA">
        <w:trPr>
          <w:jc w:val="center"/>
        </w:trPr>
        <w:tc>
          <w:tcPr>
            <w:tcW w:w="5981" w:type="dxa"/>
            <w:tcBorders>
              <w:top w:val="single" w:sz="6" w:space="0" w:color="auto"/>
              <w:left w:val="single" w:sz="6" w:space="0" w:color="auto"/>
              <w:bottom w:val="single" w:sz="6" w:space="0" w:color="auto"/>
              <w:right w:val="single" w:sz="6" w:space="0" w:color="auto"/>
            </w:tcBorders>
          </w:tcPr>
          <w:p w:rsidR="007B0119" w:rsidRPr="007B0119" w:rsidRDefault="007B0119">
            <w:r w:rsidRPr="007B0119">
              <w:t>k_F2Damping_MtrNmpRadpS_f32</w:t>
            </w:r>
          </w:p>
        </w:tc>
      </w:tr>
      <w:tr w:rsidR="007B0119" w:rsidTr="00B52EBA">
        <w:trPr>
          <w:jc w:val="center"/>
        </w:trPr>
        <w:tc>
          <w:tcPr>
            <w:tcW w:w="5981" w:type="dxa"/>
            <w:tcBorders>
              <w:top w:val="nil"/>
              <w:left w:val="single" w:sz="6" w:space="0" w:color="auto"/>
              <w:bottom w:val="single" w:sz="6" w:space="0" w:color="auto"/>
              <w:right w:val="single" w:sz="6" w:space="0" w:color="auto"/>
            </w:tcBorders>
          </w:tcPr>
          <w:p w:rsidR="007B0119" w:rsidRPr="007B0119" w:rsidRDefault="007B0119">
            <w:r w:rsidRPr="007B0119">
              <w:t>k_CtrlDpVelThr_MtrRadpS_f32</w:t>
            </w:r>
          </w:p>
        </w:tc>
      </w:tr>
      <w:tr w:rsidR="007B0119" w:rsidTr="00B52EBA">
        <w:trPr>
          <w:jc w:val="center"/>
        </w:trPr>
        <w:tc>
          <w:tcPr>
            <w:tcW w:w="5981" w:type="dxa"/>
            <w:tcBorders>
              <w:top w:val="nil"/>
              <w:left w:val="single" w:sz="6" w:space="0" w:color="auto"/>
              <w:bottom w:val="single" w:sz="6" w:space="0" w:color="auto"/>
              <w:right w:val="single" w:sz="6" w:space="0" w:color="auto"/>
            </w:tcBorders>
          </w:tcPr>
          <w:p w:rsidR="007B0119" w:rsidRPr="007B0119" w:rsidRDefault="007B0119" w:rsidP="00246ABA">
            <w:r w:rsidRPr="007B0119">
              <w:t>k_CntrlDmpRampEnd_Uls_</w:t>
            </w:r>
            <w:r w:rsidR="00246ABA">
              <w:t>u8p8</w:t>
            </w:r>
          </w:p>
        </w:tc>
      </w:tr>
      <w:tr w:rsidR="007B0119" w:rsidRPr="00D61457" w:rsidTr="00B52EBA">
        <w:trPr>
          <w:jc w:val="center"/>
        </w:trPr>
        <w:tc>
          <w:tcPr>
            <w:tcW w:w="5981" w:type="dxa"/>
            <w:tcBorders>
              <w:top w:val="nil"/>
              <w:left w:val="single" w:sz="6" w:space="0" w:color="auto"/>
              <w:bottom w:val="single" w:sz="6" w:space="0" w:color="auto"/>
              <w:right w:val="single" w:sz="6" w:space="0" w:color="auto"/>
            </w:tcBorders>
          </w:tcPr>
          <w:p w:rsidR="007B0119" w:rsidRPr="007B0119" w:rsidRDefault="007B0119">
            <w:r w:rsidRPr="007B0119">
              <w:t>k_MaxCtrlDmpLimit_MtrNm_f32</w:t>
            </w:r>
          </w:p>
        </w:tc>
      </w:tr>
      <w:tr w:rsidR="007B0119" w:rsidTr="00B52EBA">
        <w:trPr>
          <w:jc w:val="center"/>
        </w:trPr>
        <w:tc>
          <w:tcPr>
            <w:tcW w:w="5981" w:type="dxa"/>
            <w:tcBorders>
              <w:top w:val="nil"/>
              <w:left w:val="single" w:sz="6" w:space="0" w:color="auto"/>
              <w:bottom w:val="single" w:sz="6" w:space="0" w:color="auto"/>
              <w:right w:val="single" w:sz="6" w:space="0" w:color="auto"/>
            </w:tcBorders>
          </w:tcPr>
          <w:p w:rsidR="007B0119" w:rsidRPr="007B0119" w:rsidRDefault="007B0119">
            <w:r w:rsidRPr="007B0119">
              <w:t>k_CtrlDmpTmrBkptOne_mS_</w:t>
            </w:r>
            <w:r w:rsidR="000F6BCD">
              <w:t>u16</w:t>
            </w:r>
          </w:p>
        </w:tc>
      </w:tr>
      <w:tr w:rsidR="007B0119" w:rsidTr="0007457C">
        <w:trPr>
          <w:jc w:val="center"/>
        </w:trPr>
        <w:tc>
          <w:tcPr>
            <w:tcW w:w="5981" w:type="dxa"/>
            <w:tcBorders>
              <w:top w:val="nil"/>
              <w:left w:val="single" w:sz="6" w:space="0" w:color="auto"/>
              <w:bottom w:val="single" w:sz="6" w:space="0" w:color="auto"/>
              <w:right w:val="single" w:sz="6" w:space="0" w:color="auto"/>
            </w:tcBorders>
          </w:tcPr>
          <w:p w:rsidR="007B0119" w:rsidRPr="007B0119" w:rsidRDefault="007B0119">
            <w:r w:rsidRPr="007B0119">
              <w:t>k_CtrlDmpTmrBkptTwo_mS_</w:t>
            </w:r>
            <w:r w:rsidR="000F6BCD">
              <w:t>u16</w:t>
            </w:r>
          </w:p>
        </w:tc>
      </w:tr>
    </w:tbl>
    <w:p w:rsidR="00D25CFA" w:rsidRDefault="00D25CFA" w:rsidP="00D25CFA">
      <w:pPr>
        <w:pStyle w:val="Heading2"/>
      </w:pPr>
      <w:r>
        <w:t>Program(fixed) Constants</w:t>
      </w:r>
    </w:p>
    <w:p w:rsidR="00D25CFA" w:rsidRDefault="00D25CFA" w:rsidP="00D25CFA">
      <w:pPr>
        <w:pStyle w:val="Heading3"/>
      </w:pPr>
      <w:r>
        <w:t>Embedded Constants</w:t>
      </w:r>
    </w:p>
    <w:p w:rsidR="00D25CFA" w:rsidRDefault="00D25CFA" w:rsidP="00D25CFA">
      <w:r>
        <w:t xml:space="preserve">All embedded constants whose values are provided in Eng units will be evaluated to the equivalent counts by using the FPM_InitFixedPoint_m() macro within the #define statement.  </w:t>
      </w:r>
    </w:p>
    <w:p w:rsidR="00D25CFA" w:rsidRDefault="00D25CFA" w:rsidP="00D25CFA">
      <w:pPr>
        <w:pStyle w:val="Heading4"/>
      </w:pPr>
      <w:r>
        <w:t>Local</w:t>
      </w:r>
    </w:p>
    <w:tbl>
      <w:tblPr>
        <w:tblW w:w="6823"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710"/>
        <w:gridCol w:w="1225"/>
      </w:tblGrid>
      <w:tr w:rsidR="006549BA" w:rsidTr="006549BA">
        <w:tc>
          <w:tcPr>
            <w:tcW w:w="3888" w:type="dxa"/>
            <w:tcBorders>
              <w:top w:val="single" w:sz="6" w:space="0" w:color="auto"/>
              <w:left w:val="single" w:sz="6" w:space="0" w:color="auto"/>
              <w:bottom w:val="single" w:sz="6" w:space="0" w:color="auto"/>
              <w:right w:val="single" w:sz="6" w:space="0" w:color="auto"/>
            </w:tcBorders>
            <w:shd w:val="pct30" w:color="FFFF00" w:fill="FFFFFF"/>
          </w:tcPr>
          <w:p w:rsidR="006549BA" w:rsidRDefault="006549BA" w:rsidP="00B52EBA">
            <w:pPr>
              <w:spacing w:before="60"/>
              <w:jc w:val="center"/>
              <w:rPr>
                <w:rFonts w:ascii="Arial" w:hAnsi="Arial" w:cs="Arial"/>
                <w:sz w:val="16"/>
              </w:rPr>
            </w:pPr>
            <w:r>
              <w:rPr>
                <w:rFonts w:ascii="Arial" w:hAnsi="Arial" w:cs="Arial"/>
                <w:sz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6549BA" w:rsidRDefault="006549BA" w:rsidP="00B52EBA">
            <w:pPr>
              <w:spacing w:before="60"/>
              <w:jc w:val="center"/>
              <w:rPr>
                <w:rFonts w:ascii="Arial" w:hAnsi="Arial" w:cs="Arial"/>
                <w:sz w:val="16"/>
              </w:rPr>
            </w:pPr>
            <w:r>
              <w:rPr>
                <w:rFonts w:ascii="Arial" w:hAnsi="Arial" w:cs="Arial"/>
                <w:sz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6549BA" w:rsidRDefault="006549BA" w:rsidP="00B52EBA">
            <w:pPr>
              <w:spacing w:before="60"/>
              <w:jc w:val="center"/>
              <w:rPr>
                <w:rFonts w:ascii="Arial" w:hAnsi="Arial" w:cs="Arial"/>
                <w:sz w:val="16"/>
              </w:rPr>
            </w:pPr>
            <w:r>
              <w:rPr>
                <w:rFonts w:ascii="Arial" w:hAnsi="Arial" w:cs="Arial"/>
                <w:sz w:val="16"/>
              </w:rPr>
              <w:t>Value</w:t>
            </w:r>
          </w:p>
        </w:tc>
      </w:tr>
      <w:tr w:rsidR="006549BA" w:rsidTr="006549BA">
        <w:tc>
          <w:tcPr>
            <w:tcW w:w="3888" w:type="dxa"/>
            <w:tcBorders>
              <w:top w:val="single" w:sz="6" w:space="0" w:color="auto"/>
              <w:left w:val="single" w:sz="6" w:space="0" w:color="auto"/>
              <w:bottom w:val="single" w:sz="6" w:space="0" w:color="auto"/>
              <w:right w:val="single" w:sz="6" w:space="0" w:color="auto"/>
            </w:tcBorders>
          </w:tcPr>
          <w:p w:rsidR="006549BA" w:rsidRDefault="002B2B30" w:rsidP="00404969">
            <w:pPr>
              <w:jc w:val="center"/>
            </w:pPr>
            <w:r>
              <w:t>D_CNTRLDMPTMRSZ_CNT_U16</w:t>
            </w:r>
          </w:p>
        </w:tc>
        <w:tc>
          <w:tcPr>
            <w:tcW w:w="1710" w:type="dxa"/>
            <w:tcBorders>
              <w:top w:val="single" w:sz="6" w:space="0" w:color="auto"/>
              <w:left w:val="single" w:sz="6" w:space="0" w:color="auto"/>
              <w:bottom w:val="single" w:sz="6" w:space="0" w:color="auto"/>
              <w:right w:val="single" w:sz="6" w:space="0" w:color="auto"/>
            </w:tcBorders>
          </w:tcPr>
          <w:p w:rsidR="006549BA" w:rsidRDefault="002B2B30" w:rsidP="00B52EBA">
            <w:pPr>
              <w:spacing w:before="60"/>
              <w:rPr>
                <w:rFonts w:ascii="Arial" w:hAnsi="Arial" w:cs="Arial"/>
                <w:sz w:val="16"/>
              </w:rPr>
            </w:pPr>
            <w:r>
              <w:rPr>
                <w:rFonts w:ascii="Arial" w:hAnsi="Arial" w:cs="Arial"/>
                <w:sz w:val="16"/>
              </w:rPr>
              <w:t>1</w:t>
            </w:r>
          </w:p>
        </w:tc>
        <w:tc>
          <w:tcPr>
            <w:tcW w:w="1225" w:type="dxa"/>
            <w:tcBorders>
              <w:top w:val="single" w:sz="6" w:space="0" w:color="auto"/>
              <w:left w:val="single" w:sz="6" w:space="0" w:color="auto"/>
              <w:bottom w:val="single" w:sz="6" w:space="0" w:color="auto"/>
              <w:right w:val="single" w:sz="6" w:space="0" w:color="auto"/>
            </w:tcBorders>
          </w:tcPr>
          <w:p w:rsidR="006549BA" w:rsidRDefault="002B2B30" w:rsidP="00B52EBA">
            <w:pPr>
              <w:spacing w:before="60"/>
              <w:rPr>
                <w:rFonts w:ascii="Arial" w:hAnsi="Arial" w:cs="Arial"/>
                <w:sz w:val="16"/>
              </w:rPr>
            </w:pPr>
            <w:r>
              <w:rPr>
                <w:rFonts w:ascii="Arial" w:hAnsi="Arial" w:cs="Arial"/>
                <w:sz w:val="16"/>
              </w:rPr>
              <w:t>2</w:t>
            </w:r>
          </w:p>
        </w:tc>
      </w:tr>
      <w:tr w:rsidR="006549BA" w:rsidTr="006549BA">
        <w:tc>
          <w:tcPr>
            <w:tcW w:w="3888" w:type="dxa"/>
            <w:tcBorders>
              <w:top w:val="single" w:sz="6" w:space="0" w:color="auto"/>
              <w:left w:val="single" w:sz="6" w:space="0" w:color="auto"/>
              <w:bottom w:val="single" w:sz="6" w:space="0" w:color="auto"/>
              <w:right w:val="single" w:sz="6" w:space="0" w:color="auto"/>
            </w:tcBorders>
          </w:tcPr>
          <w:p w:rsidR="006549BA" w:rsidRDefault="008F537B" w:rsidP="008F537B">
            <w:pPr>
              <w:jc w:val="center"/>
            </w:pPr>
            <w:r w:rsidRPr="008F537B">
              <w:t>D_CTRLDMPRES_MTRNM_F32</w:t>
            </w:r>
          </w:p>
        </w:tc>
        <w:tc>
          <w:tcPr>
            <w:tcW w:w="1710" w:type="dxa"/>
            <w:tcBorders>
              <w:top w:val="single" w:sz="6" w:space="0" w:color="auto"/>
              <w:left w:val="single" w:sz="6" w:space="0" w:color="auto"/>
              <w:bottom w:val="single" w:sz="6" w:space="0" w:color="auto"/>
              <w:right w:val="single" w:sz="6" w:space="0" w:color="auto"/>
            </w:tcBorders>
          </w:tcPr>
          <w:p w:rsidR="006549BA" w:rsidRDefault="008F537B" w:rsidP="00B52EBA">
            <w:pPr>
              <w:spacing w:before="60"/>
              <w:rPr>
                <w:rFonts w:ascii="Arial" w:hAnsi="Arial" w:cs="Arial"/>
                <w:sz w:val="16"/>
              </w:rPr>
            </w:pPr>
            <w:r>
              <w:rPr>
                <w:rFonts w:ascii="Arial" w:hAnsi="Arial" w:cs="Arial"/>
                <w:sz w:val="16"/>
              </w:rPr>
              <w:t>Single Precision Floating Point</w:t>
            </w:r>
          </w:p>
        </w:tc>
        <w:tc>
          <w:tcPr>
            <w:tcW w:w="1225" w:type="dxa"/>
            <w:tcBorders>
              <w:top w:val="single" w:sz="6" w:space="0" w:color="auto"/>
              <w:left w:val="single" w:sz="6" w:space="0" w:color="auto"/>
              <w:bottom w:val="single" w:sz="6" w:space="0" w:color="auto"/>
              <w:right w:val="single" w:sz="6" w:space="0" w:color="auto"/>
            </w:tcBorders>
          </w:tcPr>
          <w:p w:rsidR="006549BA" w:rsidRDefault="008F537B" w:rsidP="00B52EBA">
            <w:pPr>
              <w:spacing w:before="60"/>
              <w:rPr>
                <w:rFonts w:ascii="Arial" w:hAnsi="Arial" w:cs="Arial"/>
                <w:sz w:val="16"/>
              </w:rPr>
            </w:pPr>
            <w:r w:rsidRPr="008F537B">
              <w:rPr>
                <w:rFonts w:ascii="Arial" w:hAnsi="Arial" w:cs="Arial"/>
                <w:sz w:val="16"/>
              </w:rPr>
              <w:t>0.007813</w:t>
            </w:r>
          </w:p>
        </w:tc>
      </w:tr>
    </w:tbl>
    <w:p w:rsidR="00D25CFA" w:rsidRDefault="00D25CFA" w:rsidP="00D25CFA">
      <w:pPr>
        <w:pStyle w:val="Heading4"/>
      </w:pPr>
      <w:r>
        <w:t>Global</w:t>
      </w:r>
    </w:p>
    <w:p w:rsidR="00D25CFA" w:rsidRDefault="00D25CFA" w:rsidP="00D25CFA">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D25CFA" w:rsidTr="00B52EBA">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r>
              <w:rPr>
                <w:rFonts w:ascii="Arial" w:hAnsi="Arial" w:cs="Arial"/>
                <w:sz w:val="16"/>
              </w:rPr>
              <w:t>Constant Name</w:t>
            </w:r>
          </w:p>
        </w:tc>
      </w:tr>
      <w:tr w:rsidR="00D25CFA" w:rsidTr="00B52EBA">
        <w:trPr>
          <w:jc w:val="center"/>
        </w:trPr>
        <w:tc>
          <w:tcPr>
            <w:tcW w:w="4608" w:type="dxa"/>
            <w:tcBorders>
              <w:top w:val="single" w:sz="4" w:space="0" w:color="auto"/>
              <w:left w:val="single" w:sz="4" w:space="0" w:color="auto"/>
              <w:bottom w:val="single" w:sz="4" w:space="0" w:color="auto"/>
              <w:right w:val="single" w:sz="4" w:space="0" w:color="auto"/>
            </w:tcBorders>
          </w:tcPr>
          <w:p w:rsidR="00D25CFA" w:rsidRDefault="009E0B2F" w:rsidP="00B52EBA">
            <w:r w:rsidRPr="009E0B2F">
              <w:t>D_ZERO_ULS_F32</w:t>
            </w:r>
          </w:p>
        </w:tc>
      </w:tr>
    </w:tbl>
    <w:p w:rsidR="00D25CFA" w:rsidRDefault="00D25CFA" w:rsidP="00D25CFA"/>
    <w:p w:rsidR="00D25CFA" w:rsidRDefault="00D25CFA" w:rsidP="00D25CFA">
      <w:pPr>
        <w:pStyle w:val="Heading3"/>
      </w:pPr>
      <w:r>
        <w:t>Module specific Lookup Tables Constants</w:t>
      </w:r>
    </w:p>
    <w:tbl>
      <w:tblPr>
        <w:tblW w:w="874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078"/>
        <w:gridCol w:w="1170"/>
        <w:gridCol w:w="3060"/>
        <w:gridCol w:w="1440"/>
      </w:tblGrid>
      <w:tr w:rsidR="00D25CFA" w:rsidTr="00B52EBA">
        <w:tc>
          <w:tcPr>
            <w:tcW w:w="30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r>
              <w:rPr>
                <w:rFonts w:ascii="Arial" w:hAnsi="Arial" w:cs="Arial"/>
                <w:sz w:val="16"/>
              </w:rPr>
              <w:t>Constant Name</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r>
              <w:rPr>
                <w:rFonts w:ascii="Arial" w:hAnsi="Arial" w:cs="Arial"/>
                <w:sz w:val="16"/>
              </w:rPr>
              <w:t>Resolution</w:t>
            </w:r>
          </w:p>
        </w:tc>
        <w:tc>
          <w:tcPr>
            <w:tcW w:w="30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r>
              <w:rPr>
                <w:rFonts w:ascii="Arial" w:hAnsi="Arial" w:cs="Arial"/>
                <w:sz w:val="16"/>
              </w:rPr>
              <w:t>Software Segment</w:t>
            </w:r>
          </w:p>
        </w:tc>
      </w:tr>
      <w:tr w:rsidR="00D25CFA" w:rsidTr="00B52EBA">
        <w:tc>
          <w:tcPr>
            <w:tcW w:w="3078" w:type="dxa"/>
            <w:tcBorders>
              <w:top w:val="single" w:sz="6" w:space="0" w:color="auto"/>
              <w:left w:val="single" w:sz="6" w:space="0" w:color="auto"/>
              <w:bottom w:val="single" w:sz="6" w:space="0" w:color="auto"/>
              <w:right w:val="single" w:sz="6" w:space="0" w:color="auto"/>
            </w:tcBorders>
          </w:tcPr>
          <w:p w:rsidR="00D25CFA" w:rsidRPr="00CB0839" w:rsidRDefault="00FB6A82" w:rsidP="00B52EBA">
            <w:pPr>
              <w:spacing w:before="60"/>
              <w:jc w:val="both"/>
              <w:rPr>
                <w:rFonts w:ascii="Arial" w:hAnsi="Arial" w:cs="Arial"/>
                <w:sz w:val="16"/>
                <w:szCs w:val="16"/>
              </w:rPr>
            </w:pPr>
            <w:r>
              <w:rPr>
                <w:rFonts w:ascii="Arial" w:hAnsi="Arial" w:cs="Arial"/>
                <w:sz w:val="16"/>
                <w:szCs w:val="16"/>
              </w:rPr>
              <w:t>None</w:t>
            </w:r>
          </w:p>
        </w:tc>
        <w:tc>
          <w:tcPr>
            <w:tcW w:w="1170" w:type="dxa"/>
            <w:tcBorders>
              <w:top w:val="single" w:sz="6" w:space="0" w:color="auto"/>
              <w:left w:val="single" w:sz="6" w:space="0" w:color="auto"/>
              <w:bottom w:val="single" w:sz="6" w:space="0" w:color="auto"/>
              <w:right w:val="single" w:sz="6" w:space="0" w:color="auto"/>
            </w:tcBorders>
          </w:tcPr>
          <w:p w:rsidR="00D25CFA" w:rsidRPr="00FF09D6" w:rsidRDefault="00D25CFA" w:rsidP="00B52EBA">
            <w:pPr>
              <w:spacing w:before="60"/>
              <w:jc w:val="both"/>
              <w:rPr>
                <w:rFonts w:ascii="Arial" w:hAnsi="Arial" w:cs="Arial"/>
                <w:sz w:val="16"/>
                <w:szCs w:val="16"/>
              </w:rPr>
            </w:pPr>
          </w:p>
        </w:tc>
        <w:tc>
          <w:tcPr>
            <w:tcW w:w="3060" w:type="dxa"/>
            <w:tcBorders>
              <w:top w:val="single" w:sz="6" w:space="0" w:color="auto"/>
              <w:left w:val="single" w:sz="6" w:space="0" w:color="auto"/>
              <w:bottom w:val="single" w:sz="6" w:space="0" w:color="auto"/>
              <w:right w:val="single" w:sz="6" w:space="0" w:color="auto"/>
            </w:tcBorders>
          </w:tcPr>
          <w:p w:rsidR="00D25CFA" w:rsidRPr="00FF09D6" w:rsidRDefault="00D25CFA" w:rsidP="00B52EBA">
            <w:pPr>
              <w:spacing w:before="60"/>
              <w:jc w:val="both"/>
              <w:rPr>
                <w:rFonts w:ascii="Arial" w:hAnsi="Arial" w:cs="Arial"/>
                <w:sz w:val="16"/>
                <w:szCs w:val="16"/>
              </w:rPr>
            </w:pPr>
          </w:p>
        </w:tc>
        <w:tc>
          <w:tcPr>
            <w:tcW w:w="1440" w:type="dxa"/>
            <w:tcBorders>
              <w:top w:val="single" w:sz="6" w:space="0" w:color="auto"/>
              <w:left w:val="single" w:sz="6" w:space="0" w:color="auto"/>
              <w:bottom w:val="single" w:sz="6" w:space="0" w:color="auto"/>
              <w:right w:val="single" w:sz="6" w:space="0" w:color="auto"/>
            </w:tcBorders>
          </w:tcPr>
          <w:p w:rsidR="00D25CFA" w:rsidRPr="00FF09D6" w:rsidRDefault="00D25CFA" w:rsidP="00B52EBA">
            <w:pPr>
              <w:spacing w:before="60"/>
              <w:jc w:val="both"/>
              <w:rPr>
                <w:rFonts w:ascii="Arial" w:hAnsi="Arial" w:cs="Arial"/>
                <w:sz w:val="16"/>
                <w:szCs w:val="16"/>
              </w:rPr>
            </w:pPr>
          </w:p>
        </w:tc>
      </w:tr>
      <w:tr w:rsidR="0003094E" w:rsidTr="00B52EBA">
        <w:tc>
          <w:tcPr>
            <w:tcW w:w="3078" w:type="dxa"/>
            <w:tcBorders>
              <w:top w:val="single" w:sz="6" w:space="0" w:color="auto"/>
              <w:left w:val="single" w:sz="6" w:space="0" w:color="auto"/>
              <w:bottom w:val="single" w:sz="6" w:space="0" w:color="auto"/>
              <w:right w:val="single" w:sz="6" w:space="0" w:color="auto"/>
            </w:tcBorders>
          </w:tcPr>
          <w:p w:rsidR="0003094E" w:rsidRDefault="0003094E" w:rsidP="00B52EBA">
            <w:pPr>
              <w:spacing w:before="60"/>
              <w:jc w:val="both"/>
            </w:pPr>
          </w:p>
        </w:tc>
        <w:tc>
          <w:tcPr>
            <w:tcW w:w="1170" w:type="dxa"/>
            <w:tcBorders>
              <w:top w:val="single" w:sz="6" w:space="0" w:color="auto"/>
              <w:left w:val="single" w:sz="6" w:space="0" w:color="auto"/>
              <w:bottom w:val="single" w:sz="6" w:space="0" w:color="auto"/>
              <w:right w:val="single" w:sz="6" w:space="0" w:color="auto"/>
            </w:tcBorders>
          </w:tcPr>
          <w:p w:rsidR="0003094E" w:rsidRDefault="0003094E" w:rsidP="00B52EBA">
            <w:pPr>
              <w:spacing w:before="60"/>
              <w:jc w:val="both"/>
              <w:rPr>
                <w:rFonts w:ascii="Arial" w:hAnsi="Arial" w:cs="Arial"/>
                <w:sz w:val="16"/>
                <w:szCs w:val="16"/>
              </w:rPr>
            </w:pPr>
          </w:p>
        </w:tc>
        <w:tc>
          <w:tcPr>
            <w:tcW w:w="3060" w:type="dxa"/>
            <w:tcBorders>
              <w:top w:val="single" w:sz="6" w:space="0" w:color="auto"/>
              <w:left w:val="single" w:sz="6" w:space="0" w:color="auto"/>
              <w:bottom w:val="single" w:sz="6" w:space="0" w:color="auto"/>
              <w:right w:val="single" w:sz="6" w:space="0" w:color="auto"/>
            </w:tcBorders>
          </w:tcPr>
          <w:p w:rsidR="0003094E" w:rsidRPr="007B0119" w:rsidRDefault="0003094E" w:rsidP="00B52EBA">
            <w:pPr>
              <w:spacing w:before="60"/>
              <w:jc w:val="both"/>
            </w:pPr>
          </w:p>
        </w:tc>
        <w:tc>
          <w:tcPr>
            <w:tcW w:w="1440" w:type="dxa"/>
            <w:tcBorders>
              <w:top w:val="single" w:sz="6" w:space="0" w:color="auto"/>
              <w:left w:val="single" w:sz="6" w:space="0" w:color="auto"/>
              <w:bottom w:val="single" w:sz="6" w:space="0" w:color="auto"/>
              <w:right w:val="single" w:sz="6" w:space="0" w:color="auto"/>
            </w:tcBorders>
          </w:tcPr>
          <w:p w:rsidR="0003094E" w:rsidRPr="00FF09D6" w:rsidRDefault="0003094E" w:rsidP="00B52EBA">
            <w:pPr>
              <w:spacing w:before="60"/>
              <w:jc w:val="both"/>
              <w:rPr>
                <w:rFonts w:ascii="Arial" w:hAnsi="Arial" w:cs="Arial"/>
                <w:sz w:val="16"/>
                <w:szCs w:val="16"/>
              </w:rPr>
            </w:pPr>
          </w:p>
        </w:tc>
      </w:tr>
    </w:tbl>
    <w:p w:rsidR="00D25CFA" w:rsidRDefault="00D25CFA" w:rsidP="00D25CFA"/>
    <w:p w:rsidR="00D25CFA" w:rsidRDefault="00D25CFA" w:rsidP="00D25CFA">
      <w:pPr>
        <w:pStyle w:val="Heading1"/>
      </w:pPr>
      <w:r>
        <w:t>Software Module Implementation</w:t>
      </w:r>
    </w:p>
    <w:p w:rsidR="00D25CFA" w:rsidRPr="00094901" w:rsidRDefault="00D25CFA" w:rsidP="00D25CFA">
      <w:pPr>
        <w:pStyle w:val="Heading2"/>
      </w:pPr>
      <w:r>
        <w:t>Initialization Functions</w:t>
      </w:r>
    </w:p>
    <w:p w:rsidR="00D25CFA" w:rsidRDefault="00714FA9" w:rsidP="0042452D">
      <w:r>
        <w:t>None</w:t>
      </w:r>
    </w:p>
    <w:p w:rsidR="00D25CFA" w:rsidRDefault="00D25CFA" w:rsidP="00D25CFA"/>
    <w:p w:rsidR="00D25CFA" w:rsidRDefault="00D25CFA" w:rsidP="00D25CFA">
      <w:pPr>
        <w:pStyle w:val="Heading2"/>
      </w:pPr>
      <w:r>
        <w:br w:type="page"/>
      </w:r>
      <w:r>
        <w:lastRenderedPageBreak/>
        <w:t>Periodic Functions</w:t>
      </w:r>
    </w:p>
    <w:p w:rsidR="00D25CFA" w:rsidRDefault="00D25CFA" w:rsidP="00D25CFA">
      <w:pPr>
        <w:pStyle w:val="Heading3"/>
      </w:pPr>
      <w:r>
        <w:t xml:space="preserve">Per: </w:t>
      </w:r>
      <w:r w:rsidR="007B0119">
        <w:t>CntrlDisableShutdown</w:t>
      </w:r>
      <w:r>
        <w:t>_Per</w:t>
      </w:r>
      <w:r w:rsidR="00FB6A82">
        <w:t>1</w:t>
      </w:r>
    </w:p>
    <w:p w:rsidR="00D25CFA" w:rsidRDefault="00D25CFA" w:rsidP="00D25CFA">
      <w:pPr>
        <w:pStyle w:val="Heading4"/>
      </w:pPr>
      <w:r>
        <w:t>Design Rationale</w:t>
      </w:r>
    </w:p>
    <w:p w:rsidR="00E12D6A" w:rsidRDefault="00E12D6A" w:rsidP="00E12D6A">
      <w:pPr>
        <w:rPr>
          <w:rFonts w:ascii="Calibri" w:hAnsi="Calibri"/>
          <w:color w:val="000000"/>
        </w:rPr>
      </w:pPr>
      <w:r>
        <w:rPr>
          <w:rFonts w:ascii="Calibri" w:hAnsi="Calibri"/>
          <w:color w:val="000000"/>
        </w:rPr>
        <w:t>This function is used to damp out handwheel “kick” in the event of a torque sensor fault (or any F2 fault).  The design is such that either when the motor velocity is low OR when a time based multiplier has expired, the system will realize the action is complete and state changes can be made (states and modes).</w:t>
      </w:r>
    </w:p>
    <w:p w:rsidR="00D25CFA" w:rsidRPr="00094901" w:rsidRDefault="00E12D6A" w:rsidP="00E12D6A">
      <w:r>
        <w:rPr>
          <w:rFonts w:ascii="Calibri" w:hAnsi="Calibri"/>
          <w:color w:val="000000"/>
        </w:rPr>
        <w:t>The design takes into account that F2 type faults could be recoverable, so the “reset” feature is built into the design</w:t>
      </w:r>
    </w:p>
    <w:p w:rsidR="00D25CFA" w:rsidRDefault="00D25CFA" w:rsidP="00D25CFA">
      <w:pPr>
        <w:pStyle w:val="Heading4"/>
      </w:pPr>
      <w:r>
        <w:t>Program Flow Start</w:t>
      </w:r>
    </w:p>
    <w:p w:rsidR="006A3097" w:rsidRDefault="00272F84">
      <w:pPr>
        <w:rPr>
          <w:rFonts w:ascii="Calibri" w:hAnsi="Calibri"/>
          <w:color w:val="000000"/>
        </w:rPr>
      </w:pPr>
      <w:r w:rsidRPr="00272F84">
        <w:rPr>
          <w:rFonts w:ascii="Calibri" w:hAnsi="Calibri"/>
          <w:color w:val="000000"/>
        </w:rPr>
        <w:t>Rte_Call_</w:t>
      </w:r>
      <w:r w:rsidR="007E2E36">
        <w:rPr>
          <w:rFonts w:ascii="Calibri" w:hAnsi="Calibri"/>
          <w:color w:val="000000"/>
        </w:rPr>
        <w:t>CtrldDisShtdn</w:t>
      </w:r>
      <w:r w:rsidRPr="00272F84">
        <w:rPr>
          <w:rFonts w:ascii="Calibri" w:hAnsi="Calibri"/>
          <w:color w:val="000000"/>
        </w:rPr>
        <w:t>_Per1_CP0_CheckpointReached()</w:t>
      </w:r>
    </w:p>
    <w:p w:rsidR="00D25CFA" w:rsidRDefault="00D25CFA" w:rsidP="00D25CFA">
      <w:pPr>
        <w:pStyle w:val="Heading4"/>
      </w:pPr>
      <w:r>
        <w:t>Store Module Inputs to Local copies</w:t>
      </w:r>
    </w:p>
    <w:p w:rsidR="00404969" w:rsidRPr="00D51AD4" w:rsidRDefault="00404969" w:rsidP="00404969">
      <w:pPr>
        <w:rPr>
          <w:sz w:val="16"/>
          <w:szCs w:val="16"/>
        </w:rPr>
      </w:pPr>
    </w:p>
    <w:p w:rsidR="00404969" w:rsidRPr="00404969" w:rsidRDefault="00404969" w:rsidP="00404969">
      <w:pPr>
        <w:rPr>
          <w:lang w:val="fr-FR"/>
        </w:rPr>
      </w:pPr>
      <w:r w:rsidRPr="00404969">
        <w:rPr>
          <w:lang w:val="fr-FR"/>
        </w:rPr>
        <w:t>Local Variables</w:t>
      </w:r>
      <w:r w:rsidR="000F6BCD">
        <w:rPr>
          <w:lang w:val="fr-FR"/>
        </w:rPr>
        <w:t> </w:t>
      </w:r>
      <w:r w:rsidRPr="00404969">
        <w:rPr>
          <w:lang w:val="fr-FR"/>
        </w:rPr>
        <w:t>:</w:t>
      </w:r>
    </w:p>
    <w:p w:rsidR="00404969" w:rsidRPr="0003094E" w:rsidRDefault="003C39F3" w:rsidP="00404969">
      <w:pPr>
        <w:rPr>
          <w:rFonts w:ascii="Arial" w:eastAsiaTheme="minorHAnsi" w:hAnsi="Arial" w:cs="Arial"/>
          <w:i/>
          <w:iCs/>
          <w:color w:val="000000"/>
          <w:sz w:val="16"/>
          <w:szCs w:val="16"/>
          <w:lang w:val="fr-FR"/>
        </w:rPr>
      </w:pPr>
      <w:r>
        <w:rPr>
          <w:rFonts w:ascii="Arial" w:eastAsiaTheme="minorHAnsi" w:hAnsi="Arial" w:cs="Arial"/>
          <w:i/>
          <w:iCs/>
          <w:color w:val="000000"/>
          <w:sz w:val="16"/>
          <w:szCs w:val="16"/>
          <w:lang w:val="fr-FR"/>
        </w:rPr>
        <w:t>C</w:t>
      </w:r>
      <w:r w:rsidRPr="0003094E">
        <w:rPr>
          <w:rFonts w:ascii="Arial" w:eastAsiaTheme="minorHAnsi" w:hAnsi="Arial" w:cs="Arial"/>
          <w:i/>
          <w:iCs/>
          <w:color w:val="000000"/>
          <w:sz w:val="16"/>
          <w:szCs w:val="16"/>
          <w:lang w:val="fr-FR"/>
        </w:rPr>
        <w:t>RFMtrVelSign</w:t>
      </w:r>
      <w:r w:rsidR="00404969" w:rsidRPr="0003094E">
        <w:rPr>
          <w:rFonts w:ascii="Arial" w:eastAsiaTheme="minorHAnsi" w:hAnsi="Arial" w:cs="Arial"/>
          <w:i/>
          <w:iCs/>
          <w:color w:val="000000"/>
          <w:sz w:val="16"/>
          <w:szCs w:val="16"/>
          <w:lang w:val="fr-FR"/>
        </w:rPr>
        <w:t>_T_f32</w:t>
      </w:r>
    </w:p>
    <w:p w:rsidR="00404969" w:rsidRPr="0003094E" w:rsidRDefault="003C39F3" w:rsidP="00404969">
      <w:pPr>
        <w:rPr>
          <w:rFonts w:ascii="Arial" w:eastAsiaTheme="minorHAnsi" w:hAnsi="Arial" w:cs="Arial"/>
          <w:i/>
          <w:iCs/>
          <w:color w:val="000000"/>
          <w:sz w:val="16"/>
          <w:szCs w:val="16"/>
          <w:lang w:val="fr-FR"/>
        </w:rPr>
      </w:pPr>
      <w:r w:rsidRPr="0003094E">
        <w:rPr>
          <w:rFonts w:ascii="Arial" w:eastAsiaTheme="minorHAnsi" w:hAnsi="Arial" w:cs="Arial"/>
          <w:i/>
          <w:iCs/>
          <w:color w:val="000000"/>
          <w:sz w:val="16"/>
          <w:szCs w:val="16"/>
          <w:lang w:val="fr-FR"/>
        </w:rPr>
        <w:t>Abs</w:t>
      </w:r>
      <w:r>
        <w:rPr>
          <w:rFonts w:ascii="Arial" w:eastAsiaTheme="minorHAnsi" w:hAnsi="Arial" w:cs="Arial"/>
          <w:i/>
          <w:iCs/>
          <w:color w:val="000000"/>
          <w:sz w:val="16"/>
          <w:szCs w:val="16"/>
          <w:lang w:val="fr-FR"/>
        </w:rPr>
        <w:t>C</w:t>
      </w:r>
      <w:r w:rsidRPr="0003094E">
        <w:rPr>
          <w:rFonts w:ascii="Arial" w:eastAsiaTheme="minorHAnsi" w:hAnsi="Arial" w:cs="Arial"/>
          <w:i/>
          <w:iCs/>
          <w:color w:val="000000"/>
          <w:sz w:val="16"/>
          <w:szCs w:val="16"/>
          <w:lang w:val="fr-FR"/>
        </w:rPr>
        <w:t>RFMtrVel</w:t>
      </w:r>
      <w:r w:rsidR="00404969" w:rsidRPr="0003094E">
        <w:rPr>
          <w:rFonts w:ascii="Arial" w:eastAsiaTheme="minorHAnsi" w:hAnsi="Arial" w:cs="Arial"/>
          <w:i/>
          <w:iCs/>
          <w:color w:val="000000"/>
          <w:sz w:val="16"/>
          <w:szCs w:val="16"/>
          <w:lang w:val="fr-FR"/>
        </w:rPr>
        <w:t>_T_MtrRadpS_f32</w:t>
      </w:r>
    </w:p>
    <w:p w:rsidR="00404969" w:rsidRPr="00DA6F0E" w:rsidRDefault="00404969" w:rsidP="00404969">
      <w:pPr>
        <w:rPr>
          <w:rFonts w:ascii="Arial" w:eastAsiaTheme="minorHAnsi" w:hAnsi="Arial" w:cs="Arial"/>
          <w:i/>
          <w:iCs/>
          <w:color w:val="000000"/>
          <w:sz w:val="16"/>
          <w:szCs w:val="16"/>
          <w:lang w:val="fr-FR"/>
        </w:rPr>
      </w:pPr>
      <w:r w:rsidRPr="00DA6F0E">
        <w:rPr>
          <w:rFonts w:ascii="Arial" w:eastAsiaTheme="minorHAnsi" w:hAnsi="Arial" w:cs="Arial"/>
          <w:i/>
          <w:iCs/>
          <w:color w:val="000000"/>
          <w:sz w:val="16"/>
          <w:szCs w:val="16"/>
          <w:lang w:val="fr-FR"/>
        </w:rPr>
        <w:t>CntrlDamp_VelTrq_T_f32</w:t>
      </w:r>
    </w:p>
    <w:p w:rsidR="00404969" w:rsidRPr="00DA6F0E" w:rsidRDefault="00404969" w:rsidP="00404969">
      <w:pPr>
        <w:rPr>
          <w:rFonts w:ascii="Arial" w:eastAsiaTheme="minorHAnsi" w:hAnsi="Arial" w:cs="Arial"/>
          <w:i/>
          <w:iCs/>
          <w:color w:val="000000"/>
          <w:sz w:val="16"/>
          <w:szCs w:val="16"/>
          <w:lang w:val="fr-FR"/>
        </w:rPr>
      </w:pPr>
      <w:r w:rsidRPr="00DA6F0E">
        <w:rPr>
          <w:rFonts w:ascii="Arial" w:eastAsiaTheme="minorHAnsi" w:hAnsi="Arial" w:cs="Arial"/>
          <w:i/>
          <w:iCs/>
          <w:color w:val="000000"/>
          <w:sz w:val="16"/>
          <w:szCs w:val="16"/>
          <w:lang w:val="fr-FR"/>
        </w:rPr>
        <w:t>ElapsedTime_mS_T_u16</w:t>
      </w:r>
    </w:p>
    <w:p w:rsidR="00404969" w:rsidRPr="00DA6F0E" w:rsidRDefault="00404969" w:rsidP="00404969">
      <w:pPr>
        <w:rPr>
          <w:rFonts w:ascii="Arial" w:eastAsiaTheme="minorHAnsi" w:hAnsi="Arial" w:cs="Arial"/>
          <w:i/>
          <w:iCs/>
          <w:color w:val="000000"/>
          <w:sz w:val="16"/>
          <w:szCs w:val="16"/>
          <w:lang w:val="fr-FR"/>
        </w:rPr>
      </w:pPr>
      <w:r w:rsidRPr="00DA6F0E">
        <w:rPr>
          <w:rFonts w:ascii="Arial" w:eastAsiaTheme="minorHAnsi" w:hAnsi="Arial" w:cs="Arial"/>
          <w:i/>
          <w:iCs/>
          <w:color w:val="000000"/>
          <w:sz w:val="16"/>
          <w:szCs w:val="16"/>
          <w:lang w:val="fr-FR"/>
        </w:rPr>
        <w:t>CntrlDmpMult_Uls_T_f32</w:t>
      </w:r>
    </w:p>
    <w:p w:rsidR="00404969" w:rsidRPr="00404969" w:rsidRDefault="00404969" w:rsidP="00404969">
      <w:pPr>
        <w:rPr>
          <w:rFonts w:ascii="Arial" w:eastAsiaTheme="minorHAnsi" w:hAnsi="Arial" w:cs="Arial"/>
          <w:i/>
          <w:iCs/>
          <w:color w:val="000000"/>
          <w:sz w:val="16"/>
          <w:szCs w:val="16"/>
          <w:lang w:val="fr-FR"/>
        </w:rPr>
      </w:pPr>
      <w:r w:rsidRPr="00404969">
        <w:rPr>
          <w:rFonts w:ascii="Arial" w:eastAsiaTheme="minorHAnsi" w:hAnsi="Arial" w:cs="Arial"/>
          <w:i/>
          <w:iCs/>
          <w:color w:val="000000"/>
          <w:sz w:val="16"/>
          <w:szCs w:val="16"/>
          <w:lang w:val="fr-FR"/>
        </w:rPr>
        <w:t>CntrlDampComp_Cnt_T_lgc</w:t>
      </w:r>
    </w:p>
    <w:p w:rsidR="005D1F99" w:rsidRDefault="005D1F99" w:rsidP="00404969">
      <w:pPr>
        <w:rPr>
          <w:rFonts w:ascii="Arial" w:eastAsiaTheme="minorHAnsi" w:hAnsi="Arial" w:cs="Arial"/>
          <w:i/>
          <w:iCs/>
          <w:color w:val="000000"/>
          <w:sz w:val="16"/>
          <w:szCs w:val="16"/>
          <w:lang w:val="fr-FR"/>
        </w:rPr>
      </w:pPr>
      <w:r w:rsidRPr="005D1F99">
        <w:rPr>
          <w:rFonts w:ascii="Arial" w:eastAsiaTheme="minorHAnsi" w:hAnsi="Arial" w:cs="Arial"/>
          <w:i/>
          <w:iCs/>
          <w:color w:val="000000"/>
          <w:sz w:val="16"/>
          <w:szCs w:val="16"/>
          <w:lang w:val="fr-FR"/>
        </w:rPr>
        <w:t>DiagStsF2Active_Cnt_T_lgc</w:t>
      </w:r>
    </w:p>
    <w:p w:rsidR="00184C3F" w:rsidRDefault="00184C3F" w:rsidP="00404969">
      <w:pPr>
        <w:rPr>
          <w:rFonts w:ascii="Arial" w:eastAsiaTheme="minorHAnsi" w:hAnsi="Arial" w:cs="Arial"/>
          <w:i/>
          <w:iCs/>
          <w:color w:val="000000"/>
          <w:sz w:val="16"/>
          <w:szCs w:val="16"/>
          <w:lang w:val="fr-FR"/>
        </w:rPr>
      </w:pPr>
      <w:r w:rsidRPr="003E0FCF">
        <w:rPr>
          <w:rFonts w:ascii="Arial" w:eastAsiaTheme="minorHAnsi" w:hAnsi="Arial" w:cs="Arial"/>
          <w:i/>
          <w:iCs/>
          <w:color w:val="000000"/>
          <w:sz w:val="16"/>
          <w:szCs w:val="16"/>
          <w:lang w:val="fr-FR"/>
        </w:rPr>
        <w:t>CntrlDamp_MtrNm_T_f32</w:t>
      </w:r>
    </w:p>
    <w:p w:rsidR="005D1F99" w:rsidRDefault="005D1F99" w:rsidP="00404969">
      <w:pPr>
        <w:rPr>
          <w:rFonts w:ascii="Arial" w:eastAsiaTheme="minorHAnsi" w:hAnsi="Arial" w:cs="Arial"/>
          <w:i/>
          <w:iCs/>
          <w:color w:val="000000"/>
          <w:sz w:val="16"/>
          <w:szCs w:val="16"/>
          <w:lang w:val="fr-FR"/>
        </w:rPr>
      </w:pPr>
      <w:r w:rsidRPr="005D1F99">
        <w:rPr>
          <w:rFonts w:ascii="Arial" w:eastAsiaTheme="minorHAnsi" w:hAnsi="Arial" w:cs="Arial"/>
          <w:i/>
          <w:iCs/>
          <w:color w:val="000000"/>
          <w:sz w:val="16"/>
          <w:szCs w:val="16"/>
          <w:lang w:val="fr-FR"/>
        </w:rPr>
        <w:t>AssistAssyPolarity_Cnt_T_s08</w:t>
      </w:r>
    </w:p>
    <w:p w:rsidR="005D1F99" w:rsidRDefault="005D1F99" w:rsidP="00404969">
      <w:pPr>
        <w:rPr>
          <w:rFonts w:ascii="Arial" w:eastAsiaTheme="minorHAnsi" w:hAnsi="Arial" w:cs="Arial"/>
          <w:i/>
          <w:iCs/>
          <w:color w:val="000000"/>
          <w:sz w:val="16"/>
          <w:szCs w:val="16"/>
          <w:lang w:val="fr-FR"/>
        </w:rPr>
      </w:pPr>
      <w:r w:rsidRPr="005D1F99">
        <w:rPr>
          <w:rFonts w:ascii="Arial" w:eastAsiaTheme="minorHAnsi" w:hAnsi="Arial" w:cs="Arial"/>
          <w:i/>
          <w:iCs/>
          <w:color w:val="000000"/>
          <w:sz w:val="16"/>
          <w:szCs w:val="16"/>
          <w:lang w:val="fr-FR"/>
        </w:rPr>
        <w:t>MRFMtrTrqCmd_MtrNm_T_f32</w:t>
      </w:r>
    </w:p>
    <w:p w:rsidR="009762CB" w:rsidRDefault="009762CB" w:rsidP="00404969">
      <w:pPr>
        <w:rPr>
          <w:rFonts w:ascii="Arial" w:eastAsiaTheme="minorHAnsi" w:hAnsi="Arial" w:cs="Arial"/>
          <w:i/>
          <w:iCs/>
          <w:color w:val="000000"/>
          <w:sz w:val="16"/>
          <w:szCs w:val="16"/>
          <w:lang w:val="fr-FR"/>
        </w:rPr>
      </w:pPr>
      <w:r w:rsidRPr="009762CB">
        <w:rPr>
          <w:rFonts w:ascii="Arial" w:eastAsiaTheme="minorHAnsi" w:hAnsi="Arial" w:cs="Arial"/>
          <w:i/>
          <w:iCs/>
          <w:color w:val="000000"/>
          <w:sz w:val="16"/>
          <w:szCs w:val="16"/>
          <w:lang w:val="fr-FR"/>
        </w:rPr>
        <w:t>SysState_Cnt_T_Enum</w:t>
      </w:r>
      <w:r>
        <w:rPr>
          <w:rFonts w:ascii="Arial" w:eastAsiaTheme="minorHAnsi" w:hAnsi="Arial" w:cs="Arial"/>
          <w:i/>
          <w:iCs/>
          <w:color w:val="000000"/>
          <w:sz w:val="16"/>
          <w:szCs w:val="16"/>
          <w:lang w:val="fr-FR"/>
        </w:rPr>
        <w:t xml:space="preserve">  as </w:t>
      </w:r>
      <w:r w:rsidRPr="009762CB">
        <w:rPr>
          <w:rFonts w:ascii="Arial" w:eastAsiaTheme="minorHAnsi" w:hAnsi="Arial" w:cs="Arial"/>
          <w:i/>
          <w:iCs/>
          <w:color w:val="000000"/>
          <w:sz w:val="16"/>
          <w:szCs w:val="16"/>
          <w:lang w:val="fr-FR"/>
        </w:rPr>
        <w:t>Rte_ModeType_StaMd_Mode</w:t>
      </w:r>
    </w:p>
    <w:p w:rsidR="009762CB" w:rsidRDefault="009762CB" w:rsidP="00404969">
      <w:pPr>
        <w:rPr>
          <w:rFonts w:ascii="Arial" w:eastAsiaTheme="minorHAnsi" w:hAnsi="Arial" w:cs="Arial"/>
          <w:i/>
          <w:iCs/>
          <w:color w:val="000000"/>
          <w:sz w:val="16"/>
          <w:szCs w:val="16"/>
          <w:lang w:val="fr-FR"/>
        </w:rPr>
      </w:pPr>
    </w:p>
    <w:p w:rsidR="009762CB" w:rsidRDefault="009762CB" w:rsidP="00404969">
      <w:pPr>
        <w:rPr>
          <w:rFonts w:ascii="Arial" w:eastAsiaTheme="minorHAnsi" w:hAnsi="Arial" w:cs="Arial"/>
          <w:i/>
          <w:iCs/>
          <w:color w:val="000000"/>
          <w:sz w:val="16"/>
          <w:szCs w:val="16"/>
          <w:lang w:val="fr-FR"/>
        </w:rPr>
      </w:pPr>
      <w:bookmarkStart w:id="14" w:name="OLE_LINK1"/>
      <w:bookmarkStart w:id="15" w:name="OLE_LINK2"/>
      <w:r w:rsidRPr="009762CB">
        <w:rPr>
          <w:rFonts w:ascii="Arial" w:eastAsiaTheme="minorHAnsi" w:hAnsi="Arial" w:cs="Arial"/>
          <w:i/>
          <w:iCs/>
          <w:color w:val="000000"/>
          <w:sz w:val="16"/>
          <w:szCs w:val="16"/>
          <w:lang w:val="fr-FR"/>
        </w:rPr>
        <w:t xml:space="preserve">SysState_Cnt_T_Enum </w:t>
      </w:r>
      <w:bookmarkEnd w:id="14"/>
      <w:bookmarkEnd w:id="15"/>
      <w:r w:rsidRPr="009762CB">
        <w:rPr>
          <w:rFonts w:ascii="Arial" w:eastAsiaTheme="minorHAnsi" w:hAnsi="Arial" w:cs="Arial"/>
          <w:i/>
          <w:iCs/>
          <w:color w:val="000000"/>
          <w:sz w:val="16"/>
          <w:szCs w:val="16"/>
          <w:lang w:val="fr-FR"/>
        </w:rPr>
        <w:t>= Rte_Mode_SystemState_Mode</w:t>
      </w:r>
      <w:r w:rsidR="005D4504">
        <w:rPr>
          <w:rFonts w:ascii="Arial" w:eastAsiaTheme="minorHAnsi" w:hAnsi="Arial" w:cs="Arial"/>
          <w:i/>
          <w:iCs/>
          <w:color w:val="000000"/>
          <w:sz w:val="16"/>
          <w:szCs w:val="16"/>
          <w:lang w:val="fr-FR"/>
        </w:rPr>
        <w:t>()</w:t>
      </w:r>
    </w:p>
    <w:p w:rsidR="005D1F99" w:rsidRPr="00404969" w:rsidRDefault="005D1F99" w:rsidP="00404969">
      <w:pPr>
        <w:rPr>
          <w:rFonts w:ascii="Arial" w:eastAsiaTheme="minorHAnsi" w:hAnsi="Arial" w:cs="Arial"/>
          <w:i/>
          <w:iCs/>
          <w:color w:val="000000"/>
          <w:sz w:val="16"/>
          <w:szCs w:val="16"/>
          <w:lang w:val="fr-FR"/>
        </w:rPr>
      </w:pPr>
    </w:p>
    <w:p w:rsidR="00D25CFA" w:rsidRDefault="003E0FCF" w:rsidP="00D25CFA">
      <w:pPr>
        <w:rPr>
          <w:rFonts w:ascii="Arial" w:eastAsiaTheme="minorHAnsi" w:hAnsi="Arial" w:cs="Arial"/>
          <w:iCs/>
          <w:color w:val="000000"/>
          <w:sz w:val="16"/>
          <w:szCs w:val="16"/>
          <w:lang w:val="fr-FR"/>
        </w:rPr>
      </w:pPr>
      <w:r w:rsidRPr="003E0FCF">
        <w:rPr>
          <w:rFonts w:ascii="Arial" w:eastAsiaTheme="minorHAnsi" w:hAnsi="Arial" w:cs="Arial"/>
          <w:i/>
          <w:iCs/>
          <w:color w:val="000000"/>
          <w:sz w:val="16"/>
          <w:szCs w:val="16"/>
          <w:lang w:val="fr-FR"/>
        </w:rPr>
        <w:t>t_CtrlDmpTmrX</w:t>
      </w:r>
      <w:r w:rsidR="000D6964">
        <w:rPr>
          <w:rFonts w:ascii="Arial" w:eastAsiaTheme="minorHAnsi" w:hAnsi="Arial" w:cs="Arial"/>
          <w:i/>
          <w:iCs/>
          <w:color w:val="000000"/>
          <w:sz w:val="16"/>
          <w:szCs w:val="16"/>
          <w:lang w:val="fr-FR"/>
        </w:rPr>
        <w:t>_T</w:t>
      </w:r>
      <w:r w:rsidRPr="003E0FCF">
        <w:rPr>
          <w:rFonts w:ascii="Arial" w:eastAsiaTheme="minorHAnsi" w:hAnsi="Arial" w:cs="Arial"/>
          <w:i/>
          <w:iCs/>
          <w:color w:val="000000"/>
          <w:sz w:val="16"/>
          <w:szCs w:val="16"/>
          <w:lang w:val="fr-FR"/>
        </w:rPr>
        <w:t>_u16</w:t>
      </w:r>
      <w:r w:rsidR="00D46BA2">
        <w:rPr>
          <w:rFonts w:ascii="Arial" w:eastAsiaTheme="minorHAnsi" w:hAnsi="Arial" w:cs="Arial"/>
          <w:i/>
          <w:iCs/>
          <w:color w:val="000000"/>
          <w:sz w:val="16"/>
          <w:szCs w:val="16"/>
          <w:lang w:val="fr-FR"/>
        </w:rPr>
        <w:t xml:space="preserve"> </w:t>
      </w:r>
      <w:r w:rsidRPr="003E0FCF">
        <w:rPr>
          <w:rFonts w:ascii="Arial" w:eastAsiaTheme="minorHAnsi" w:hAnsi="Arial" w:cs="Arial"/>
          <w:i/>
          <w:iCs/>
          <w:color w:val="000000"/>
          <w:sz w:val="16"/>
          <w:szCs w:val="16"/>
          <w:lang w:val="fr-FR"/>
        </w:rPr>
        <w:t>[</w:t>
      </w:r>
      <w:r w:rsidR="002B2B30" w:rsidRPr="002B2B30">
        <w:rPr>
          <w:rFonts w:ascii="Arial" w:eastAsiaTheme="minorHAnsi" w:hAnsi="Arial" w:cs="Arial"/>
          <w:iCs/>
          <w:color w:val="000000"/>
          <w:sz w:val="16"/>
          <w:szCs w:val="16"/>
          <w:lang w:val="fr-FR"/>
        </w:rPr>
        <w:t>D_CNTRLDMPTMRSZ_CNT_U16</w:t>
      </w:r>
      <w:r w:rsidRPr="003E0FCF">
        <w:rPr>
          <w:rFonts w:ascii="Arial" w:eastAsiaTheme="minorHAnsi" w:hAnsi="Arial" w:cs="Arial"/>
          <w:i/>
          <w:iCs/>
          <w:color w:val="000000"/>
          <w:sz w:val="16"/>
          <w:szCs w:val="16"/>
          <w:lang w:val="fr-FR"/>
        </w:rPr>
        <w:t xml:space="preserve">] = </w:t>
      </w:r>
      <w:r w:rsidRPr="003E0FCF">
        <w:rPr>
          <w:rFonts w:ascii="Arial" w:eastAsiaTheme="minorHAnsi" w:hAnsi="Arial" w:cs="Arial"/>
          <w:iCs/>
          <w:color w:val="000000"/>
          <w:sz w:val="16"/>
          <w:szCs w:val="16"/>
          <w:lang w:val="fr-FR"/>
        </w:rPr>
        <w:t>{ k_CtrlDmpTmrBkptOne_mS_f32, k_CtrlDmpTmrBkptTwo_mS_32}</w:t>
      </w:r>
    </w:p>
    <w:p w:rsidR="003E0FCF" w:rsidRPr="003E0FCF" w:rsidRDefault="003E0FCF" w:rsidP="00D25CFA">
      <w:pPr>
        <w:rPr>
          <w:rFonts w:ascii="Arial" w:eastAsiaTheme="minorHAnsi" w:hAnsi="Arial" w:cs="Arial"/>
          <w:iCs/>
          <w:color w:val="000000"/>
          <w:sz w:val="16"/>
          <w:szCs w:val="16"/>
          <w:lang w:val="fr-FR"/>
        </w:rPr>
      </w:pPr>
      <w:r w:rsidRPr="003E0FCF">
        <w:rPr>
          <w:rFonts w:ascii="Arial" w:eastAsiaTheme="minorHAnsi" w:hAnsi="Arial" w:cs="Arial"/>
          <w:i/>
          <w:iCs/>
          <w:color w:val="000000"/>
          <w:sz w:val="16"/>
          <w:szCs w:val="16"/>
          <w:lang w:val="fr-FR"/>
        </w:rPr>
        <w:t>t_CtrlDmpTmrY</w:t>
      </w:r>
      <w:r w:rsidR="000D6964">
        <w:rPr>
          <w:rFonts w:ascii="Arial" w:eastAsiaTheme="minorHAnsi" w:hAnsi="Arial" w:cs="Arial"/>
          <w:i/>
          <w:iCs/>
          <w:color w:val="000000"/>
          <w:sz w:val="16"/>
          <w:szCs w:val="16"/>
          <w:lang w:val="fr-FR"/>
        </w:rPr>
        <w:t>_T</w:t>
      </w:r>
      <w:r w:rsidRPr="003E0FCF">
        <w:rPr>
          <w:rFonts w:ascii="Arial" w:eastAsiaTheme="minorHAnsi" w:hAnsi="Arial" w:cs="Arial"/>
          <w:i/>
          <w:iCs/>
          <w:color w:val="000000"/>
          <w:sz w:val="16"/>
          <w:szCs w:val="16"/>
          <w:lang w:val="fr-FR"/>
        </w:rPr>
        <w:t>_u8P8</w:t>
      </w:r>
      <w:r w:rsidR="00D46BA2">
        <w:rPr>
          <w:rFonts w:ascii="Arial" w:eastAsiaTheme="minorHAnsi" w:hAnsi="Arial" w:cs="Arial"/>
          <w:i/>
          <w:iCs/>
          <w:color w:val="000000"/>
          <w:sz w:val="16"/>
          <w:szCs w:val="16"/>
          <w:lang w:val="fr-FR"/>
        </w:rPr>
        <w:t xml:space="preserve"> </w:t>
      </w:r>
      <w:r w:rsidRPr="002B2B30">
        <w:rPr>
          <w:rFonts w:ascii="Arial" w:eastAsiaTheme="minorHAnsi" w:hAnsi="Arial" w:cs="Arial"/>
          <w:iCs/>
          <w:color w:val="000000"/>
          <w:sz w:val="16"/>
          <w:szCs w:val="16"/>
          <w:lang w:val="fr-FR"/>
        </w:rPr>
        <w:t>[</w:t>
      </w:r>
      <w:r w:rsidR="002B2B30" w:rsidRPr="002B2B30">
        <w:rPr>
          <w:rFonts w:ascii="Arial" w:eastAsiaTheme="minorHAnsi" w:hAnsi="Arial" w:cs="Arial"/>
          <w:iCs/>
          <w:color w:val="000000"/>
          <w:sz w:val="16"/>
          <w:szCs w:val="16"/>
          <w:lang w:val="fr-FR"/>
        </w:rPr>
        <w:t>D_CNTRLDMPTMRSZ_CNT_U16</w:t>
      </w:r>
      <w:r w:rsidRPr="003E0FCF">
        <w:rPr>
          <w:rFonts w:ascii="Arial" w:eastAsiaTheme="minorHAnsi" w:hAnsi="Arial" w:cs="Arial"/>
          <w:i/>
          <w:iCs/>
          <w:color w:val="000000"/>
          <w:sz w:val="16"/>
          <w:szCs w:val="16"/>
          <w:lang w:val="fr-FR"/>
        </w:rPr>
        <w:t xml:space="preserve">] </w:t>
      </w:r>
      <w:r w:rsidRPr="003E0FCF">
        <w:rPr>
          <w:rFonts w:ascii="Arial" w:eastAsiaTheme="minorHAnsi" w:hAnsi="Arial" w:cs="Arial"/>
          <w:iCs/>
          <w:color w:val="000000"/>
          <w:sz w:val="16"/>
          <w:szCs w:val="16"/>
          <w:lang w:val="fr-FR"/>
        </w:rPr>
        <w:t xml:space="preserve">= { </w:t>
      </w:r>
      <w:r w:rsidR="006574A8" w:rsidRPr="006574A8">
        <w:rPr>
          <w:rFonts w:ascii="Arial" w:eastAsiaTheme="minorHAnsi" w:hAnsi="Arial" w:cs="Arial"/>
          <w:iCs/>
          <w:color w:val="000000"/>
          <w:sz w:val="16"/>
          <w:szCs w:val="16"/>
          <w:lang w:val="fr-FR"/>
        </w:rPr>
        <w:t>FPM_InitFixedPoint_m</w:t>
      </w:r>
      <w:r w:rsidR="006574A8">
        <w:rPr>
          <w:rFonts w:ascii="Arial" w:eastAsiaTheme="minorHAnsi" w:hAnsi="Arial" w:cs="Arial"/>
          <w:iCs/>
          <w:color w:val="000000"/>
          <w:sz w:val="16"/>
          <w:szCs w:val="16"/>
          <w:lang w:val="fr-FR"/>
        </w:rPr>
        <w:t>(</w:t>
      </w:r>
      <w:r w:rsidR="00D46BA2">
        <w:rPr>
          <w:rFonts w:ascii="Arial" w:eastAsiaTheme="minorHAnsi" w:hAnsi="Arial" w:cs="Arial"/>
          <w:iCs/>
          <w:color w:val="000000"/>
          <w:sz w:val="16"/>
          <w:szCs w:val="16"/>
          <w:lang w:val="fr-FR"/>
        </w:rPr>
        <w:t>1</w:t>
      </w:r>
      <w:r w:rsidR="006574A8">
        <w:rPr>
          <w:rFonts w:ascii="Arial" w:eastAsiaTheme="minorHAnsi" w:hAnsi="Arial" w:cs="Arial"/>
          <w:iCs/>
          <w:color w:val="000000"/>
          <w:sz w:val="16"/>
          <w:szCs w:val="16"/>
          <w:lang w:val="fr-FR"/>
        </w:rPr>
        <w:t>.0,u8p8_T)</w:t>
      </w:r>
      <w:r w:rsidR="00D46BA2">
        <w:rPr>
          <w:rFonts w:ascii="Arial" w:eastAsiaTheme="minorHAnsi" w:hAnsi="Arial" w:cs="Arial"/>
          <w:iCs/>
          <w:color w:val="000000"/>
          <w:sz w:val="16"/>
          <w:szCs w:val="16"/>
          <w:lang w:val="fr-FR"/>
        </w:rPr>
        <w:t xml:space="preserve">, </w:t>
      </w:r>
      <w:r w:rsidRPr="003E0FCF">
        <w:rPr>
          <w:rFonts w:ascii="Arial" w:eastAsiaTheme="minorHAnsi" w:hAnsi="Arial" w:cs="Arial"/>
          <w:iCs/>
          <w:color w:val="000000"/>
          <w:sz w:val="16"/>
          <w:szCs w:val="16"/>
          <w:lang w:val="fr-FR"/>
        </w:rPr>
        <w:t>k_CntrlDmpRampEnd_Uls_</w:t>
      </w:r>
      <w:r w:rsidR="009762CB">
        <w:rPr>
          <w:rFonts w:ascii="Arial" w:eastAsiaTheme="minorHAnsi" w:hAnsi="Arial" w:cs="Arial"/>
          <w:iCs/>
          <w:color w:val="000000"/>
          <w:sz w:val="16"/>
          <w:szCs w:val="16"/>
          <w:lang w:val="fr-FR"/>
        </w:rPr>
        <w:t>u8p8</w:t>
      </w:r>
      <w:r w:rsidRPr="003E0FCF">
        <w:rPr>
          <w:rFonts w:ascii="Arial" w:eastAsiaTheme="minorHAnsi" w:hAnsi="Arial" w:cs="Arial"/>
          <w:iCs/>
          <w:color w:val="000000"/>
          <w:sz w:val="16"/>
          <w:szCs w:val="16"/>
          <w:lang w:val="fr-FR"/>
        </w:rPr>
        <w:t>}</w:t>
      </w:r>
    </w:p>
    <w:p w:rsidR="003E0FCF" w:rsidRPr="003E0FCF" w:rsidRDefault="003E0FCF" w:rsidP="00D25CFA">
      <w:pPr>
        <w:rPr>
          <w:rFonts w:ascii="Arial" w:eastAsiaTheme="minorHAnsi" w:hAnsi="Arial" w:cs="Arial"/>
          <w:i/>
          <w:iCs/>
          <w:color w:val="000000"/>
          <w:sz w:val="16"/>
          <w:szCs w:val="16"/>
          <w:lang w:val="fr-FR"/>
        </w:rPr>
      </w:pPr>
    </w:p>
    <w:p w:rsidR="005D1F99" w:rsidRPr="0065454B" w:rsidRDefault="005B2110" w:rsidP="005D1F99">
      <w:pPr>
        <w:rPr>
          <w:i/>
          <w:sz w:val="16"/>
          <w:szCs w:val="16"/>
        </w:rPr>
      </w:pPr>
      <w:del w:id="16" w:author="Owen Tosh (nzx5jd)" w:date="2013-01-24T16:27:00Z">
        <w:r w:rsidRPr="0065454B" w:rsidDel="00601A38">
          <w:rPr>
            <w:i/>
            <w:sz w:val="16"/>
            <w:szCs w:val="16"/>
          </w:rPr>
          <w:delText>PostLimitTorque</w:delText>
        </w:r>
      </w:del>
      <w:ins w:id="17" w:author="Owen Tosh (nzx5jd)" w:date="2013-01-24T16:27:00Z">
        <w:r w:rsidR="00601A38">
          <w:rPr>
            <w:i/>
            <w:sz w:val="16"/>
            <w:szCs w:val="16"/>
          </w:rPr>
          <w:t>SumLimTrqCmd</w:t>
        </w:r>
      </w:ins>
      <w:r w:rsidRPr="0065454B">
        <w:rPr>
          <w:i/>
          <w:sz w:val="16"/>
          <w:szCs w:val="16"/>
        </w:rPr>
        <w:t xml:space="preserve">_MtrNm_T_f32 = </w:t>
      </w:r>
      <w:r w:rsidRPr="0065454B">
        <w:rPr>
          <w:b/>
          <w:sz w:val="16"/>
          <w:szCs w:val="16"/>
        </w:rPr>
        <w:t>Rte_IRead_CtrldDisShtdn_Per1_</w:t>
      </w:r>
      <w:del w:id="18" w:author="Owen Tosh (nzx5jd)" w:date="2013-01-24T16:27:00Z">
        <w:r w:rsidRPr="0065454B" w:rsidDel="00601A38">
          <w:rPr>
            <w:b/>
            <w:sz w:val="16"/>
            <w:szCs w:val="16"/>
          </w:rPr>
          <w:delText>PostLimitTorque</w:delText>
        </w:r>
      </w:del>
      <w:ins w:id="19" w:author="Owen Tosh (nzx5jd)" w:date="2013-01-24T16:27:00Z">
        <w:r w:rsidR="00601A38">
          <w:rPr>
            <w:b/>
            <w:sz w:val="16"/>
            <w:szCs w:val="16"/>
          </w:rPr>
          <w:t>SumLimTrqCmd</w:t>
        </w:r>
      </w:ins>
      <w:r w:rsidRPr="0065454B">
        <w:rPr>
          <w:b/>
          <w:sz w:val="16"/>
          <w:szCs w:val="16"/>
        </w:rPr>
        <w:t>_MtrNm_f32()</w:t>
      </w:r>
      <w:r w:rsidRPr="0065454B">
        <w:rPr>
          <w:i/>
          <w:sz w:val="16"/>
          <w:szCs w:val="16"/>
        </w:rPr>
        <w:t xml:space="preserve"> </w:t>
      </w:r>
    </w:p>
    <w:p w:rsidR="005D1F99" w:rsidRPr="0065454B" w:rsidRDefault="005B2110" w:rsidP="005D1F99">
      <w:pPr>
        <w:rPr>
          <w:i/>
          <w:sz w:val="16"/>
          <w:szCs w:val="16"/>
        </w:rPr>
      </w:pPr>
      <w:r w:rsidRPr="0065454B">
        <w:rPr>
          <w:i/>
          <w:sz w:val="16"/>
          <w:szCs w:val="16"/>
        </w:rPr>
        <w:t>CRFMtrVel_MtrRadpS_T_f32 =</w:t>
      </w:r>
      <w:r w:rsidRPr="0065454B">
        <w:rPr>
          <w:b/>
          <w:sz w:val="16"/>
          <w:szCs w:val="16"/>
        </w:rPr>
        <w:t xml:space="preserve"> Rte_Iread_CtrldDisShtdn_Per1_CRFMtrVel_MtrRadpS_f32()</w:t>
      </w:r>
    </w:p>
    <w:p w:rsidR="005D1F99" w:rsidRDefault="005D1F99" w:rsidP="005D1F99">
      <w:pPr>
        <w:rPr>
          <w:b/>
          <w:sz w:val="16"/>
          <w:szCs w:val="16"/>
        </w:rPr>
      </w:pPr>
      <w:r w:rsidRPr="005D1F99">
        <w:rPr>
          <w:i/>
          <w:sz w:val="16"/>
          <w:szCs w:val="16"/>
        </w:rPr>
        <w:t xml:space="preserve">DiagStatus_Cnt_T_b32 = </w:t>
      </w:r>
      <w:r w:rsidRPr="005D1F99">
        <w:rPr>
          <w:b/>
          <w:sz w:val="16"/>
          <w:szCs w:val="16"/>
        </w:rPr>
        <w:t>Rte_I</w:t>
      </w:r>
      <w:r w:rsidR="00D46BA2" w:rsidRPr="005D1F99">
        <w:rPr>
          <w:b/>
          <w:sz w:val="16"/>
          <w:szCs w:val="16"/>
        </w:rPr>
        <w:t>r</w:t>
      </w:r>
      <w:r w:rsidRPr="005D1F99">
        <w:rPr>
          <w:b/>
          <w:sz w:val="16"/>
          <w:szCs w:val="16"/>
        </w:rPr>
        <w:t>ead_CtrldDisShtdn_Per1_DiagStsF2Active_Cnt_lgc()</w:t>
      </w:r>
    </w:p>
    <w:p w:rsidR="003C39F3" w:rsidRPr="005D1F99" w:rsidRDefault="003C39F3" w:rsidP="005D1F99">
      <w:pPr>
        <w:rPr>
          <w:i/>
          <w:sz w:val="16"/>
          <w:szCs w:val="16"/>
        </w:rPr>
      </w:pPr>
      <w:r w:rsidRPr="003C39F3">
        <w:rPr>
          <w:i/>
          <w:sz w:val="16"/>
          <w:szCs w:val="16"/>
        </w:rPr>
        <w:t xml:space="preserve">AssistAssyPolarity_Cnt_T_s08 = </w:t>
      </w:r>
      <w:r w:rsidRPr="007F050B">
        <w:rPr>
          <w:b/>
          <w:sz w:val="16"/>
          <w:szCs w:val="16"/>
        </w:rPr>
        <w:t>Rte_IRead_CtrldDisShtdn_Per1_AssistAssyPolarity_Cnt_s08()</w:t>
      </w:r>
    </w:p>
    <w:p w:rsidR="00D25CFA" w:rsidRDefault="00B75E32" w:rsidP="00D25CFA">
      <w:pPr>
        <w:pStyle w:val="Heading4"/>
      </w:pPr>
      <w:r w:rsidRPr="002B3531">
        <w:rPr>
          <w:rFonts w:ascii="Calibri" w:hAnsi="Calibri"/>
          <w:color w:val="000000"/>
        </w:rPr>
        <w:lastRenderedPageBreak/>
        <w:t>Compute Damping Torque</w:t>
      </w:r>
    </w:p>
    <w:p w:rsidR="00D25CFA" w:rsidRPr="00CA2712" w:rsidRDefault="00D25CFA" w:rsidP="000472E8"/>
    <w:p w:rsidR="00D25CFA" w:rsidRDefault="009E0B2F" w:rsidP="00300D8F">
      <w:pPr>
        <w:pStyle w:val="Heading5"/>
        <w:numPr>
          <w:ilvl w:val="0"/>
          <w:numId w:val="0"/>
        </w:numPr>
        <w:ind w:left="1008" w:firstLine="432"/>
      </w:pPr>
      <w:r>
        <w:object w:dxaOrig="5950" w:dyaOrig="4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pt;height:245.45pt" o:ole="">
            <v:imagedata r:id="rId10" o:title=""/>
          </v:shape>
          <o:OLEObject Type="Embed" ProgID="Visio.Drawing.11" ShapeID="_x0000_i1025" DrawAspect="Content" ObjectID="_1420550169" r:id="rId11"/>
        </w:object>
      </w:r>
    </w:p>
    <w:p w:rsidR="00D51AD4" w:rsidRDefault="00D51AD4">
      <w:pPr>
        <w:spacing w:after="200" w:line="276" w:lineRule="auto"/>
        <w:rPr>
          <w:sz w:val="22"/>
        </w:rPr>
      </w:pPr>
      <w:r>
        <w:br w:type="page"/>
      </w:r>
    </w:p>
    <w:p w:rsidR="0069742C" w:rsidRDefault="0069742C" w:rsidP="0069742C">
      <w:pPr>
        <w:pStyle w:val="Heading4"/>
        <w:rPr>
          <w:rFonts w:ascii="Calibri" w:hAnsi="Calibri"/>
          <w:color w:val="000000"/>
        </w:rPr>
      </w:pPr>
      <w:r>
        <w:rPr>
          <w:rFonts w:ascii="Calibri" w:hAnsi="Calibri"/>
          <w:color w:val="000000"/>
        </w:rPr>
        <w:lastRenderedPageBreak/>
        <w:t>Controlled Damping Factor</w:t>
      </w:r>
    </w:p>
    <w:p w:rsidR="0069742C" w:rsidRDefault="0069742C" w:rsidP="0069742C"/>
    <w:p w:rsidR="0069742C" w:rsidRPr="0069742C" w:rsidRDefault="00B64184" w:rsidP="0069742C">
      <w:r>
        <w:object w:dxaOrig="10135" w:dyaOrig="11050">
          <v:shape id="_x0000_i1026" type="#_x0000_t75" style="width:416.95pt;height:455.15pt" o:ole="">
            <v:imagedata r:id="rId12" o:title=""/>
          </v:shape>
          <o:OLEObject Type="Embed" ProgID="Visio.Drawing.11" ShapeID="_x0000_i1026" DrawAspect="Content" ObjectID="_1420550170" r:id="rId13"/>
        </w:object>
      </w:r>
    </w:p>
    <w:p w:rsidR="000C1B4F" w:rsidRDefault="000C1B4F" w:rsidP="00B75E32"/>
    <w:p w:rsidR="000E3FEB" w:rsidRDefault="000E3FEB">
      <w:pPr>
        <w:spacing w:after="200" w:line="276" w:lineRule="auto"/>
        <w:rPr>
          <w:rFonts w:ascii="Calibri" w:hAnsi="Calibri"/>
          <w:b/>
          <w:color w:val="000000"/>
          <w:sz w:val="24"/>
        </w:rPr>
      </w:pPr>
      <w:r>
        <w:rPr>
          <w:rFonts w:ascii="Calibri" w:hAnsi="Calibri"/>
          <w:color w:val="000000"/>
        </w:rPr>
        <w:br w:type="page"/>
      </w:r>
    </w:p>
    <w:p w:rsidR="00214E61" w:rsidRDefault="00214E61" w:rsidP="00214E61">
      <w:pPr>
        <w:pStyle w:val="Heading4"/>
        <w:rPr>
          <w:rFonts w:ascii="Calibri" w:hAnsi="Calibri"/>
          <w:color w:val="000000"/>
        </w:rPr>
      </w:pPr>
      <w:r>
        <w:rPr>
          <w:rFonts w:ascii="Calibri" w:hAnsi="Calibri"/>
          <w:color w:val="000000"/>
        </w:rPr>
        <w:lastRenderedPageBreak/>
        <w:t>Switch Output Control</w:t>
      </w:r>
    </w:p>
    <w:p w:rsidR="00214E61" w:rsidRDefault="00214E61" w:rsidP="00214E61"/>
    <w:p w:rsidR="00D25CFA" w:rsidRDefault="005024AE" w:rsidP="00214E61">
      <w:r>
        <w:object w:dxaOrig="10675" w:dyaOrig="10875">
          <v:shape id="_x0000_i1027" type="#_x0000_t75" style="width:428.25pt;height:436.4pt" o:ole="">
            <v:imagedata r:id="rId14" o:title=""/>
          </v:shape>
          <o:OLEObject Type="Embed" ProgID="Visio.Drawing.11" ShapeID="_x0000_i1027" DrawAspect="Content" ObjectID="_1420550171" r:id="rId15"/>
        </w:object>
      </w:r>
    </w:p>
    <w:p w:rsidR="00D25CFA" w:rsidRDefault="00D25CFA" w:rsidP="00D25CFA">
      <w:pPr>
        <w:pStyle w:val="Heading4"/>
      </w:pPr>
      <w:r w:rsidRPr="001A30BF">
        <w:t>Store Local copy of outputs into Module Outputs</w:t>
      </w:r>
    </w:p>
    <w:p w:rsidR="00914DED" w:rsidRPr="00914DED" w:rsidRDefault="00914DED" w:rsidP="00914DED">
      <w:pPr>
        <w:rPr>
          <w:sz w:val="16"/>
          <w:szCs w:val="16"/>
        </w:rPr>
      </w:pPr>
      <w:r w:rsidRPr="00914DED">
        <w:rPr>
          <w:sz w:val="16"/>
          <w:szCs w:val="16"/>
        </w:rPr>
        <w:t>Rte_I</w:t>
      </w:r>
      <w:r w:rsidR="00D46BA2" w:rsidRPr="00914DED">
        <w:rPr>
          <w:sz w:val="16"/>
          <w:szCs w:val="16"/>
        </w:rPr>
        <w:t>w</w:t>
      </w:r>
      <w:r w:rsidRPr="00914DED">
        <w:rPr>
          <w:sz w:val="16"/>
          <w:szCs w:val="16"/>
        </w:rPr>
        <w:t>rite_CtrldDisShtdn_Per1_</w:t>
      </w:r>
      <w:ins w:id="20" w:author="Owen Tosh (nzx5jd)" w:date="2013-01-24T16:27:00Z">
        <w:r w:rsidR="00601A38" w:rsidRPr="00601A38">
          <w:rPr>
            <w:sz w:val="16"/>
            <w:szCs w:val="16"/>
          </w:rPr>
          <w:t>CntDisMtrTrqCmdCRF</w:t>
        </w:r>
      </w:ins>
      <w:del w:id="21" w:author="Owen Tosh (nzx5jd)" w:date="2013-01-24T16:27:00Z">
        <w:r w:rsidRPr="00914DED" w:rsidDel="00601A38">
          <w:rPr>
            <w:sz w:val="16"/>
            <w:szCs w:val="16"/>
          </w:rPr>
          <w:delText>CRFMtrTrqCmd</w:delText>
        </w:r>
      </w:del>
      <w:r w:rsidRPr="00914DED">
        <w:rPr>
          <w:sz w:val="16"/>
          <w:szCs w:val="16"/>
        </w:rPr>
        <w:t>_MtrNm_f32(</w:t>
      </w:r>
      <w:r w:rsidR="00E11EBC" w:rsidRPr="00E11EBC">
        <w:rPr>
          <w:sz w:val="16"/>
          <w:szCs w:val="16"/>
        </w:rPr>
        <w:t>CRFMtrTrqCmd_MtrNm_T_f32</w:t>
      </w:r>
      <w:r w:rsidRPr="00914DED">
        <w:rPr>
          <w:sz w:val="16"/>
          <w:szCs w:val="16"/>
        </w:rPr>
        <w:t xml:space="preserve">) </w:t>
      </w:r>
    </w:p>
    <w:p w:rsidR="00214E61" w:rsidRDefault="00914DED" w:rsidP="00914DED">
      <w:pPr>
        <w:rPr>
          <w:sz w:val="16"/>
          <w:szCs w:val="16"/>
        </w:rPr>
      </w:pPr>
      <w:r w:rsidRPr="00914DED">
        <w:rPr>
          <w:sz w:val="16"/>
          <w:szCs w:val="16"/>
        </w:rPr>
        <w:t>Rte_I</w:t>
      </w:r>
      <w:r w:rsidR="00D46BA2" w:rsidRPr="00914DED">
        <w:rPr>
          <w:sz w:val="16"/>
          <w:szCs w:val="16"/>
        </w:rPr>
        <w:t>w</w:t>
      </w:r>
      <w:r w:rsidRPr="00914DED">
        <w:rPr>
          <w:sz w:val="16"/>
          <w:szCs w:val="16"/>
        </w:rPr>
        <w:t>rite_CtrldDisShtdn_Per1_CtrldDmpStsCmp_C</w:t>
      </w:r>
      <w:r w:rsidR="005D1F99">
        <w:rPr>
          <w:sz w:val="16"/>
          <w:szCs w:val="16"/>
        </w:rPr>
        <w:t>nt_lgc(CntrlDampComp_Cnt_T_lgc)</w:t>
      </w:r>
    </w:p>
    <w:p w:rsidR="003C39F3" w:rsidRDefault="003C39F3" w:rsidP="00914DED">
      <w:pPr>
        <w:rPr>
          <w:sz w:val="16"/>
          <w:szCs w:val="16"/>
        </w:rPr>
      </w:pPr>
      <w:r w:rsidRPr="003C39F3">
        <w:rPr>
          <w:sz w:val="16"/>
          <w:szCs w:val="16"/>
        </w:rPr>
        <w:t>Rte_IWrite_CtrldDisShtdn_Per1_</w:t>
      </w:r>
      <w:ins w:id="22" w:author="Owen Tosh (nzx5jd)" w:date="2013-01-24T16:28:00Z">
        <w:r w:rsidR="00601A38" w:rsidRPr="00601A38">
          <w:rPr>
            <w:sz w:val="16"/>
            <w:szCs w:val="16"/>
          </w:rPr>
          <w:t>CntDisMtrTrqCmdMRF</w:t>
        </w:r>
      </w:ins>
      <w:del w:id="23" w:author="Owen Tosh (nzx5jd)" w:date="2013-01-24T16:28:00Z">
        <w:r w:rsidRPr="003C39F3" w:rsidDel="00601A38">
          <w:rPr>
            <w:sz w:val="16"/>
            <w:szCs w:val="16"/>
          </w:rPr>
          <w:delText>MRFMtrTrqCmd</w:delText>
        </w:r>
      </w:del>
      <w:r w:rsidRPr="003C39F3">
        <w:rPr>
          <w:sz w:val="16"/>
          <w:szCs w:val="16"/>
        </w:rPr>
        <w:t>_MtrNm_f32(MRFMtrTrqCmd_MtrNm_T_f32)</w:t>
      </w:r>
    </w:p>
    <w:p w:rsidR="00215720" w:rsidRDefault="00E66CF9" w:rsidP="00914DED">
      <w:pPr>
        <w:rPr>
          <w:ins w:id="24" w:author="Blake Latchford" w:date="2012-11-12T17:26:00Z"/>
          <w:sz w:val="16"/>
          <w:szCs w:val="16"/>
        </w:rPr>
      </w:pPr>
      <w:r w:rsidRPr="00E66CF9">
        <w:rPr>
          <w:sz w:val="16"/>
          <w:szCs w:val="16"/>
          <w:rPrChange w:id="25" w:author="Blake Latchford" w:date="2012-11-12T17:26:00Z">
            <w:rPr>
              <w:color w:val="C00000"/>
              <w:sz w:val="16"/>
              <w:szCs w:val="16"/>
            </w:rPr>
          </w:rPrChange>
        </w:rPr>
        <w:t>Rte_IWrite_CtrldDisShtdn_Per1_SysC_CRFMtrTrqCmd_MtrNm_f32(</w:t>
      </w:r>
      <w:r w:rsidR="005024AE" w:rsidRPr="00DF5E5A">
        <w:rPr>
          <w:sz w:val="16"/>
          <w:szCs w:val="16"/>
        </w:rPr>
        <w:t>CRFMtrTrqCmd_MtrNm_T_f32</w:t>
      </w:r>
      <w:r w:rsidRPr="00E66CF9">
        <w:rPr>
          <w:sz w:val="16"/>
          <w:szCs w:val="16"/>
          <w:rPrChange w:id="26" w:author="Blake Latchford" w:date="2012-11-12T17:26:00Z">
            <w:rPr>
              <w:color w:val="C00000"/>
              <w:sz w:val="16"/>
              <w:szCs w:val="16"/>
            </w:rPr>
          </w:rPrChange>
        </w:rPr>
        <w:t>)</w:t>
      </w:r>
    </w:p>
    <w:p w:rsidR="00DF5E5A" w:rsidRPr="00DF5E5A" w:rsidRDefault="00DF5E5A" w:rsidP="00914DED">
      <w:pPr>
        <w:rPr>
          <w:sz w:val="16"/>
          <w:szCs w:val="16"/>
          <w:rPrChange w:id="27" w:author="Blake Latchford" w:date="2012-11-12T17:26:00Z">
            <w:rPr>
              <w:color w:val="C00000"/>
              <w:sz w:val="16"/>
              <w:szCs w:val="16"/>
            </w:rPr>
          </w:rPrChange>
        </w:rPr>
      </w:pPr>
      <w:ins w:id="28" w:author="Blake Latchford" w:date="2012-11-12T17:27:00Z">
        <w:r w:rsidRPr="00DF5E5A">
          <w:rPr>
            <w:sz w:val="16"/>
            <w:szCs w:val="16"/>
          </w:rPr>
          <w:t>Rte_IWrite_CtrldDisShtdn_Per1_SysC_</w:t>
        </w:r>
      </w:ins>
      <w:ins w:id="29" w:author="Blake Latchford" w:date="2012-11-12T17:31:00Z">
        <w:r w:rsidR="00080A55">
          <w:rPr>
            <w:sz w:val="16"/>
            <w:szCs w:val="16"/>
          </w:rPr>
          <w:t>MRF</w:t>
        </w:r>
      </w:ins>
      <w:ins w:id="30" w:author="Blake Latchford" w:date="2012-11-12T17:27:00Z">
        <w:r w:rsidRPr="00DF5E5A">
          <w:rPr>
            <w:sz w:val="16"/>
            <w:szCs w:val="16"/>
          </w:rPr>
          <w:t>MtrTrqCmd_MtrNm_f32(</w:t>
        </w:r>
        <w:r w:rsidRPr="003C39F3">
          <w:rPr>
            <w:sz w:val="16"/>
            <w:szCs w:val="16"/>
          </w:rPr>
          <w:t>MRFMtrTrqCmd_MtrNm_T_f32</w:t>
        </w:r>
        <w:r w:rsidRPr="00DF5E5A">
          <w:rPr>
            <w:sz w:val="16"/>
            <w:szCs w:val="16"/>
          </w:rPr>
          <w:t>)</w:t>
        </w:r>
      </w:ins>
    </w:p>
    <w:p w:rsidR="00D25CFA" w:rsidRDefault="00D25CFA" w:rsidP="00D25CFA">
      <w:pPr>
        <w:pStyle w:val="Heading4"/>
      </w:pPr>
      <w:r>
        <w:lastRenderedPageBreak/>
        <w:t>Program Flow End</w:t>
      </w:r>
    </w:p>
    <w:p w:rsidR="006A3097" w:rsidRDefault="00272F84">
      <w:pPr>
        <w:pStyle w:val="Heading2"/>
        <w:numPr>
          <w:ilvl w:val="0"/>
          <w:numId w:val="0"/>
        </w:numPr>
        <w:ind w:left="1206" w:hanging="576"/>
        <w:rPr>
          <w:rFonts w:ascii="Times New Roman" w:hAnsi="Times New Roman"/>
          <w:b w:val="0"/>
          <w:sz w:val="16"/>
          <w:szCs w:val="16"/>
        </w:rPr>
      </w:pPr>
      <w:r w:rsidRPr="00272F84">
        <w:rPr>
          <w:rFonts w:ascii="Times New Roman" w:hAnsi="Times New Roman"/>
          <w:b w:val="0"/>
          <w:sz w:val="16"/>
          <w:szCs w:val="16"/>
        </w:rPr>
        <w:t>Rte_Call_CtrldDisShtdn_Per1_CP1_CheckpointReached()</w:t>
      </w:r>
    </w:p>
    <w:p w:rsidR="007E2E36" w:rsidRDefault="00D25CFA" w:rsidP="007E2E36">
      <w:pPr>
        <w:pStyle w:val="Heading2"/>
        <w:numPr>
          <w:ilvl w:val="0"/>
          <w:numId w:val="0"/>
        </w:numPr>
        <w:ind w:left="1206" w:hanging="576"/>
      </w:pPr>
      <w:r>
        <w:br w:type="page"/>
      </w:r>
    </w:p>
    <w:p w:rsidR="007E2E36" w:rsidRPr="007E2E36" w:rsidRDefault="007E2E36" w:rsidP="007E2E36">
      <w:pPr>
        <w:pStyle w:val="Heading2"/>
      </w:pPr>
      <w:r>
        <w:lastRenderedPageBreak/>
        <w:t>Fault Recovery Functions</w:t>
      </w:r>
    </w:p>
    <w:p w:rsidR="00D25CFA" w:rsidRPr="00DE36C6" w:rsidRDefault="00D25CFA" w:rsidP="00D25CFA">
      <w:r>
        <w:t>None</w:t>
      </w:r>
    </w:p>
    <w:p w:rsidR="00D25CFA" w:rsidRDefault="00D25CFA" w:rsidP="00D25CFA">
      <w:pPr>
        <w:pStyle w:val="Heading2"/>
      </w:pPr>
      <w:r>
        <w:t>Shutdown Functions</w:t>
      </w:r>
    </w:p>
    <w:p w:rsidR="00C528E5" w:rsidRPr="00C528E5" w:rsidRDefault="00C528E5" w:rsidP="00C528E5">
      <w:r>
        <w:t>None</w:t>
      </w:r>
    </w:p>
    <w:p w:rsidR="00D25CFA" w:rsidRDefault="00D25CFA" w:rsidP="00D25CFA">
      <w:pPr>
        <w:pStyle w:val="Heading2"/>
      </w:pPr>
      <w:r>
        <w:t>Interrupt Functions</w:t>
      </w:r>
    </w:p>
    <w:p w:rsidR="00D25CFA" w:rsidRPr="00421233" w:rsidRDefault="00D25CFA" w:rsidP="00D25CFA">
      <w:r>
        <w:t>None</w:t>
      </w:r>
    </w:p>
    <w:p w:rsidR="00D25CFA" w:rsidRDefault="00D25CFA" w:rsidP="00D25CFA">
      <w:pPr>
        <w:pStyle w:val="Heading2"/>
      </w:pPr>
      <w:r>
        <w:t>Serial Communication Functions</w:t>
      </w:r>
    </w:p>
    <w:p w:rsidR="00D25CFA" w:rsidRPr="00421233" w:rsidRDefault="00D25CFA" w:rsidP="00D25CFA">
      <w:r>
        <w:t>None</w:t>
      </w:r>
    </w:p>
    <w:p w:rsidR="00D25CFA" w:rsidRDefault="00D25CFA" w:rsidP="00D25CFA">
      <w:pPr>
        <w:pStyle w:val="Heading2"/>
      </w:pPr>
      <w:r>
        <w:t>Local Function/Macro Definitions</w:t>
      </w:r>
    </w:p>
    <w:p w:rsidR="00D25CFA" w:rsidRDefault="00D25CFA" w:rsidP="00D25CFA">
      <w:r>
        <w:t>None</w:t>
      </w:r>
    </w:p>
    <w:p w:rsidR="00D25CFA" w:rsidRDefault="00D25CFA" w:rsidP="00D25CFA">
      <w:pPr>
        <w:pStyle w:val="Heading1"/>
      </w:pPr>
      <w:r>
        <w:br w:type="page"/>
      </w:r>
      <w:r>
        <w:lastRenderedPageBreak/>
        <w:t>Execution Requirements</w:t>
      </w:r>
    </w:p>
    <w:p w:rsidR="00D25CFA" w:rsidRDefault="00D25CFA" w:rsidP="00D25CFA">
      <w:pPr>
        <w:pStyle w:val="Heading2"/>
      </w:pPr>
      <w:r>
        <w:t>Execution Sequence of the Module</w:t>
      </w:r>
    </w:p>
    <w:p w:rsidR="00D25CFA" w:rsidRDefault="00D25CFA" w:rsidP="00D25CFA"/>
    <w:p w:rsidR="00D25CFA" w:rsidRDefault="00D25CFA" w:rsidP="00D25CFA">
      <w:pPr>
        <w:pStyle w:val="Heading2"/>
      </w:pPr>
      <w:r>
        <w:t>Execution Rates for sub-modules called by the Scheduler</w:t>
      </w:r>
    </w:p>
    <w:p w:rsidR="00D25CFA" w:rsidRDefault="00D25CFA" w:rsidP="00D25CFA">
      <w:r>
        <w:t>This table serves as reference for the Scheduler design</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F"/>
      </w:tblPr>
      <w:tblGrid>
        <w:gridCol w:w="2516"/>
        <w:gridCol w:w="2113"/>
        <w:gridCol w:w="2113"/>
        <w:gridCol w:w="2114"/>
      </w:tblGrid>
      <w:tr w:rsidR="00A32058" w:rsidTr="00A40F6D">
        <w:tc>
          <w:tcPr>
            <w:tcW w:w="1250" w:type="pct"/>
            <w:tcBorders>
              <w:top w:val="single" w:sz="6" w:space="0" w:color="auto"/>
              <w:left w:val="single" w:sz="6" w:space="0" w:color="auto"/>
              <w:bottom w:val="single" w:sz="6" w:space="0" w:color="auto"/>
              <w:right w:val="single" w:sz="6" w:space="0" w:color="auto"/>
            </w:tcBorders>
            <w:shd w:val="pct30" w:color="FFFF00" w:fill="FFFFFF"/>
          </w:tcPr>
          <w:p w:rsidR="00A32058" w:rsidRDefault="00A32058" w:rsidP="00B52EBA">
            <w:pPr>
              <w:spacing w:before="60"/>
              <w:jc w:val="center"/>
              <w:rPr>
                <w:rFonts w:ascii="Arial" w:hAnsi="Arial" w:cs="Arial"/>
                <w:sz w:val="16"/>
              </w:rPr>
            </w:pPr>
            <w:r>
              <w:rPr>
                <w:rFonts w:ascii="Arial" w:hAnsi="Arial" w:cs="Arial"/>
                <w:sz w:val="16"/>
              </w:rPr>
              <w:t>Function Name</w:t>
            </w:r>
          </w:p>
        </w:tc>
        <w:tc>
          <w:tcPr>
            <w:tcW w:w="1250" w:type="pct"/>
            <w:tcBorders>
              <w:top w:val="single" w:sz="6" w:space="0" w:color="auto"/>
              <w:left w:val="single" w:sz="6" w:space="0" w:color="auto"/>
              <w:bottom w:val="single" w:sz="6" w:space="0" w:color="auto"/>
              <w:right w:val="single" w:sz="6" w:space="0" w:color="auto"/>
            </w:tcBorders>
            <w:shd w:val="pct30" w:color="FFFF00" w:fill="FFFFFF"/>
          </w:tcPr>
          <w:p w:rsidR="00A32058" w:rsidRDefault="00A32058" w:rsidP="00B52EBA">
            <w:pPr>
              <w:spacing w:before="60"/>
              <w:jc w:val="center"/>
              <w:rPr>
                <w:rFonts w:ascii="Arial" w:hAnsi="Arial" w:cs="Arial"/>
                <w:sz w:val="16"/>
              </w:rPr>
            </w:pPr>
            <w:r>
              <w:rPr>
                <w:rFonts w:ascii="Arial" w:hAnsi="Arial" w:cs="Arial"/>
                <w:sz w:val="16"/>
              </w:rPr>
              <w:t>Task List</w:t>
            </w:r>
          </w:p>
          <w:p w:rsidR="00A32058" w:rsidRDefault="00A32058" w:rsidP="00A32058">
            <w:pPr>
              <w:spacing w:before="60"/>
              <w:rPr>
                <w:rFonts w:ascii="Arial" w:hAnsi="Arial" w:cs="Arial"/>
                <w:sz w:val="16"/>
              </w:rPr>
            </w:pPr>
          </w:p>
        </w:tc>
        <w:tc>
          <w:tcPr>
            <w:tcW w:w="1250" w:type="pct"/>
            <w:tcBorders>
              <w:top w:val="single" w:sz="6" w:space="0" w:color="auto"/>
              <w:left w:val="single" w:sz="6" w:space="0" w:color="auto"/>
              <w:bottom w:val="single" w:sz="6" w:space="0" w:color="auto"/>
              <w:right w:val="single" w:sz="6" w:space="0" w:color="auto"/>
            </w:tcBorders>
            <w:shd w:val="pct30" w:color="FFFF00" w:fill="FFFFFF"/>
          </w:tcPr>
          <w:p w:rsidR="00A32058" w:rsidRDefault="00A32058" w:rsidP="00B52EBA">
            <w:pPr>
              <w:spacing w:before="60"/>
              <w:jc w:val="center"/>
              <w:rPr>
                <w:rFonts w:ascii="Arial" w:hAnsi="Arial" w:cs="Arial"/>
                <w:sz w:val="16"/>
              </w:rPr>
            </w:pPr>
            <w:r>
              <w:rPr>
                <w:rFonts w:ascii="Arial" w:hAnsi="Arial" w:cs="Arial"/>
                <w:sz w:val="16"/>
              </w:rPr>
              <w:t xml:space="preserve">Calling Frequency </w:t>
            </w:r>
          </w:p>
        </w:tc>
        <w:tc>
          <w:tcPr>
            <w:tcW w:w="1250" w:type="pct"/>
            <w:tcBorders>
              <w:top w:val="single" w:sz="6" w:space="0" w:color="auto"/>
              <w:left w:val="single" w:sz="6" w:space="0" w:color="auto"/>
              <w:bottom w:val="single" w:sz="6" w:space="0" w:color="auto"/>
              <w:right w:val="single" w:sz="6" w:space="0" w:color="auto"/>
            </w:tcBorders>
            <w:shd w:val="pct30" w:color="FFFF00" w:fill="FFFFFF"/>
          </w:tcPr>
          <w:p w:rsidR="00A32058" w:rsidRDefault="00A32058" w:rsidP="00B52EBA">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System</w:t>
                </w:r>
              </w:smartTag>
              <w:r>
                <w:rPr>
                  <w:rFonts w:ascii="Arial" w:hAnsi="Arial" w:cs="Arial"/>
                  <w:sz w:val="16"/>
                </w:rPr>
                <w:t xml:space="preserve"> </w:t>
              </w:r>
              <w:smartTag w:uri="urn:schemas-microsoft-com:office:smarttags" w:element="PlaceType">
                <w:r>
                  <w:rPr>
                    <w:rFonts w:ascii="Arial" w:hAnsi="Arial" w:cs="Arial"/>
                    <w:sz w:val="16"/>
                  </w:rPr>
                  <w:t>State(s)</w:t>
                </w:r>
              </w:smartTag>
            </w:smartTag>
            <w:r>
              <w:rPr>
                <w:rFonts w:ascii="Arial" w:hAnsi="Arial" w:cs="Arial"/>
                <w:sz w:val="16"/>
              </w:rPr>
              <w:t xml:space="preserve"> in which the function is called</w:t>
            </w:r>
          </w:p>
        </w:tc>
      </w:tr>
      <w:tr w:rsidR="00A32058" w:rsidTr="00A40F6D">
        <w:tc>
          <w:tcPr>
            <w:tcW w:w="1250" w:type="pct"/>
            <w:tcBorders>
              <w:top w:val="single" w:sz="6" w:space="0" w:color="auto"/>
              <w:left w:val="single" w:sz="6" w:space="0" w:color="auto"/>
              <w:bottom w:val="single" w:sz="6" w:space="0" w:color="auto"/>
              <w:right w:val="single" w:sz="6" w:space="0" w:color="auto"/>
            </w:tcBorders>
          </w:tcPr>
          <w:p w:rsidR="00A32058" w:rsidRDefault="0069742C" w:rsidP="00FB6A82">
            <w:pPr>
              <w:spacing w:before="60" w:line="360" w:lineRule="auto"/>
            </w:pPr>
            <w:r>
              <w:t>CntrlDisableShutdown</w:t>
            </w:r>
            <w:r w:rsidR="00A32058">
              <w:t>_Per</w:t>
            </w:r>
            <w:r w:rsidR="00FB6A82">
              <w:t>1</w:t>
            </w:r>
          </w:p>
        </w:tc>
        <w:tc>
          <w:tcPr>
            <w:tcW w:w="1250" w:type="pct"/>
            <w:tcBorders>
              <w:top w:val="single" w:sz="6" w:space="0" w:color="auto"/>
              <w:left w:val="single" w:sz="6" w:space="0" w:color="auto"/>
              <w:bottom w:val="single" w:sz="6" w:space="0" w:color="auto"/>
              <w:right w:val="single" w:sz="6" w:space="0" w:color="auto"/>
            </w:tcBorders>
          </w:tcPr>
          <w:p w:rsidR="00A32058" w:rsidRDefault="00A32058" w:rsidP="00B52EBA">
            <w:pPr>
              <w:spacing w:before="60" w:line="360" w:lineRule="auto"/>
            </w:pPr>
          </w:p>
        </w:tc>
        <w:tc>
          <w:tcPr>
            <w:tcW w:w="1250" w:type="pct"/>
            <w:tcBorders>
              <w:top w:val="single" w:sz="6" w:space="0" w:color="auto"/>
              <w:left w:val="single" w:sz="6" w:space="0" w:color="auto"/>
              <w:bottom w:val="single" w:sz="6" w:space="0" w:color="auto"/>
              <w:right w:val="single" w:sz="6" w:space="0" w:color="auto"/>
            </w:tcBorders>
          </w:tcPr>
          <w:p w:rsidR="00A32058" w:rsidRDefault="00485EE9" w:rsidP="00B52EBA">
            <w:pPr>
              <w:spacing w:before="60" w:line="360" w:lineRule="auto"/>
            </w:pPr>
            <w:r>
              <w:t>2</w:t>
            </w:r>
            <w:r w:rsidR="00A32058">
              <w:t>ms</w:t>
            </w:r>
          </w:p>
        </w:tc>
        <w:tc>
          <w:tcPr>
            <w:tcW w:w="1250" w:type="pct"/>
            <w:tcBorders>
              <w:top w:val="single" w:sz="6" w:space="0" w:color="auto"/>
              <w:left w:val="single" w:sz="6" w:space="0" w:color="auto"/>
              <w:bottom w:val="single" w:sz="6" w:space="0" w:color="auto"/>
              <w:right w:val="single" w:sz="6" w:space="0" w:color="auto"/>
            </w:tcBorders>
          </w:tcPr>
          <w:p w:rsidR="00A32058" w:rsidRDefault="003E0FCF" w:rsidP="00B52EBA">
            <w:pPr>
              <w:spacing w:before="60" w:line="360" w:lineRule="auto"/>
            </w:pPr>
            <w:r>
              <w:t>WARMINIT, OPERATE, DI</w:t>
            </w:r>
            <w:r w:rsidR="00FB6A82">
              <w:t>S</w:t>
            </w:r>
            <w:r>
              <w:t>ABLE</w:t>
            </w:r>
          </w:p>
        </w:tc>
      </w:tr>
    </w:tbl>
    <w:p w:rsidR="00D25CFA" w:rsidRDefault="00D25CFA" w:rsidP="00D25CFA">
      <w:pPr>
        <w:pStyle w:val="Heading2"/>
      </w:pPr>
      <w:r>
        <w:t xml:space="preserve">Execution Requirements for Serial Communication Functions </w:t>
      </w:r>
    </w:p>
    <w:tbl>
      <w:tblPr>
        <w:tblW w:w="883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220"/>
      </w:tblGrid>
      <w:tr w:rsidR="00D25CFA" w:rsidTr="00B52EBA">
        <w:tc>
          <w:tcPr>
            <w:tcW w:w="361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r>
              <w:rPr>
                <w:rFonts w:ascii="Arial" w:hAnsi="Arial" w:cs="Arial"/>
                <w:sz w:val="16"/>
              </w:rPr>
              <w:t>Function Name</w:t>
            </w:r>
          </w:p>
        </w:tc>
        <w:tc>
          <w:tcPr>
            <w:tcW w:w="522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r>
              <w:rPr>
                <w:rFonts w:ascii="Arial" w:hAnsi="Arial" w:cs="Arial"/>
                <w:sz w:val="16"/>
              </w:rPr>
              <w:t>Sub-Module called by (Serial Comm Function Name)</w:t>
            </w:r>
          </w:p>
        </w:tc>
      </w:tr>
      <w:tr w:rsidR="00D25CFA" w:rsidTr="00B52EBA">
        <w:tc>
          <w:tcPr>
            <w:tcW w:w="3618" w:type="dxa"/>
            <w:tcBorders>
              <w:top w:val="single" w:sz="6" w:space="0" w:color="auto"/>
              <w:left w:val="single" w:sz="6" w:space="0" w:color="auto"/>
              <w:bottom w:val="single" w:sz="6" w:space="0" w:color="auto"/>
              <w:right w:val="single" w:sz="6" w:space="0" w:color="auto"/>
            </w:tcBorders>
          </w:tcPr>
          <w:p w:rsidR="00D25CFA" w:rsidRDefault="00D25CFA" w:rsidP="00B52EBA">
            <w:pPr>
              <w:spacing w:before="60"/>
              <w:rPr>
                <w:rFonts w:ascii="Arial" w:hAnsi="Arial" w:cs="Arial"/>
                <w:sz w:val="16"/>
              </w:rPr>
            </w:pPr>
            <w:r>
              <w:rPr>
                <w:rFonts w:ascii="Arial" w:hAnsi="Arial" w:cs="Arial"/>
                <w:sz w:val="16"/>
              </w:rPr>
              <w:t>None</w:t>
            </w:r>
          </w:p>
        </w:tc>
        <w:tc>
          <w:tcPr>
            <w:tcW w:w="5220" w:type="dxa"/>
            <w:tcBorders>
              <w:top w:val="single" w:sz="6" w:space="0" w:color="auto"/>
              <w:left w:val="single" w:sz="6" w:space="0" w:color="auto"/>
              <w:bottom w:val="single" w:sz="6" w:space="0" w:color="auto"/>
              <w:right w:val="single" w:sz="6" w:space="0" w:color="auto"/>
            </w:tcBorders>
          </w:tcPr>
          <w:p w:rsidR="00D25CFA" w:rsidRDefault="00D25CFA" w:rsidP="00B52EBA">
            <w:pPr>
              <w:spacing w:before="60"/>
              <w:rPr>
                <w:rFonts w:ascii="Arial" w:hAnsi="Arial" w:cs="Arial"/>
                <w:sz w:val="16"/>
              </w:rPr>
            </w:pPr>
          </w:p>
        </w:tc>
      </w:tr>
    </w:tbl>
    <w:p w:rsidR="00D25CFA" w:rsidRDefault="00D25CFA" w:rsidP="00D25CFA">
      <w:pPr>
        <w:pStyle w:val="Heading1"/>
        <w:numPr>
          <w:ilvl w:val="0"/>
          <w:numId w:val="0"/>
        </w:numPr>
      </w:pPr>
    </w:p>
    <w:p w:rsidR="00D25CFA" w:rsidRDefault="00D25CFA" w:rsidP="00D25CFA">
      <w:pPr>
        <w:pStyle w:val="Heading1"/>
      </w:pPr>
      <w:r>
        <w:br w:type="page"/>
      </w:r>
      <w:r>
        <w:lastRenderedPageBreak/>
        <w:t>Memory Map Definition Requirements</w:t>
      </w:r>
    </w:p>
    <w:p w:rsidR="00D25CFA" w:rsidRDefault="00D25CFA" w:rsidP="00D25CFA">
      <w:pPr>
        <w:pStyle w:val="Heading2"/>
      </w:pPr>
      <w:r>
        <w:t>Sub Modules (Functions)</w:t>
      </w:r>
    </w:p>
    <w:p w:rsidR="00D25CFA" w:rsidRDefault="00D25CFA" w:rsidP="00D25CFA">
      <w:r>
        <w:t>This table identifies the software segments for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978"/>
        <w:gridCol w:w="4230"/>
      </w:tblGrid>
      <w:tr w:rsidR="00D25CFA" w:rsidTr="00DB17FA">
        <w:tc>
          <w:tcPr>
            <w:tcW w:w="39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r>
              <w:rPr>
                <w:rFonts w:ascii="Arial" w:hAnsi="Arial" w:cs="Arial"/>
                <w:sz w:val="16"/>
              </w:rPr>
              <w:t xml:space="preserve">Name of Sub Module </w:t>
            </w:r>
          </w:p>
        </w:tc>
        <w:tc>
          <w:tcPr>
            <w:tcW w:w="423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r>
              <w:rPr>
                <w:rFonts w:ascii="Arial" w:hAnsi="Arial" w:cs="Arial"/>
                <w:sz w:val="16"/>
              </w:rPr>
              <w:t>Software Segment</w:t>
            </w:r>
          </w:p>
        </w:tc>
      </w:tr>
      <w:tr w:rsidR="00D25CFA" w:rsidRPr="00C528E5" w:rsidTr="00DB17FA">
        <w:tc>
          <w:tcPr>
            <w:tcW w:w="3978" w:type="dxa"/>
            <w:tcBorders>
              <w:top w:val="single" w:sz="6" w:space="0" w:color="auto"/>
              <w:left w:val="single" w:sz="6" w:space="0" w:color="auto"/>
              <w:bottom w:val="single" w:sz="6" w:space="0" w:color="auto"/>
              <w:right w:val="single" w:sz="6" w:space="0" w:color="auto"/>
            </w:tcBorders>
          </w:tcPr>
          <w:p w:rsidR="00D25CFA" w:rsidRDefault="00152AD0" w:rsidP="00FB6A82">
            <w:pPr>
              <w:spacing w:before="60" w:line="360" w:lineRule="auto"/>
            </w:pPr>
            <w:r>
              <w:t>CntrlDisableShutdown__Per</w:t>
            </w:r>
            <w:r w:rsidR="00FB6A82">
              <w:t>1</w:t>
            </w:r>
          </w:p>
        </w:tc>
        <w:tc>
          <w:tcPr>
            <w:tcW w:w="4230" w:type="dxa"/>
            <w:tcBorders>
              <w:top w:val="single" w:sz="6" w:space="0" w:color="auto"/>
              <w:left w:val="single" w:sz="6" w:space="0" w:color="auto"/>
              <w:bottom w:val="single" w:sz="6" w:space="0" w:color="auto"/>
              <w:right w:val="single" w:sz="6" w:space="0" w:color="auto"/>
            </w:tcBorders>
          </w:tcPr>
          <w:p w:rsidR="00D25CFA" w:rsidRPr="00C528E5" w:rsidRDefault="00FB6A82" w:rsidP="00DB17FA">
            <w:r w:rsidRPr="00FB6A82">
              <w:t>RTE_START_SEC_AP_CTRLDDISSHTDN_APPL_CODE</w:t>
            </w:r>
          </w:p>
        </w:tc>
      </w:tr>
    </w:tbl>
    <w:p w:rsidR="00D25CFA" w:rsidRDefault="00D25CFA" w:rsidP="00D25CFA">
      <w:pPr>
        <w:pStyle w:val="Heading2"/>
      </w:pPr>
      <w:r>
        <w:t>Local Functions</w:t>
      </w:r>
    </w:p>
    <w:p w:rsidR="00D25CFA" w:rsidRDefault="00D25CFA" w:rsidP="00D25CFA">
      <w:r>
        <w:t>This table identifies the software segments for local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978"/>
        <w:gridCol w:w="3960"/>
      </w:tblGrid>
      <w:tr w:rsidR="00D25CFA" w:rsidTr="00B52EBA">
        <w:tc>
          <w:tcPr>
            <w:tcW w:w="39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B52EBA">
            <w:pPr>
              <w:spacing w:before="60"/>
              <w:jc w:val="center"/>
              <w:rPr>
                <w:rFonts w:ascii="Arial" w:hAnsi="Arial" w:cs="Arial"/>
                <w:sz w:val="16"/>
              </w:rPr>
            </w:pPr>
            <w:r>
              <w:rPr>
                <w:rFonts w:ascii="Arial" w:hAnsi="Arial" w:cs="Arial"/>
                <w:sz w:val="16"/>
              </w:rPr>
              <w:t>Software Segment</w:t>
            </w:r>
          </w:p>
        </w:tc>
      </w:tr>
      <w:tr w:rsidR="00D25CFA" w:rsidTr="00B52EBA">
        <w:tc>
          <w:tcPr>
            <w:tcW w:w="3978" w:type="dxa"/>
            <w:tcBorders>
              <w:top w:val="single" w:sz="6" w:space="0" w:color="auto"/>
              <w:left w:val="single" w:sz="6" w:space="0" w:color="auto"/>
              <w:bottom w:val="single" w:sz="6" w:space="0" w:color="auto"/>
              <w:right w:val="single" w:sz="6" w:space="0" w:color="auto"/>
            </w:tcBorders>
          </w:tcPr>
          <w:p w:rsidR="00D25CFA" w:rsidRDefault="00D25CFA" w:rsidP="00B52EBA">
            <w:pPr>
              <w:spacing w:before="60"/>
              <w:rPr>
                <w:rFonts w:ascii="Arial" w:hAnsi="Arial" w:cs="Arial"/>
                <w:sz w:val="16"/>
              </w:rPr>
            </w:pPr>
            <w:r>
              <w:rPr>
                <w:rFonts w:ascii="Arial" w:hAnsi="Arial" w:cs="Arial"/>
                <w:sz w:val="16"/>
              </w:rPr>
              <w:t>None</w:t>
            </w:r>
          </w:p>
        </w:tc>
        <w:tc>
          <w:tcPr>
            <w:tcW w:w="3960" w:type="dxa"/>
            <w:tcBorders>
              <w:top w:val="single" w:sz="6" w:space="0" w:color="auto"/>
              <w:left w:val="single" w:sz="6" w:space="0" w:color="auto"/>
              <w:bottom w:val="single" w:sz="6" w:space="0" w:color="auto"/>
              <w:right w:val="single" w:sz="6" w:space="0" w:color="auto"/>
            </w:tcBorders>
          </w:tcPr>
          <w:p w:rsidR="00D25CFA" w:rsidRDefault="00D25CFA" w:rsidP="00B52EBA">
            <w:pPr>
              <w:spacing w:before="60"/>
              <w:rPr>
                <w:rFonts w:ascii="Arial" w:hAnsi="Arial" w:cs="Arial"/>
                <w:sz w:val="16"/>
              </w:rPr>
            </w:pPr>
          </w:p>
        </w:tc>
      </w:tr>
    </w:tbl>
    <w:p w:rsidR="00D25CFA" w:rsidRDefault="00D25CFA" w:rsidP="00D25CFA">
      <w:pPr>
        <w:pStyle w:val="Heading1"/>
        <w:numPr>
          <w:ilvl w:val="0"/>
          <w:numId w:val="0"/>
        </w:numPr>
      </w:pPr>
    </w:p>
    <w:p w:rsidR="00D25CFA" w:rsidRDefault="00D25CFA" w:rsidP="00D25CFA">
      <w:pPr>
        <w:pStyle w:val="Heading1"/>
      </w:pPr>
      <w:r>
        <w:br w:type="page"/>
      </w:r>
      <w:r>
        <w:lastRenderedPageBreak/>
        <w:t>Known Issues / Limitations With Design</w:t>
      </w:r>
    </w:p>
    <w:p w:rsidR="00D25CFA" w:rsidRDefault="00FB6A82" w:rsidP="00D25CFA">
      <w:pPr>
        <w:numPr>
          <w:ilvl w:val="0"/>
          <w:numId w:val="2"/>
        </w:numPr>
      </w:pPr>
      <w:r>
        <w:t>INLINE functions in GlobalMacro.h are not unit tested</w:t>
      </w:r>
    </w:p>
    <w:p w:rsidR="00D25CFA" w:rsidRDefault="00D25CFA" w:rsidP="00D25CFA">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09"/>
        <w:gridCol w:w="906"/>
        <w:gridCol w:w="5925"/>
        <w:gridCol w:w="1161"/>
        <w:gridCol w:w="1072"/>
      </w:tblGrid>
      <w:tr w:rsidR="00D25CFA" w:rsidTr="004223A5">
        <w:tc>
          <w:tcPr>
            <w:tcW w:w="609" w:type="dxa"/>
          </w:tcPr>
          <w:p w:rsidR="00D25CFA" w:rsidRDefault="00D25CFA" w:rsidP="00B52EBA">
            <w:pPr>
              <w:spacing w:before="60"/>
              <w:rPr>
                <w:rFonts w:ascii="Arial" w:hAnsi="Arial" w:cs="Arial"/>
                <w:b/>
                <w:bCs/>
                <w:sz w:val="16"/>
              </w:rPr>
            </w:pPr>
            <w:r>
              <w:rPr>
                <w:rFonts w:ascii="Arial" w:hAnsi="Arial" w:cs="Arial"/>
                <w:b/>
                <w:bCs/>
                <w:sz w:val="16"/>
              </w:rPr>
              <w:t>Item #</w:t>
            </w:r>
          </w:p>
        </w:tc>
        <w:tc>
          <w:tcPr>
            <w:tcW w:w="906" w:type="dxa"/>
          </w:tcPr>
          <w:p w:rsidR="00D25CFA" w:rsidRDefault="00D25CFA" w:rsidP="00B52EBA">
            <w:pPr>
              <w:spacing w:before="60"/>
              <w:rPr>
                <w:rFonts w:ascii="Arial" w:hAnsi="Arial" w:cs="Arial"/>
                <w:b/>
                <w:bCs/>
                <w:sz w:val="16"/>
              </w:rPr>
            </w:pPr>
            <w:r>
              <w:rPr>
                <w:rFonts w:ascii="Arial" w:hAnsi="Arial" w:cs="Arial"/>
                <w:b/>
                <w:bCs/>
                <w:sz w:val="16"/>
              </w:rPr>
              <w:t>Rev #</w:t>
            </w:r>
          </w:p>
        </w:tc>
        <w:tc>
          <w:tcPr>
            <w:tcW w:w="5925" w:type="dxa"/>
          </w:tcPr>
          <w:p w:rsidR="00D25CFA" w:rsidRDefault="00D25CFA" w:rsidP="00B52EBA">
            <w:pPr>
              <w:spacing w:before="60"/>
              <w:rPr>
                <w:rFonts w:ascii="Arial" w:hAnsi="Arial" w:cs="Arial"/>
                <w:b/>
                <w:bCs/>
                <w:sz w:val="16"/>
              </w:rPr>
            </w:pPr>
            <w:r>
              <w:rPr>
                <w:rFonts w:ascii="Arial" w:hAnsi="Arial" w:cs="Arial"/>
                <w:b/>
                <w:bCs/>
                <w:sz w:val="16"/>
              </w:rPr>
              <w:t>Change Description</w:t>
            </w:r>
          </w:p>
        </w:tc>
        <w:tc>
          <w:tcPr>
            <w:tcW w:w="1161" w:type="dxa"/>
          </w:tcPr>
          <w:p w:rsidR="00D25CFA" w:rsidRDefault="00D25CFA" w:rsidP="00B52EBA">
            <w:pPr>
              <w:spacing w:before="60"/>
              <w:rPr>
                <w:rFonts w:ascii="Arial" w:hAnsi="Arial" w:cs="Arial"/>
                <w:b/>
                <w:bCs/>
                <w:sz w:val="16"/>
              </w:rPr>
            </w:pPr>
            <w:r>
              <w:rPr>
                <w:rFonts w:ascii="Arial" w:hAnsi="Arial" w:cs="Arial"/>
                <w:b/>
                <w:bCs/>
                <w:sz w:val="16"/>
              </w:rPr>
              <w:t xml:space="preserve">Date </w:t>
            </w:r>
          </w:p>
        </w:tc>
        <w:tc>
          <w:tcPr>
            <w:tcW w:w="1072" w:type="dxa"/>
          </w:tcPr>
          <w:p w:rsidR="00D25CFA" w:rsidRDefault="00D25CFA" w:rsidP="00B52EBA">
            <w:pPr>
              <w:spacing w:before="60"/>
              <w:rPr>
                <w:rFonts w:ascii="Arial" w:hAnsi="Arial" w:cs="Arial"/>
                <w:b/>
                <w:bCs/>
                <w:sz w:val="16"/>
              </w:rPr>
            </w:pPr>
            <w:r>
              <w:rPr>
                <w:rFonts w:ascii="Arial" w:hAnsi="Arial" w:cs="Arial"/>
                <w:b/>
                <w:bCs/>
                <w:sz w:val="16"/>
              </w:rPr>
              <w:t>Author Initials</w:t>
            </w:r>
          </w:p>
        </w:tc>
      </w:tr>
      <w:tr w:rsidR="00D25CFA" w:rsidTr="004223A5">
        <w:tc>
          <w:tcPr>
            <w:tcW w:w="609" w:type="dxa"/>
          </w:tcPr>
          <w:p w:rsidR="00D25CFA" w:rsidRDefault="00D25CFA" w:rsidP="00B52EBA">
            <w:r>
              <w:t>1</w:t>
            </w:r>
          </w:p>
        </w:tc>
        <w:tc>
          <w:tcPr>
            <w:tcW w:w="906" w:type="dxa"/>
          </w:tcPr>
          <w:p w:rsidR="00D25CFA" w:rsidRDefault="00C528E5" w:rsidP="00B52EBA">
            <w:r>
              <w:t>1.0</w:t>
            </w:r>
          </w:p>
        </w:tc>
        <w:tc>
          <w:tcPr>
            <w:tcW w:w="5925" w:type="dxa"/>
          </w:tcPr>
          <w:p w:rsidR="00D25CFA" w:rsidRDefault="00C528E5" w:rsidP="00B52EBA">
            <w:r>
              <w:t>Initial release</w:t>
            </w:r>
          </w:p>
        </w:tc>
        <w:tc>
          <w:tcPr>
            <w:tcW w:w="1161" w:type="dxa"/>
          </w:tcPr>
          <w:p w:rsidR="00D25CFA" w:rsidRDefault="004223A5" w:rsidP="00B52EBA">
            <w:r>
              <w:t>08Dec11</w:t>
            </w:r>
          </w:p>
        </w:tc>
        <w:tc>
          <w:tcPr>
            <w:tcW w:w="1072" w:type="dxa"/>
          </w:tcPr>
          <w:p w:rsidR="00C528E5" w:rsidRDefault="004223A5" w:rsidP="00B52EBA">
            <w:r>
              <w:t>M. Story</w:t>
            </w:r>
          </w:p>
        </w:tc>
      </w:tr>
      <w:tr w:rsidR="00D46BA2" w:rsidTr="004223A5">
        <w:tc>
          <w:tcPr>
            <w:tcW w:w="609" w:type="dxa"/>
          </w:tcPr>
          <w:p w:rsidR="00D46BA2" w:rsidRDefault="00D46BA2" w:rsidP="00B52EBA">
            <w:r>
              <w:t>2</w:t>
            </w:r>
          </w:p>
        </w:tc>
        <w:tc>
          <w:tcPr>
            <w:tcW w:w="906" w:type="dxa"/>
          </w:tcPr>
          <w:p w:rsidR="00D46BA2" w:rsidRDefault="00D46BA2" w:rsidP="00B52EBA">
            <w:r>
              <w:t>2.0</w:t>
            </w:r>
          </w:p>
        </w:tc>
        <w:tc>
          <w:tcPr>
            <w:tcW w:w="5925" w:type="dxa"/>
          </w:tcPr>
          <w:p w:rsidR="00D46BA2" w:rsidRPr="00D46BA2" w:rsidRDefault="00D46BA2" w:rsidP="00B52EBA">
            <w:r>
              <w:t xml:space="preserve">Correcting values in </w:t>
            </w:r>
            <w:r w:rsidRPr="00D46BA2">
              <w:rPr>
                <w:rFonts w:ascii="Arial" w:eastAsiaTheme="minorHAnsi" w:hAnsi="Arial" w:cs="Arial"/>
                <w:iCs/>
                <w:color w:val="000000"/>
                <w:sz w:val="16"/>
                <w:szCs w:val="16"/>
              </w:rPr>
              <w:t>t_CtrlDmpTmrY_T_u8P8</w:t>
            </w:r>
          </w:p>
        </w:tc>
        <w:tc>
          <w:tcPr>
            <w:tcW w:w="1161" w:type="dxa"/>
          </w:tcPr>
          <w:p w:rsidR="00D46BA2" w:rsidRDefault="00D46BA2" w:rsidP="00B52EBA">
            <w:r>
              <w:t>19Jan12</w:t>
            </w:r>
          </w:p>
        </w:tc>
        <w:tc>
          <w:tcPr>
            <w:tcW w:w="1072" w:type="dxa"/>
          </w:tcPr>
          <w:p w:rsidR="00D46BA2" w:rsidRDefault="00D46BA2" w:rsidP="00B52EBA">
            <w:r>
              <w:t>M. Story</w:t>
            </w:r>
          </w:p>
        </w:tc>
      </w:tr>
      <w:tr w:rsidR="00BC64BE" w:rsidTr="004223A5">
        <w:tc>
          <w:tcPr>
            <w:tcW w:w="609" w:type="dxa"/>
          </w:tcPr>
          <w:p w:rsidR="00BC64BE" w:rsidRDefault="00BC64BE" w:rsidP="00B52EBA">
            <w:r>
              <w:t>3</w:t>
            </w:r>
          </w:p>
        </w:tc>
        <w:tc>
          <w:tcPr>
            <w:tcW w:w="906" w:type="dxa"/>
          </w:tcPr>
          <w:p w:rsidR="00BC64BE" w:rsidRDefault="00BC64BE" w:rsidP="00B52EBA">
            <w:r>
              <w:t>3.0</w:t>
            </w:r>
          </w:p>
        </w:tc>
        <w:tc>
          <w:tcPr>
            <w:tcW w:w="5925" w:type="dxa"/>
          </w:tcPr>
          <w:p w:rsidR="00BC64BE" w:rsidRDefault="00BC64BE" w:rsidP="00B52EBA">
            <w:r>
              <w:t xml:space="preserve">Correcting values in </w:t>
            </w:r>
            <w:r w:rsidRPr="00D46BA2">
              <w:rPr>
                <w:rFonts w:ascii="Arial" w:eastAsiaTheme="minorHAnsi" w:hAnsi="Arial" w:cs="Arial"/>
                <w:iCs/>
                <w:color w:val="000000"/>
                <w:sz w:val="16"/>
                <w:szCs w:val="16"/>
              </w:rPr>
              <w:t>t_CtrlDmpTmrY_T_u8P8</w:t>
            </w:r>
            <w:r>
              <w:rPr>
                <w:rFonts w:ascii="Arial" w:eastAsiaTheme="minorHAnsi" w:hAnsi="Arial" w:cs="Arial"/>
                <w:iCs/>
                <w:color w:val="000000"/>
                <w:sz w:val="16"/>
                <w:szCs w:val="16"/>
              </w:rPr>
              <w:t xml:space="preserve"> using </w:t>
            </w:r>
            <w:r w:rsidRPr="00BC64BE">
              <w:rPr>
                <w:rFonts w:ascii="Arial" w:eastAsiaTheme="minorHAnsi" w:hAnsi="Arial" w:cs="Arial"/>
                <w:iCs/>
                <w:color w:val="000000"/>
                <w:sz w:val="16"/>
                <w:szCs w:val="16"/>
              </w:rPr>
              <w:t>FPM_InitFixedPoint_m</w:t>
            </w:r>
          </w:p>
        </w:tc>
        <w:tc>
          <w:tcPr>
            <w:tcW w:w="1161" w:type="dxa"/>
          </w:tcPr>
          <w:p w:rsidR="00BC64BE" w:rsidRDefault="00BC64BE" w:rsidP="00B52EBA">
            <w:r>
              <w:t>19Jan12</w:t>
            </w:r>
          </w:p>
        </w:tc>
        <w:tc>
          <w:tcPr>
            <w:tcW w:w="1072" w:type="dxa"/>
          </w:tcPr>
          <w:p w:rsidR="00BC64BE" w:rsidRDefault="00BC64BE" w:rsidP="00B52EBA">
            <w:r>
              <w:t>M. Story</w:t>
            </w:r>
          </w:p>
        </w:tc>
      </w:tr>
      <w:tr w:rsidR="000F6BCD" w:rsidTr="004223A5">
        <w:tc>
          <w:tcPr>
            <w:tcW w:w="609" w:type="dxa"/>
          </w:tcPr>
          <w:p w:rsidR="000F6BCD" w:rsidRDefault="000F6BCD" w:rsidP="00B52EBA">
            <w:r>
              <w:t>4</w:t>
            </w:r>
          </w:p>
        </w:tc>
        <w:tc>
          <w:tcPr>
            <w:tcW w:w="906" w:type="dxa"/>
          </w:tcPr>
          <w:p w:rsidR="000F6BCD" w:rsidRDefault="000F6BCD" w:rsidP="00B52EBA">
            <w:r>
              <w:t>4.0</w:t>
            </w:r>
          </w:p>
        </w:tc>
        <w:tc>
          <w:tcPr>
            <w:tcW w:w="5925" w:type="dxa"/>
          </w:tcPr>
          <w:p w:rsidR="000F6BCD" w:rsidRDefault="000F6BCD" w:rsidP="00B52EBA">
            <w:r>
              <w:t>Corrected misspelled variable names.</w:t>
            </w:r>
          </w:p>
        </w:tc>
        <w:tc>
          <w:tcPr>
            <w:tcW w:w="1161" w:type="dxa"/>
          </w:tcPr>
          <w:p w:rsidR="000F6BCD" w:rsidRDefault="000F6BCD" w:rsidP="00B52EBA">
            <w:r>
              <w:t>24Jan12</w:t>
            </w:r>
          </w:p>
        </w:tc>
        <w:tc>
          <w:tcPr>
            <w:tcW w:w="1072" w:type="dxa"/>
          </w:tcPr>
          <w:p w:rsidR="000F6BCD" w:rsidRDefault="000F6BCD" w:rsidP="00B52EBA">
            <w:r>
              <w:t>M. Story</w:t>
            </w:r>
          </w:p>
        </w:tc>
      </w:tr>
      <w:tr w:rsidR="00B600E7" w:rsidTr="004223A5">
        <w:tc>
          <w:tcPr>
            <w:tcW w:w="609" w:type="dxa"/>
          </w:tcPr>
          <w:p w:rsidR="00B600E7" w:rsidRDefault="00B600E7" w:rsidP="00B52EBA">
            <w:r>
              <w:t>5</w:t>
            </w:r>
          </w:p>
        </w:tc>
        <w:tc>
          <w:tcPr>
            <w:tcW w:w="906" w:type="dxa"/>
          </w:tcPr>
          <w:p w:rsidR="00B600E7" w:rsidRDefault="00B600E7" w:rsidP="00B52EBA">
            <w:r>
              <w:t>5.0</w:t>
            </w:r>
          </w:p>
        </w:tc>
        <w:tc>
          <w:tcPr>
            <w:tcW w:w="5925" w:type="dxa"/>
          </w:tcPr>
          <w:p w:rsidR="00B600E7" w:rsidRDefault="00B600E7" w:rsidP="00B52EBA">
            <w:r>
              <w:t>Updates made as per FDD SF26 Ver002</w:t>
            </w:r>
          </w:p>
        </w:tc>
        <w:tc>
          <w:tcPr>
            <w:tcW w:w="1161" w:type="dxa"/>
          </w:tcPr>
          <w:p w:rsidR="00B600E7" w:rsidRDefault="00B600E7" w:rsidP="00B52EBA">
            <w:r>
              <w:t>14May12</w:t>
            </w:r>
          </w:p>
        </w:tc>
        <w:tc>
          <w:tcPr>
            <w:tcW w:w="1072" w:type="dxa"/>
          </w:tcPr>
          <w:p w:rsidR="00B600E7" w:rsidRDefault="00B600E7" w:rsidP="00B52EBA">
            <w:r>
              <w:t>NRAR</w:t>
            </w:r>
          </w:p>
        </w:tc>
      </w:tr>
      <w:tr w:rsidR="00682E4A" w:rsidTr="004223A5">
        <w:tc>
          <w:tcPr>
            <w:tcW w:w="609" w:type="dxa"/>
          </w:tcPr>
          <w:p w:rsidR="00682E4A" w:rsidRDefault="00682E4A" w:rsidP="00B52EBA">
            <w:r>
              <w:t>6</w:t>
            </w:r>
          </w:p>
        </w:tc>
        <w:tc>
          <w:tcPr>
            <w:tcW w:w="906" w:type="dxa"/>
          </w:tcPr>
          <w:p w:rsidR="00682E4A" w:rsidRDefault="00682E4A" w:rsidP="00B52EBA">
            <w:r>
              <w:t>6.0</w:t>
            </w:r>
          </w:p>
        </w:tc>
        <w:tc>
          <w:tcPr>
            <w:tcW w:w="5925" w:type="dxa"/>
          </w:tcPr>
          <w:p w:rsidR="00682E4A" w:rsidRDefault="00682E4A" w:rsidP="00B52EBA">
            <w:r>
              <w:t>Anom 3252 fix and Mode port added to make Trq zero if not in OPERATE State</w:t>
            </w:r>
          </w:p>
        </w:tc>
        <w:tc>
          <w:tcPr>
            <w:tcW w:w="1161" w:type="dxa"/>
          </w:tcPr>
          <w:p w:rsidR="00682E4A" w:rsidRDefault="00682E4A" w:rsidP="00B52EBA">
            <w:r>
              <w:t>16 May 12</w:t>
            </w:r>
          </w:p>
        </w:tc>
        <w:tc>
          <w:tcPr>
            <w:tcW w:w="1072" w:type="dxa"/>
          </w:tcPr>
          <w:p w:rsidR="00682E4A" w:rsidRDefault="00682E4A" w:rsidP="00B52EBA">
            <w:r>
              <w:t>NRAR</w:t>
            </w:r>
          </w:p>
        </w:tc>
      </w:tr>
      <w:tr w:rsidR="00FB6A82" w:rsidTr="004223A5">
        <w:tc>
          <w:tcPr>
            <w:tcW w:w="609" w:type="dxa"/>
          </w:tcPr>
          <w:p w:rsidR="00FB6A82" w:rsidRDefault="00FB6A82" w:rsidP="00B52EBA">
            <w:r>
              <w:t>7</w:t>
            </w:r>
          </w:p>
        </w:tc>
        <w:tc>
          <w:tcPr>
            <w:tcW w:w="906" w:type="dxa"/>
          </w:tcPr>
          <w:p w:rsidR="00FB6A82" w:rsidRDefault="00FB6A82" w:rsidP="00B52EBA">
            <w:r>
              <w:t>7</w:t>
            </w:r>
            <w:r w:rsidR="009E0B2F">
              <w:t>.0</w:t>
            </w:r>
          </w:p>
        </w:tc>
        <w:tc>
          <w:tcPr>
            <w:tcW w:w="5925" w:type="dxa"/>
          </w:tcPr>
          <w:p w:rsidR="00FB6A82" w:rsidRDefault="00FB6A82" w:rsidP="00B52EBA">
            <w:r>
              <w:t>Updated to SF-26 v003</w:t>
            </w:r>
          </w:p>
        </w:tc>
        <w:tc>
          <w:tcPr>
            <w:tcW w:w="1161" w:type="dxa"/>
          </w:tcPr>
          <w:p w:rsidR="00FB6A82" w:rsidRDefault="00FB6A82" w:rsidP="00B52EBA">
            <w:r>
              <w:t>7-Jun-12</w:t>
            </w:r>
          </w:p>
        </w:tc>
        <w:tc>
          <w:tcPr>
            <w:tcW w:w="1072" w:type="dxa"/>
          </w:tcPr>
          <w:p w:rsidR="00FB6A82" w:rsidRDefault="00FB6A82" w:rsidP="00B52EBA">
            <w:r>
              <w:t>OT</w:t>
            </w:r>
          </w:p>
        </w:tc>
      </w:tr>
      <w:tr w:rsidR="009E0B2F" w:rsidTr="004223A5">
        <w:tc>
          <w:tcPr>
            <w:tcW w:w="609" w:type="dxa"/>
          </w:tcPr>
          <w:p w:rsidR="009E0B2F" w:rsidRDefault="009E0B2F" w:rsidP="00B52EBA">
            <w:r>
              <w:t>8</w:t>
            </w:r>
          </w:p>
        </w:tc>
        <w:tc>
          <w:tcPr>
            <w:tcW w:w="906" w:type="dxa"/>
          </w:tcPr>
          <w:p w:rsidR="009E0B2F" w:rsidRDefault="009E0B2F" w:rsidP="00B52EBA">
            <w:r>
              <w:t>8.0</w:t>
            </w:r>
          </w:p>
        </w:tc>
        <w:tc>
          <w:tcPr>
            <w:tcW w:w="5925" w:type="dxa"/>
          </w:tcPr>
          <w:p w:rsidR="009E0B2F" w:rsidRDefault="009E0B2F" w:rsidP="00B52EBA">
            <w:r>
              <w:t>Added watchdog checkpoints.</w:t>
            </w:r>
          </w:p>
        </w:tc>
        <w:tc>
          <w:tcPr>
            <w:tcW w:w="1161" w:type="dxa"/>
          </w:tcPr>
          <w:p w:rsidR="009E0B2F" w:rsidRDefault="009E0B2F" w:rsidP="00B52EBA">
            <w:r>
              <w:t>16-Sept-12</w:t>
            </w:r>
          </w:p>
        </w:tc>
        <w:tc>
          <w:tcPr>
            <w:tcW w:w="1072" w:type="dxa"/>
          </w:tcPr>
          <w:p w:rsidR="009E0B2F" w:rsidRDefault="009E0B2F" w:rsidP="00B52EBA">
            <w:r>
              <w:t>B WL</w:t>
            </w:r>
          </w:p>
        </w:tc>
      </w:tr>
      <w:tr w:rsidR="007C2FA3" w:rsidTr="004223A5">
        <w:tc>
          <w:tcPr>
            <w:tcW w:w="609" w:type="dxa"/>
          </w:tcPr>
          <w:p w:rsidR="007C2FA3" w:rsidRDefault="007C2FA3" w:rsidP="00B52EBA">
            <w:r>
              <w:t>9</w:t>
            </w:r>
          </w:p>
        </w:tc>
        <w:tc>
          <w:tcPr>
            <w:tcW w:w="906" w:type="dxa"/>
          </w:tcPr>
          <w:p w:rsidR="007C2FA3" w:rsidRDefault="007C2FA3" w:rsidP="00B52EBA">
            <w:r>
              <w:t>9.0</w:t>
            </w:r>
          </w:p>
        </w:tc>
        <w:tc>
          <w:tcPr>
            <w:tcW w:w="5925" w:type="dxa"/>
          </w:tcPr>
          <w:p w:rsidR="007C2FA3" w:rsidRDefault="007C2FA3" w:rsidP="00B52EBA">
            <w:r>
              <w:t xml:space="preserve">Corrected Internal variable software segment type </w:t>
            </w:r>
          </w:p>
        </w:tc>
        <w:tc>
          <w:tcPr>
            <w:tcW w:w="1161" w:type="dxa"/>
          </w:tcPr>
          <w:p w:rsidR="007C2FA3" w:rsidRDefault="007C2FA3" w:rsidP="00B52EBA">
            <w:r>
              <w:t>19-Sep-12</w:t>
            </w:r>
          </w:p>
        </w:tc>
        <w:tc>
          <w:tcPr>
            <w:tcW w:w="1072" w:type="dxa"/>
          </w:tcPr>
          <w:p w:rsidR="007C2FA3" w:rsidRDefault="007C2FA3" w:rsidP="00B52EBA">
            <w:r>
              <w:t>SSK</w:t>
            </w:r>
          </w:p>
        </w:tc>
      </w:tr>
      <w:tr w:rsidR="007E2E36" w:rsidTr="004223A5">
        <w:tc>
          <w:tcPr>
            <w:tcW w:w="609" w:type="dxa"/>
          </w:tcPr>
          <w:p w:rsidR="007E2E36" w:rsidRDefault="007E2E36" w:rsidP="00B52EBA">
            <w:r>
              <w:t>10</w:t>
            </w:r>
          </w:p>
        </w:tc>
        <w:tc>
          <w:tcPr>
            <w:tcW w:w="906" w:type="dxa"/>
          </w:tcPr>
          <w:p w:rsidR="007E2E36" w:rsidRDefault="007E2E36" w:rsidP="00B52EBA">
            <w:r>
              <w:t>10</w:t>
            </w:r>
          </w:p>
        </w:tc>
        <w:tc>
          <w:tcPr>
            <w:tcW w:w="5925" w:type="dxa"/>
          </w:tcPr>
          <w:p w:rsidR="007E2E36" w:rsidRDefault="007E2E36" w:rsidP="00B52EBA">
            <w:r>
              <w:t>Corrected for Watchdog naming error</w:t>
            </w:r>
          </w:p>
        </w:tc>
        <w:tc>
          <w:tcPr>
            <w:tcW w:w="1161" w:type="dxa"/>
          </w:tcPr>
          <w:p w:rsidR="007E2E36" w:rsidRDefault="007E2E36" w:rsidP="00B52EBA">
            <w:r>
              <w:t>24-Sep-12</w:t>
            </w:r>
          </w:p>
        </w:tc>
        <w:tc>
          <w:tcPr>
            <w:tcW w:w="1072" w:type="dxa"/>
          </w:tcPr>
          <w:p w:rsidR="007E2E36" w:rsidRDefault="007E2E36" w:rsidP="00B52EBA">
            <w:r>
              <w:t>Selva</w:t>
            </w:r>
          </w:p>
        </w:tc>
      </w:tr>
      <w:tr w:rsidR="00EE724D" w:rsidTr="004223A5">
        <w:tc>
          <w:tcPr>
            <w:tcW w:w="609" w:type="dxa"/>
          </w:tcPr>
          <w:p w:rsidR="00EE724D" w:rsidRDefault="00EE724D" w:rsidP="00B52EBA">
            <w:r>
              <w:t>11</w:t>
            </w:r>
          </w:p>
        </w:tc>
        <w:tc>
          <w:tcPr>
            <w:tcW w:w="906" w:type="dxa"/>
          </w:tcPr>
          <w:p w:rsidR="00EE724D" w:rsidRDefault="00EE724D" w:rsidP="00B52EBA">
            <w:r>
              <w:t>11</w:t>
            </w:r>
          </w:p>
        </w:tc>
        <w:tc>
          <w:tcPr>
            <w:tcW w:w="5925" w:type="dxa"/>
          </w:tcPr>
          <w:p w:rsidR="00EE724D" w:rsidRDefault="00EE724D" w:rsidP="00B52EBA">
            <w:r>
              <w:t>Redundant storage of CRFMtrTrqCmd</w:t>
            </w:r>
          </w:p>
        </w:tc>
        <w:tc>
          <w:tcPr>
            <w:tcW w:w="1161" w:type="dxa"/>
          </w:tcPr>
          <w:p w:rsidR="00EE724D" w:rsidRDefault="008A7225" w:rsidP="00B52EBA">
            <w:r>
              <w:t>04-Oct</w:t>
            </w:r>
            <w:r w:rsidR="00EE724D">
              <w:t>-12</w:t>
            </w:r>
          </w:p>
        </w:tc>
        <w:tc>
          <w:tcPr>
            <w:tcW w:w="1072" w:type="dxa"/>
          </w:tcPr>
          <w:p w:rsidR="00EE724D" w:rsidRDefault="00EE724D" w:rsidP="00B52EBA">
            <w:r>
              <w:t>NRAR</w:t>
            </w:r>
          </w:p>
        </w:tc>
      </w:tr>
      <w:tr w:rsidR="00374D3A" w:rsidTr="004223A5">
        <w:trPr>
          <w:ins w:id="31" w:author="Blake Latchford" w:date="2012-11-12T17:25:00Z"/>
        </w:trPr>
        <w:tc>
          <w:tcPr>
            <w:tcW w:w="609" w:type="dxa"/>
          </w:tcPr>
          <w:p w:rsidR="00374D3A" w:rsidRDefault="00374D3A" w:rsidP="00B52EBA">
            <w:pPr>
              <w:rPr>
                <w:ins w:id="32" w:author="Blake Latchford" w:date="2012-11-12T17:25:00Z"/>
              </w:rPr>
            </w:pPr>
            <w:ins w:id="33" w:author="Blake Latchford" w:date="2012-11-12T17:25:00Z">
              <w:r>
                <w:t>12</w:t>
              </w:r>
            </w:ins>
          </w:p>
        </w:tc>
        <w:tc>
          <w:tcPr>
            <w:tcW w:w="906" w:type="dxa"/>
          </w:tcPr>
          <w:p w:rsidR="00374D3A" w:rsidRDefault="00374D3A" w:rsidP="00B52EBA">
            <w:pPr>
              <w:rPr>
                <w:ins w:id="34" w:author="Blake Latchford" w:date="2012-11-12T17:25:00Z"/>
              </w:rPr>
            </w:pPr>
            <w:ins w:id="35" w:author="Blake Latchford" w:date="2012-11-12T17:25:00Z">
              <w:r>
                <w:t>12</w:t>
              </w:r>
            </w:ins>
          </w:p>
        </w:tc>
        <w:tc>
          <w:tcPr>
            <w:tcW w:w="5925" w:type="dxa"/>
          </w:tcPr>
          <w:p w:rsidR="00374D3A" w:rsidRDefault="00374D3A" w:rsidP="00B52EBA">
            <w:pPr>
              <w:rPr>
                <w:ins w:id="36" w:author="Blake Latchford" w:date="2012-11-12T17:25:00Z"/>
              </w:rPr>
            </w:pPr>
            <w:ins w:id="37" w:author="Blake Latchford" w:date="2012-11-12T17:25:00Z">
              <w:r>
                <w:t>Redundant storage of MRFMtrTrqCmd</w:t>
              </w:r>
            </w:ins>
          </w:p>
        </w:tc>
        <w:tc>
          <w:tcPr>
            <w:tcW w:w="1161" w:type="dxa"/>
          </w:tcPr>
          <w:p w:rsidR="00374D3A" w:rsidRDefault="00374D3A" w:rsidP="00B52EBA">
            <w:pPr>
              <w:rPr>
                <w:ins w:id="38" w:author="Blake Latchford" w:date="2012-11-12T17:25:00Z"/>
              </w:rPr>
            </w:pPr>
            <w:ins w:id="39" w:author="Blake Latchford" w:date="2012-11-12T17:26:00Z">
              <w:r>
                <w:t>12-Nov-12</w:t>
              </w:r>
            </w:ins>
          </w:p>
        </w:tc>
        <w:tc>
          <w:tcPr>
            <w:tcW w:w="1072" w:type="dxa"/>
          </w:tcPr>
          <w:p w:rsidR="00374D3A" w:rsidRDefault="00374D3A" w:rsidP="00B52EBA">
            <w:pPr>
              <w:rPr>
                <w:ins w:id="40" w:author="Blake Latchford" w:date="2012-11-12T17:25:00Z"/>
              </w:rPr>
            </w:pPr>
            <w:ins w:id="41" w:author="Blake Latchford" w:date="2012-11-12T17:26:00Z">
              <w:r>
                <w:t>BWL</w:t>
              </w:r>
            </w:ins>
          </w:p>
        </w:tc>
      </w:tr>
    </w:tbl>
    <w:p w:rsidR="00D25CFA" w:rsidRDefault="00D25CFA" w:rsidP="00D25CFA"/>
    <w:p w:rsidR="00AE3C7E" w:rsidRDefault="00AE3C7E"/>
    <w:sectPr w:rsidR="00AE3C7E" w:rsidSect="00E41FA2">
      <w:headerReference w:type="default" r:id="rId16"/>
      <w:footerReference w:type="default" r:id="rId1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E64" w:rsidRDefault="00CC7E64" w:rsidP="00D25CFA">
      <w:pPr>
        <w:spacing w:after="0"/>
      </w:pPr>
      <w:r>
        <w:separator/>
      </w:r>
    </w:p>
  </w:endnote>
  <w:endnote w:type="continuationSeparator" w:id="0">
    <w:p w:rsidR="00CC7E64" w:rsidRDefault="00CC7E64" w:rsidP="00D25CF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5BF" w:rsidRDefault="00DF72EE">
    <w:pPr>
      <w:pStyle w:val="Footer"/>
    </w:pPr>
    <w:r>
      <w:rPr>
        <w:snapToGrid w:val="0"/>
      </w:rPr>
      <w:tab/>
      <w:t>DELPHI CONFIDENTIAL</w:t>
    </w:r>
    <w:r>
      <w:rPr>
        <w:snapToGrid w:val="0"/>
      </w:rPr>
      <w:tab/>
    </w:r>
    <w:r>
      <w:rPr>
        <w:snapToGrid w:val="0"/>
        <w:sz w:val="16"/>
      </w:rPr>
      <w:t>S/W module design template, Rev 2.2b</w:t>
    </w:r>
    <w:r w:rsidR="00D25CFA">
      <w:rPr>
        <w:snapToGrid w:val="0"/>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E64" w:rsidRDefault="00CC7E64" w:rsidP="00D25CFA">
      <w:pPr>
        <w:spacing w:after="0"/>
      </w:pPr>
      <w:r>
        <w:separator/>
      </w:r>
    </w:p>
  </w:footnote>
  <w:footnote w:type="continuationSeparator" w:id="0">
    <w:p w:rsidR="00CC7E64" w:rsidRDefault="00CC7E64" w:rsidP="00D25CF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5BF" w:rsidRDefault="00DF72EE">
    <w:pPr>
      <w:pStyle w:val="Header"/>
      <w:pBdr>
        <w:bottom w:val="single" w:sz="4" w:space="1" w:color="auto"/>
      </w:pBdr>
      <w:jc w:val="center"/>
      <w:rPr>
        <w:b/>
      </w:rPr>
    </w:pPr>
    <w:r>
      <w:rPr>
        <w:b/>
      </w:rPr>
      <w:t>NEXT GENERATION SOFTWARE DESIGN– MODULE DESIGN SPECIFICATION</w:t>
    </w:r>
  </w:p>
  <w:tbl>
    <w:tblPr>
      <w:tblW w:w="8910" w:type="dxa"/>
      <w:tblInd w:w="18" w:type="dxa"/>
      <w:tblLayout w:type="fixed"/>
      <w:tblLook w:val="0000"/>
    </w:tblPr>
    <w:tblGrid>
      <w:gridCol w:w="990"/>
      <w:gridCol w:w="1530"/>
      <w:gridCol w:w="1260"/>
      <w:gridCol w:w="2610"/>
      <w:gridCol w:w="1170"/>
      <w:gridCol w:w="1350"/>
    </w:tblGrid>
    <w:tr w:rsidR="00C465BF" w:rsidTr="0090298B">
      <w:trPr>
        <w:cantSplit/>
      </w:trPr>
      <w:tc>
        <w:tcPr>
          <w:tcW w:w="990" w:type="dxa"/>
        </w:tcPr>
        <w:p w:rsidR="00C465BF" w:rsidRDefault="00DF72EE">
          <w:pPr>
            <w:pStyle w:val="Header"/>
          </w:pPr>
          <w:r>
            <w:t>Title:</w:t>
          </w:r>
        </w:p>
      </w:tc>
      <w:tc>
        <w:tcPr>
          <w:tcW w:w="5400" w:type="dxa"/>
          <w:gridSpan w:val="3"/>
          <w:vMerge w:val="restart"/>
        </w:tcPr>
        <w:p w:rsidR="00FB6A82" w:rsidRDefault="009126D4">
          <w:pPr>
            <w:pStyle w:val="Header"/>
          </w:pPr>
          <w:r>
            <w:t xml:space="preserve">Controlled Disable Shutdown </w:t>
          </w:r>
        </w:p>
        <w:p w:rsidR="00C465BF" w:rsidRDefault="00DF72EE">
          <w:pPr>
            <w:pStyle w:val="Header"/>
          </w:pPr>
          <w:r>
            <w:t>Gen II+ EPS</w:t>
          </w:r>
        </w:p>
      </w:tc>
      <w:tc>
        <w:tcPr>
          <w:tcW w:w="1170" w:type="dxa"/>
        </w:tcPr>
        <w:p w:rsidR="00C465BF" w:rsidRDefault="00DF72EE">
          <w:pPr>
            <w:pStyle w:val="Header"/>
          </w:pPr>
          <w:r>
            <w:t>Revision:</w:t>
          </w:r>
        </w:p>
      </w:tc>
      <w:tc>
        <w:tcPr>
          <w:tcW w:w="1350" w:type="dxa"/>
        </w:tcPr>
        <w:p w:rsidR="00C465BF" w:rsidRPr="00FF13CF" w:rsidRDefault="00112CA9" w:rsidP="00C22B84">
          <w:pPr>
            <w:pStyle w:val="Header"/>
          </w:pPr>
          <w:ins w:id="42" w:author="Owen Tosh (nzx5jd)" w:date="2013-01-24T16:16:00Z">
            <w:r>
              <w:t>13</w:t>
            </w:r>
          </w:ins>
        </w:p>
      </w:tc>
    </w:tr>
    <w:tr w:rsidR="00C465BF" w:rsidTr="0090298B">
      <w:trPr>
        <w:cantSplit/>
      </w:trPr>
      <w:tc>
        <w:tcPr>
          <w:tcW w:w="990" w:type="dxa"/>
        </w:tcPr>
        <w:p w:rsidR="00C465BF" w:rsidRDefault="00DF72EE">
          <w:pPr>
            <w:pStyle w:val="Header"/>
          </w:pPr>
          <w:r>
            <w:t xml:space="preserve">Product:     </w:t>
          </w:r>
        </w:p>
      </w:tc>
      <w:tc>
        <w:tcPr>
          <w:tcW w:w="5400" w:type="dxa"/>
          <w:gridSpan w:val="3"/>
          <w:vMerge/>
        </w:tcPr>
        <w:p w:rsidR="00C465BF" w:rsidRDefault="00CC7E64">
          <w:pPr>
            <w:pStyle w:val="Header"/>
            <w:jc w:val="center"/>
          </w:pPr>
        </w:p>
      </w:tc>
      <w:tc>
        <w:tcPr>
          <w:tcW w:w="1170" w:type="dxa"/>
        </w:tcPr>
        <w:p w:rsidR="00C465BF" w:rsidRDefault="00DF72EE">
          <w:pPr>
            <w:pStyle w:val="Header"/>
          </w:pPr>
          <w:r>
            <w:t>Rev. Date:</w:t>
          </w:r>
        </w:p>
      </w:tc>
      <w:tc>
        <w:tcPr>
          <w:tcW w:w="1350" w:type="dxa"/>
        </w:tcPr>
        <w:p w:rsidR="00C465BF" w:rsidRDefault="00112CA9" w:rsidP="00112CA9">
          <w:pPr>
            <w:pStyle w:val="Header"/>
          </w:pPr>
          <w:ins w:id="43" w:author="Owen Tosh (nzx5jd)" w:date="2013-01-24T16:16:00Z">
            <w:r>
              <w:t>24-Jan-13</w:t>
            </w:r>
          </w:ins>
        </w:p>
      </w:tc>
    </w:tr>
    <w:tr w:rsidR="00C465BF" w:rsidTr="0090298B">
      <w:trPr>
        <w:cantSplit/>
      </w:trPr>
      <w:tc>
        <w:tcPr>
          <w:tcW w:w="990" w:type="dxa"/>
        </w:tcPr>
        <w:p w:rsidR="00C465BF" w:rsidRDefault="00DF72EE">
          <w:pPr>
            <w:pStyle w:val="Header"/>
          </w:pPr>
          <w:r>
            <w:t>Group:</w:t>
          </w:r>
        </w:p>
      </w:tc>
      <w:tc>
        <w:tcPr>
          <w:tcW w:w="1530" w:type="dxa"/>
        </w:tcPr>
        <w:p w:rsidR="00C465BF" w:rsidRDefault="00DF72EE">
          <w:pPr>
            <w:pStyle w:val="Header"/>
          </w:pPr>
          <w:r>
            <w:t>ESG</w:t>
          </w:r>
        </w:p>
      </w:tc>
      <w:tc>
        <w:tcPr>
          <w:tcW w:w="1260" w:type="dxa"/>
        </w:tcPr>
        <w:p w:rsidR="00C465BF" w:rsidRDefault="00DF72EE" w:rsidP="0065454B">
          <w:pPr>
            <w:pStyle w:val="Header"/>
          </w:pPr>
          <w:r>
            <w:t>Originator:</w:t>
          </w:r>
          <w:r w:rsidR="005D3C8E">
            <w:t xml:space="preserve"> </w:t>
          </w:r>
        </w:p>
      </w:tc>
      <w:tc>
        <w:tcPr>
          <w:tcW w:w="2610" w:type="dxa"/>
        </w:tcPr>
        <w:p w:rsidR="00C465BF" w:rsidRDefault="00112CA9" w:rsidP="00112CA9">
          <w:pPr>
            <w:pStyle w:val="Header"/>
          </w:pPr>
          <w:ins w:id="44" w:author="Owen Tosh (nzx5jd)" w:date="2013-01-24T16:16:00Z">
            <w:r>
              <w:t>Owen Tosh (nzx5jd)</w:t>
            </w:r>
          </w:ins>
        </w:p>
      </w:tc>
      <w:tc>
        <w:tcPr>
          <w:tcW w:w="1170" w:type="dxa"/>
        </w:tcPr>
        <w:p w:rsidR="00C465BF" w:rsidRDefault="00DF72EE">
          <w:pPr>
            <w:pStyle w:val="Header"/>
          </w:pPr>
          <w:r>
            <w:t>Page:</w:t>
          </w:r>
        </w:p>
      </w:tc>
      <w:tc>
        <w:tcPr>
          <w:tcW w:w="1350" w:type="dxa"/>
        </w:tcPr>
        <w:p w:rsidR="00C465BF" w:rsidRDefault="00E66CF9">
          <w:pPr>
            <w:pStyle w:val="Header"/>
          </w:pPr>
          <w:r>
            <w:rPr>
              <w:rStyle w:val="PageNumber"/>
            </w:rPr>
            <w:fldChar w:fldCharType="begin"/>
          </w:r>
          <w:r w:rsidR="00DF72EE">
            <w:rPr>
              <w:rStyle w:val="PageNumber"/>
            </w:rPr>
            <w:instrText xml:space="preserve"> PAGE </w:instrText>
          </w:r>
          <w:r>
            <w:rPr>
              <w:rStyle w:val="PageNumber"/>
            </w:rPr>
            <w:fldChar w:fldCharType="separate"/>
          </w:r>
          <w:r w:rsidR="00601A38">
            <w:rPr>
              <w:rStyle w:val="PageNumber"/>
              <w:noProof/>
            </w:rPr>
            <w:t>1</w:t>
          </w:r>
          <w:r>
            <w:rPr>
              <w:rStyle w:val="PageNumber"/>
            </w:rPr>
            <w:fldChar w:fldCharType="end"/>
          </w:r>
          <w:r w:rsidR="00DF72EE">
            <w:rPr>
              <w:rStyle w:val="PageNumber"/>
            </w:rPr>
            <w:t xml:space="preserve"> of </w:t>
          </w:r>
          <w:r>
            <w:rPr>
              <w:rStyle w:val="PageNumber"/>
            </w:rPr>
            <w:fldChar w:fldCharType="begin"/>
          </w:r>
          <w:r w:rsidR="00DF72EE">
            <w:rPr>
              <w:rStyle w:val="PageNumber"/>
            </w:rPr>
            <w:instrText xml:space="preserve"> NUMPAGES </w:instrText>
          </w:r>
          <w:r>
            <w:rPr>
              <w:rStyle w:val="PageNumber"/>
            </w:rPr>
            <w:fldChar w:fldCharType="separate"/>
          </w:r>
          <w:r w:rsidR="00601A38">
            <w:rPr>
              <w:rStyle w:val="PageNumber"/>
              <w:noProof/>
            </w:rPr>
            <w:t>15</w:t>
          </w:r>
          <w:r>
            <w:rPr>
              <w:rStyle w:val="PageNumber"/>
            </w:rPr>
            <w:fldChar w:fldCharType="end"/>
          </w:r>
        </w:p>
      </w:tc>
    </w:tr>
  </w:tbl>
  <w:p w:rsidR="00C465BF" w:rsidRDefault="00CC7E64">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D975107"/>
    <w:multiLevelType w:val="multilevel"/>
    <w:tmpl w:val="5ACA63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06"/>
        </w:tabs>
        <w:ind w:left="120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0"/>
  </w:num>
  <w:num w:numId="3">
    <w:abstractNumId w:val="1"/>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20"/>
  <w:characterSpacingControl w:val="doNotCompress"/>
  <w:footnotePr>
    <w:footnote w:id="-1"/>
    <w:footnote w:id="0"/>
  </w:footnotePr>
  <w:endnotePr>
    <w:endnote w:id="-1"/>
    <w:endnote w:id="0"/>
  </w:endnotePr>
  <w:compat/>
  <w:rsids>
    <w:rsidRoot w:val="00D25CFA"/>
    <w:rsid w:val="000149C2"/>
    <w:rsid w:val="0001568E"/>
    <w:rsid w:val="00021286"/>
    <w:rsid w:val="0003094E"/>
    <w:rsid w:val="00030D0D"/>
    <w:rsid w:val="00032EF1"/>
    <w:rsid w:val="000421FF"/>
    <w:rsid w:val="000472E8"/>
    <w:rsid w:val="00070892"/>
    <w:rsid w:val="0007457C"/>
    <w:rsid w:val="00080A55"/>
    <w:rsid w:val="00081F0D"/>
    <w:rsid w:val="0008306D"/>
    <w:rsid w:val="00096C6A"/>
    <w:rsid w:val="000A3AD3"/>
    <w:rsid w:val="000A54C9"/>
    <w:rsid w:val="000B115D"/>
    <w:rsid w:val="000B65F6"/>
    <w:rsid w:val="000C1B4F"/>
    <w:rsid w:val="000C625F"/>
    <w:rsid w:val="000D6964"/>
    <w:rsid w:val="000E3FEB"/>
    <w:rsid w:val="000F1856"/>
    <w:rsid w:val="000F5238"/>
    <w:rsid w:val="000F6BCD"/>
    <w:rsid w:val="000F7AFB"/>
    <w:rsid w:val="00112CA9"/>
    <w:rsid w:val="0013017D"/>
    <w:rsid w:val="00152AD0"/>
    <w:rsid w:val="00156592"/>
    <w:rsid w:val="00156938"/>
    <w:rsid w:val="00160D77"/>
    <w:rsid w:val="00163A71"/>
    <w:rsid w:val="00166CC5"/>
    <w:rsid w:val="00171825"/>
    <w:rsid w:val="00173299"/>
    <w:rsid w:val="00184C3F"/>
    <w:rsid w:val="001A0884"/>
    <w:rsid w:val="001B0EC7"/>
    <w:rsid w:val="001B13F5"/>
    <w:rsid w:val="001C6455"/>
    <w:rsid w:val="001D522D"/>
    <w:rsid w:val="001E7446"/>
    <w:rsid w:val="001F572D"/>
    <w:rsid w:val="001F7BE6"/>
    <w:rsid w:val="00214E61"/>
    <w:rsid w:val="00215720"/>
    <w:rsid w:val="002269D2"/>
    <w:rsid w:val="00232C31"/>
    <w:rsid w:val="00232CC8"/>
    <w:rsid w:val="002410B3"/>
    <w:rsid w:val="00246ABA"/>
    <w:rsid w:val="00272F84"/>
    <w:rsid w:val="0029373C"/>
    <w:rsid w:val="002A391C"/>
    <w:rsid w:val="002A78ED"/>
    <w:rsid w:val="002B2B30"/>
    <w:rsid w:val="002F3A84"/>
    <w:rsid w:val="00300D8F"/>
    <w:rsid w:val="00307CD5"/>
    <w:rsid w:val="00326F97"/>
    <w:rsid w:val="00334CF3"/>
    <w:rsid w:val="00335744"/>
    <w:rsid w:val="00374D3A"/>
    <w:rsid w:val="00383522"/>
    <w:rsid w:val="003845F2"/>
    <w:rsid w:val="003B6344"/>
    <w:rsid w:val="003C1CC0"/>
    <w:rsid w:val="003C39F3"/>
    <w:rsid w:val="003C7431"/>
    <w:rsid w:val="003D2277"/>
    <w:rsid w:val="003E0FCF"/>
    <w:rsid w:val="00404969"/>
    <w:rsid w:val="00405050"/>
    <w:rsid w:val="004223A5"/>
    <w:rsid w:val="0042452D"/>
    <w:rsid w:val="00424C79"/>
    <w:rsid w:val="00433E67"/>
    <w:rsid w:val="00440230"/>
    <w:rsid w:val="00446873"/>
    <w:rsid w:val="00447CF2"/>
    <w:rsid w:val="00467BE6"/>
    <w:rsid w:val="00485A32"/>
    <w:rsid w:val="00485EE9"/>
    <w:rsid w:val="00493F7D"/>
    <w:rsid w:val="004964C7"/>
    <w:rsid w:val="00497D2A"/>
    <w:rsid w:val="004A0F82"/>
    <w:rsid w:val="004B05D2"/>
    <w:rsid w:val="004C61C2"/>
    <w:rsid w:val="004E20A1"/>
    <w:rsid w:val="004E7A57"/>
    <w:rsid w:val="004F1592"/>
    <w:rsid w:val="004F3D14"/>
    <w:rsid w:val="005024AE"/>
    <w:rsid w:val="00513C0A"/>
    <w:rsid w:val="0051769C"/>
    <w:rsid w:val="00530C5A"/>
    <w:rsid w:val="00535669"/>
    <w:rsid w:val="00552138"/>
    <w:rsid w:val="005532BD"/>
    <w:rsid w:val="0056171D"/>
    <w:rsid w:val="00573A11"/>
    <w:rsid w:val="00577C99"/>
    <w:rsid w:val="00580672"/>
    <w:rsid w:val="00591B01"/>
    <w:rsid w:val="005B2110"/>
    <w:rsid w:val="005D1F99"/>
    <w:rsid w:val="005D3C8E"/>
    <w:rsid w:val="005D4504"/>
    <w:rsid w:val="005E5EAC"/>
    <w:rsid w:val="00601A38"/>
    <w:rsid w:val="006419E7"/>
    <w:rsid w:val="00647112"/>
    <w:rsid w:val="0065454B"/>
    <w:rsid w:val="006549BA"/>
    <w:rsid w:val="00654DC9"/>
    <w:rsid w:val="006574A8"/>
    <w:rsid w:val="00667A00"/>
    <w:rsid w:val="00682E4A"/>
    <w:rsid w:val="00694E95"/>
    <w:rsid w:val="0069742C"/>
    <w:rsid w:val="006A3097"/>
    <w:rsid w:val="006E320D"/>
    <w:rsid w:val="00704971"/>
    <w:rsid w:val="007120C8"/>
    <w:rsid w:val="00714FA9"/>
    <w:rsid w:val="00766B6B"/>
    <w:rsid w:val="00780BF4"/>
    <w:rsid w:val="007A1299"/>
    <w:rsid w:val="007A2850"/>
    <w:rsid w:val="007A2D85"/>
    <w:rsid w:val="007B0119"/>
    <w:rsid w:val="007B08FC"/>
    <w:rsid w:val="007C2FA3"/>
    <w:rsid w:val="007C6044"/>
    <w:rsid w:val="007E2E36"/>
    <w:rsid w:val="007F050B"/>
    <w:rsid w:val="008270B2"/>
    <w:rsid w:val="008379C9"/>
    <w:rsid w:val="00856EE6"/>
    <w:rsid w:val="00873952"/>
    <w:rsid w:val="008A7225"/>
    <w:rsid w:val="008B0772"/>
    <w:rsid w:val="008B4BDA"/>
    <w:rsid w:val="008E5F8F"/>
    <w:rsid w:val="008F537B"/>
    <w:rsid w:val="009126D4"/>
    <w:rsid w:val="00914DED"/>
    <w:rsid w:val="009252C3"/>
    <w:rsid w:val="00933CF4"/>
    <w:rsid w:val="009401F3"/>
    <w:rsid w:val="009636D2"/>
    <w:rsid w:val="009762CB"/>
    <w:rsid w:val="009A040B"/>
    <w:rsid w:val="009A2EF3"/>
    <w:rsid w:val="009A53DC"/>
    <w:rsid w:val="009B6893"/>
    <w:rsid w:val="009C1D12"/>
    <w:rsid w:val="009C5D37"/>
    <w:rsid w:val="009D06CA"/>
    <w:rsid w:val="009E0B2F"/>
    <w:rsid w:val="009E3000"/>
    <w:rsid w:val="009F0091"/>
    <w:rsid w:val="009F188F"/>
    <w:rsid w:val="009F26B5"/>
    <w:rsid w:val="009F47E6"/>
    <w:rsid w:val="009F54DC"/>
    <w:rsid w:val="00A052DE"/>
    <w:rsid w:val="00A06BF6"/>
    <w:rsid w:val="00A12C93"/>
    <w:rsid w:val="00A142BD"/>
    <w:rsid w:val="00A3177D"/>
    <w:rsid w:val="00A32058"/>
    <w:rsid w:val="00A40F6D"/>
    <w:rsid w:val="00A45DFC"/>
    <w:rsid w:val="00AA6DB4"/>
    <w:rsid w:val="00AE3C7E"/>
    <w:rsid w:val="00AE5291"/>
    <w:rsid w:val="00B07F25"/>
    <w:rsid w:val="00B44E22"/>
    <w:rsid w:val="00B600E7"/>
    <w:rsid w:val="00B64184"/>
    <w:rsid w:val="00B673BF"/>
    <w:rsid w:val="00B75E32"/>
    <w:rsid w:val="00B773A6"/>
    <w:rsid w:val="00B773E4"/>
    <w:rsid w:val="00B81054"/>
    <w:rsid w:val="00B9370E"/>
    <w:rsid w:val="00B964C9"/>
    <w:rsid w:val="00BA0143"/>
    <w:rsid w:val="00BA497E"/>
    <w:rsid w:val="00BB629F"/>
    <w:rsid w:val="00BC64BE"/>
    <w:rsid w:val="00BD5B2F"/>
    <w:rsid w:val="00BD721E"/>
    <w:rsid w:val="00BF063B"/>
    <w:rsid w:val="00C11620"/>
    <w:rsid w:val="00C22B84"/>
    <w:rsid w:val="00C364B4"/>
    <w:rsid w:val="00C42EEF"/>
    <w:rsid w:val="00C45BD9"/>
    <w:rsid w:val="00C51A01"/>
    <w:rsid w:val="00C528E5"/>
    <w:rsid w:val="00C73F2D"/>
    <w:rsid w:val="00C82577"/>
    <w:rsid w:val="00C84932"/>
    <w:rsid w:val="00C921DB"/>
    <w:rsid w:val="00CA536B"/>
    <w:rsid w:val="00CC0799"/>
    <w:rsid w:val="00CC4C50"/>
    <w:rsid w:val="00CC7E64"/>
    <w:rsid w:val="00CD5F14"/>
    <w:rsid w:val="00CE4D24"/>
    <w:rsid w:val="00D01D7F"/>
    <w:rsid w:val="00D071B0"/>
    <w:rsid w:val="00D13E8F"/>
    <w:rsid w:val="00D25CFA"/>
    <w:rsid w:val="00D3186A"/>
    <w:rsid w:val="00D35DDB"/>
    <w:rsid w:val="00D41DA0"/>
    <w:rsid w:val="00D46A0B"/>
    <w:rsid w:val="00D46BA2"/>
    <w:rsid w:val="00D51AD4"/>
    <w:rsid w:val="00D53662"/>
    <w:rsid w:val="00D57CFA"/>
    <w:rsid w:val="00D61457"/>
    <w:rsid w:val="00D73BE2"/>
    <w:rsid w:val="00D75BBD"/>
    <w:rsid w:val="00D83301"/>
    <w:rsid w:val="00D92EA3"/>
    <w:rsid w:val="00D9322F"/>
    <w:rsid w:val="00DA25FB"/>
    <w:rsid w:val="00DA6F0E"/>
    <w:rsid w:val="00DB17FA"/>
    <w:rsid w:val="00DB7C51"/>
    <w:rsid w:val="00DF5E5A"/>
    <w:rsid w:val="00DF72EE"/>
    <w:rsid w:val="00E11EBC"/>
    <w:rsid w:val="00E12D6A"/>
    <w:rsid w:val="00E26C1C"/>
    <w:rsid w:val="00E44187"/>
    <w:rsid w:val="00E5100D"/>
    <w:rsid w:val="00E5113C"/>
    <w:rsid w:val="00E549ED"/>
    <w:rsid w:val="00E66CF9"/>
    <w:rsid w:val="00EA1602"/>
    <w:rsid w:val="00EC5DDE"/>
    <w:rsid w:val="00EE689C"/>
    <w:rsid w:val="00EE724D"/>
    <w:rsid w:val="00EF0214"/>
    <w:rsid w:val="00EF155F"/>
    <w:rsid w:val="00F123A5"/>
    <w:rsid w:val="00F345A1"/>
    <w:rsid w:val="00F462D4"/>
    <w:rsid w:val="00F900E4"/>
    <w:rsid w:val="00FB1610"/>
    <w:rsid w:val="00FB2F02"/>
    <w:rsid w:val="00FB6A82"/>
    <w:rsid w:val="00FB781F"/>
    <w:rsid w:val="00FC3B29"/>
    <w:rsid w:val="00FC427D"/>
    <w:rsid w:val="00FD6149"/>
    <w:rsid w:val="00FE7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
  <w:smartTagType w:namespaceuri="urn:schemas-microsoft-com:office:smarttags" w:name="PlaceType"/>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CFA"/>
    <w:pPr>
      <w:spacing w:after="12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25CFA"/>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D25CFA"/>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D25CFA"/>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D25CFA"/>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D25CFA"/>
    <w:pPr>
      <w:numPr>
        <w:ilvl w:val="4"/>
        <w:numId w:val="1"/>
      </w:numPr>
      <w:spacing w:before="240" w:after="60"/>
      <w:outlineLvl w:val="4"/>
    </w:pPr>
    <w:rPr>
      <w:sz w:val="22"/>
    </w:rPr>
  </w:style>
  <w:style w:type="paragraph" w:styleId="Heading6">
    <w:name w:val="heading 6"/>
    <w:basedOn w:val="Normal"/>
    <w:next w:val="Normal"/>
    <w:link w:val="Heading6Char"/>
    <w:qFormat/>
    <w:rsid w:val="00D25CFA"/>
    <w:pPr>
      <w:numPr>
        <w:ilvl w:val="5"/>
        <w:numId w:val="1"/>
      </w:numPr>
      <w:spacing w:before="240" w:after="60"/>
      <w:outlineLvl w:val="5"/>
    </w:pPr>
    <w:rPr>
      <w:i/>
      <w:sz w:val="22"/>
    </w:rPr>
  </w:style>
  <w:style w:type="paragraph" w:styleId="Heading7">
    <w:name w:val="heading 7"/>
    <w:basedOn w:val="Normal"/>
    <w:next w:val="Normal"/>
    <w:link w:val="Heading7Char"/>
    <w:qFormat/>
    <w:rsid w:val="00D25CFA"/>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D25CFA"/>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D25CF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5CFA"/>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D25CFA"/>
    <w:rPr>
      <w:rFonts w:ascii="Arial" w:eastAsia="Times New Roman" w:hAnsi="Arial" w:cs="Times New Roman"/>
      <w:b/>
      <w:sz w:val="24"/>
      <w:szCs w:val="20"/>
    </w:rPr>
  </w:style>
  <w:style w:type="character" w:customStyle="1" w:styleId="Heading3Char">
    <w:name w:val="Heading 3 Char"/>
    <w:basedOn w:val="DefaultParagraphFont"/>
    <w:link w:val="Heading3"/>
    <w:rsid w:val="00D25CFA"/>
    <w:rPr>
      <w:rFonts w:ascii="Arial" w:eastAsia="Times New Roman" w:hAnsi="Arial" w:cs="Times New Roman"/>
      <w:b/>
      <w:sz w:val="24"/>
      <w:szCs w:val="20"/>
    </w:rPr>
  </w:style>
  <w:style w:type="character" w:customStyle="1" w:styleId="Heading4Char">
    <w:name w:val="Heading 4 Char"/>
    <w:basedOn w:val="DefaultParagraphFont"/>
    <w:link w:val="Heading4"/>
    <w:rsid w:val="00D25CFA"/>
    <w:rPr>
      <w:rFonts w:ascii="Arial" w:eastAsia="Times New Roman" w:hAnsi="Arial" w:cs="Times New Roman"/>
      <w:b/>
      <w:sz w:val="24"/>
      <w:szCs w:val="20"/>
    </w:rPr>
  </w:style>
  <w:style w:type="character" w:customStyle="1" w:styleId="Heading5Char">
    <w:name w:val="Heading 5 Char"/>
    <w:basedOn w:val="DefaultParagraphFont"/>
    <w:link w:val="Heading5"/>
    <w:rsid w:val="00D25CFA"/>
    <w:rPr>
      <w:rFonts w:ascii="Times New Roman" w:eastAsia="Times New Roman" w:hAnsi="Times New Roman" w:cs="Times New Roman"/>
      <w:szCs w:val="20"/>
    </w:rPr>
  </w:style>
  <w:style w:type="character" w:customStyle="1" w:styleId="Heading6Char">
    <w:name w:val="Heading 6 Char"/>
    <w:basedOn w:val="DefaultParagraphFont"/>
    <w:link w:val="Heading6"/>
    <w:rsid w:val="00D25CFA"/>
    <w:rPr>
      <w:rFonts w:ascii="Times New Roman" w:eastAsia="Times New Roman" w:hAnsi="Times New Roman" w:cs="Times New Roman"/>
      <w:i/>
      <w:szCs w:val="20"/>
    </w:rPr>
  </w:style>
  <w:style w:type="character" w:customStyle="1" w:styleId="Heading7Char">
    <w:name w:val="Heading 7 Char"/>
    <w:basedOn w:val="DefaultParagraphFont"/>
    <w:link w:val="Heading7"/>
    <w:rsid w:val="00D25CFA"/>
    <w:rPr>
      <w:rFonts w:ascii="Arial" w:eastAsia="Times New Roman" w:hAnsi="Arial" w:cs="Times New Roman"/>
      <w:sz w:val="20"/>
      <w:szCs w:val="20"/>
    </w:rPr>
  </w:style>
  <w:style w:type="character" w:customStyle="1" w:styleId="Heading8Char">
    <w:name w:val="Heading 8 Char"/>
    <w:basedOn w:val="DefaultParagraphFont"/>
    <w:link w:val="Heading8"/>
    <w:rsid w:val="00D25CFA"/>
    <w:rPr>
      <w:rFonts w:ascii="Arial" w:eastAsia="Times New Roman" w:hAnsi="Arial" w:cs="Times New Roman"/>
      <w:i/>
      <w:sz w:val="20"/>
      <w:szCs w:val="20"/>
    </w:rPr>
  </w:style>
  <w:style w:type="character" w:customStyle="1" w:styleId="Heading9Char">
    <w:name w:val="Heading 9 Char"/>
    <w:basedOn w:val="DefaultParagraphFont"/>
    <w:link w:val="Heading9"/>
    <w:rsid w:val="00D25CFA"/>
    <w:rPr>
      <w:rFonts w:ascii="Arial" w:eastAsia="Times New Roman" w:hAnsi="Arial" w:cs="Times New Roman"/>
      <w:b/>
      <w:i/>
      <w:sz w:val="18"/>
      <w:szCs w:val="20"/>
    </w:rPr>
  </w:style>
  <w:style w:type="paragraph" w:styleId="Header">
    <w:name w:val="header"/>
    <w:basedOn w:val="Normal"/>
    <w:link w:val="HeaderChar"/>
    <w:rsid w:val="00D25CFA"/>
    <w:pPr>
      <w:tabs>
        <w:tab w:val="center" w:pos="4320"/>
        <w:tab w:val="right" w:pos="8640"/>
      </w:tabs>
    </w:pPr>
    <w:rPr>
      <w:rFonts w:ascii="Arial" w:hAnsi="Arial"/>
    </w:rPr>
  </w:style>
  <w:style w:type="character" w:customStyle="1" w:styleId="HeaderChar">
    <w:name w:val="Header Char"/>
    <w:basedOn w:val="DefaultParagraphFont"/>
    <w:link w:val="Header"/>
    <w:rsid w:val="00D25CFA"/>
    <w:rPr>
      <w:rFonts w:ascii="Arial" w:eastAsia="Times New Roman" w:hAnsi="Arial" w:cs="Times New Roman"/>
      <w:sz w:val="20"/>
      <w:szCs w:val="20"/>
    </w:rPr>
  </w:style>
  <w:style w:type="paragraph" w:styleId="Footer">
    <w:name w:val="footer"/>
    <w:basedOn w:val="Normal"/>
    <w:link w:val="FooterChar"/>
    <w:rsid w:val="00D25CFA"/>
    <w:pPr>
      <w:tabs>
        <w:tab w:val="center" w:pos="4320"/>
        <w:tab w:val="right" w:pos="8640"/>
      </w:tabs>
    </w:pPr>
  </w:style>
  <w:style w:type="character" w:customStyle="1" w:styleId="FooterChar">
    <w:name w:val="Footer Char"/>
    <w:basedOn w:val="DefaultParagraphFont"/>
    <w:link w:val="Footer"/>
    <w:rsid w:val="00D25CFA"/>
    <w:rPr>
      <w:rFonts w:ascii="Times New Roman" w:eastAsia="Times New Roman" w:hAnsi="Times New Roman" w:cs="Times New Roman"/>
      <w:sz w:val="20"/>
      <w:szCs w:val="20"/>
    </w:rPr>
  </w:style>
  <w:style w:type="character" w:styleId="PageNumber">
    <w:name w:val="page number"/>
    <w:basedOn w:val="DefaultParagraphFont"/>
    <w:rsid w:val="00D25CFA"/>
  </w:style>
  <w:style w:type="table" w:styleId="TableGrid">
    <w:name w:val="Table Grid"/>
    <w:basedOn w:val="TableNormal"/>
    <w:rsid w:val="00D25CFA"/>
    <w:pPr>
      <w:spacing w:after="12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rsid w:val="00D25CFA"/>
    <w:rPr>
      <w:color w:val="FF0000"/>
    </w:rPr>
  </w:style>
  <w:style w:type="character" w:customStyle="1" w:styleId="BodyText3Char">
    <w:name w:val="Body Text 3 Char"/>
    <w:basedOn w:val="DefaultParagraphFont"/>
    <w:link w:val="BodyText3"/>
    <w:rsid w:val="00D25CFA"/>
    <w:rPr>
      <w:rFonts w:ascii="Times New Roman" w:eastAsia="Times New Roman" w:hAnsi="Times New Roman" w:cs="Times New Roman"/>
      <w:color w:val="FF0000"/>
      <w:sz w:val="20"/>
      <w:szCs w:val="20"/>
    </w:rPr>
  </w:style>
  <w:style w:type="paragraph" w:styleId="BalloonText">
    <w:name w:val="Balloon Text"/>
    <w:basedOn w:val="Normal"/>
    <w:link w:val="BalloonTextChar"/>
    <w:uiPriority w:val="99"/>
    <w:semiHidden/>
    <w:unhideWhenUsed/>
    <w:rsid w:val="009F26B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6B5"/>
    <w:rPr>
      <w:rFonts w:ascii="Tahoma" w:eastAsia="Times New Roman" w:hAnsi="Tahoma" w:cs="Tahoma"/>
      <w:sz w:val="16"/>
      <w:szCs w:val="16"/>
    </w:rPr>
  </w:style>
  <w:style w:type="paragraph" w:styleId="Revision">
    <w:name w:val="Revision"/>
    <w:hidden/>
    <w:uiPriority w:val="99"/>
    <w:semiHidden/>
    <w:rsid w:val="00E26C1C"/>
    <w:pPr>
      <w:spacing w:after="0" w:line="240" w:lineRule="auto"/>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15</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6990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Owen Tosh (nzx5jd)</cp:lastModifiedBy>
  <cp:revision>41</cp:revision>
  <cp:lastPrinted>2011-12-15T19:34:00Z</cp:lastPrinted>
  <dcterms:created xsi:type="dcterms:W3CDTF">2012-01-19T18:32:00Z</dcterms:created>
  <dcterms:modified xsi:type="dcterms:W3CDTF">2013-01-24T21:29:00Z</dcterms:modified>
</cp:coreProperties>
</file>