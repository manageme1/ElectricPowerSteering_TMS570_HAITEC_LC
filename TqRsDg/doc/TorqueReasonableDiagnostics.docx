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FD1A31" w:rsidRPr="00414C32">
        <w:t>Torque</w:t>
      </w:r>
      <w:r w:rsidR="00FD1A31">
        <w:t xml:space="preserve"> </w:t>
      </w:r>
      <w:r w:rsidR="00FD1A31" w:rsidRPr="00414C32">
        <w:t>Reasonable</w:t>
      </w:r>
      <w:r w:rsidR="00FD1A31">
        <w:t xml:space="preserve"> </w:t>
      </w:r>
      <w:r w:rsidR="00FD1A31" w:rsidRPr="00414C32">
        <w:t>Diagnostics</w:t>
      </w:r>
    </w:p>
    <w:p w:rsidR="004A781C" w:rsidRDefault="004A781C">
      <w:pPr>
        <w:pStyle w:val="Heading1"/>
      </w:pPr>
      <w:r>
        <w:t>High-Level Description</w:t>
      </w:r>
    </w:p>
    <w:p w:rsidR="004A781C" w:rsidRDefault="00E317FE">
      <w:r w:rsidRPr="0073682B">
        <w:rPr>
          <w:rFonts w:ascii="Calibri" w:hAnsi="Calibri"/>
        </w:rPr>
        <w:t xml:space="preserve">The Torque Reasonableness Diagnostic compares the commanded electromagnetic motor torque (calculated from the commanded </w:t>
      </w:r>
      <w:proofErr w:type="spellStart"/>
      <w:proofErr w:type="gramStart"/>
      <w:r w:rsidRPr="0073682B">
        <w:rPr>
          <w:rFonts w:ascii="Calibri" w:hAnsi="Calibri"/>
        </w:rPr>
        <w:t>Iq</w:t>
      </w:r>
      <w:proofErr w:type="spellEnd"/>
      <w:proofErr w:type="gramEnd"/>
      <w:r w:rsidRPr="0073682B">
        <w:rPr>
          <w:rFonts w:ascii="Calibri" w:hAnsi="Calibri"/>
        </w:rPr>
        <w:t xml:space="preserve"> and Id currents) to the measured electromagnetic torque (calculated from the measured </w:t>
      </w:r>
      <w:proofErr w:type="spellStart"/>
      <w:r w:rsidRPr="0073682B">
        <w:rPr>
          <w:rFonts w:ascii="Calibri" w:hAnsi="Calibri"/>
        </w:rPr>
        <w:t>Iq</w:t>
      </w:r>
      <w:proofErr w:type="spellEnd"/>
      <w:r w:rsidRPr="0073682B">
        <w:rPr>
          <w:rFonts w:ascii="Calibri" w:hAnsi="Calibri"/>
        </w:rPr>
        <w:t xml:space="preserve"> and Id currents) and sets a diagnostic flag when the error is outside of calibrat</w:t>
      </w:r>
      <w:r w:rsidR="00B40FF4">
        <w:rPr>
          <w:rFonts w:ascii="Calibri" w:hAnsi="Calibri"/>
        </w:rPr>
        <w:t>ion</w:t>
      </w:r>
      <w:r w:rsidRPr="0073682B">
        <w:rPr>
          <w:rFonts w:ascii="Calibri" w:hAnsi="Calibri"/>
        </w:rPr>
        <w:t xml:space="preserve"> boundaries for </w:t>
      </w:r>
      <w:r w:rsidR="00B40FF4" w:rsidRPr="0073682B">
        <w:rPr>
          <w:rFonts w:ascii="Calibri" w:hAnsi="Calibri"/>
        </w:rPr>
        <w:t>calibrat</w:t>
      </w:r>
      <w:r w:rsidR="00B40FF4">
        <w:rPr>
          <w:rFonts w:ascii="Calibri" w:hAnsi="Calibri"/>
        </w:rPr>
        <w:t>ion</w:t>
      </w:r>
      <w:r w:rsidR="00B40FF4" w:rsidRPr="0073682B">
        <w:rPr>
          <w:rFonts w:ascii="Calibri" w:hAnsi="Calibri"/>
        </w:rPr>
        <w:t xml:space="preserve"> </w:t>
      </w:r>
      <w:r w:rsidRPr="0073682B">
        <w:rPr>
          <w:rFonts w:ascii="Calibri" w:hAnsi="Calibri"/>
        </w:rPr>
        <w:t>time periods. This diagnostic is intended to trip due to a variety of possible errors within the closed loop control of the motor control, including but not exclusive to certain current measurement errors and output drive errors</w:t>
      </w:r>
      <w:r>
        <w:rPr>
          <w:rFonts w:ascii="Calibri" w:hAnsi="Calibri"/>
        </w:rPr>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E317FE" w:rsidRDefault="00E317FE" w:rsidP="00F141E2">
      <w:pPr>
        <w:jc w:val="center"/>
      </w:pPr>
    </w:p>
    <w:p w:rsidR="004A781C" w:rsidRDefault="004A5ACC">
      <w:r>
        <w:rPr>
          <w:noProof/>
        </w:rPr>
        <w:drawing>
          <wp:inline distT="0" distB="0" distL="0" distR="0" wp14:anchorId="7C1BA31B" wp14:editId="4B4D2F3B">
            <wp:extent cx="253365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16505"/>
                    </a:xfrm>
                    <a:prstGeom prst="rect">
                      <a:avLst/>
                    </a:prstGeom>
                    <a:noFill/>
                    <a:ln>
                      <a:noFill/>
                    </a:ln>
                  </pic:spPr>
                </pic:pic>
              </a:graphicData>
            </a:graphic>
          </wp:inline>
        </w:drawing>
      </w:r>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310"/>
        <w:gridCol w:w="3600"/>
      </w:tblGrid>
      <w:tr w:rsidR="006D33CC" w:rsidRPr="006D33CC" w:rsidTr="007702FD">
        <w:trPr>
          <w:trHeight w:val="321"/>
        </w:trPr>
        <w:tc>
          <w:tcPr>
            <w:tcW w:w="531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360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9C404D"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tcPr>
          <w:p w:rsidR="009C404D" w:rsidRPr="0088280C" w:rsidRDefault="00F128E7" w:rsidP="00A50951">
            <w:r w:rsidRPr="00F128E7">
              <w:t>DervLambdaAlphaDiag_Volt_f32</w:t>
            </w:r>
          </w:p>
        </w:tc>
        <w:tc>
          <w:tcPr>
            <w:tcW w:w="3600" w:type="dxa"/>
            <w:vAlign w:val="center"/>
          </w:tcPr>
          <w:p w:rsidR="009C404D" w:rsidRPr="004B5BE2" w:rsidRDefault="009C404D" w:rsidP="00F957FA">
            <w:pPr>
              <w:spacing w:before="100" w:beforeAutospacing="1" w:after="100" w:afterAutospacing="1"/>
              <w:rPr>
                <w:rFonts w:ascii="Arial" w:hAnsi="Arial" w:cs="Arial"/>
                <w:sz w:val="16"/>
                <w:szCs w:val="16"/>
              </w:rPr>
            </w:pPr>
          </w:p>
        </w:tc>
      </w:tr>
      <w:tr w:rsidR="009C404D"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tcPr>
          <w:p w:rsidR="009C404D" w:rsidRPr="0088280C" w:rsidRDefault="00F128E7" w:rsidP="007702FD">
            <w:pPr>
              <w:tabs>
                <w:tab w:val="left" w:pos="2365"/>
              </w:tabs>
              <w:jc w:val="both"/>
            </w:pPr>
            <w:r w:rsidRPr="00F128E7">
              <w:t>DervLambdaBetaDiag_Volt_f32</w:t>
            </w:r>
          </w:p>
        </w:tc>
        <w:tc>
          <w:tcPr>
            <w:tcW w:w="3600" w:type="dxa"/>
            <w:vAlign w:val="center"/>
          </w:tcPr>
          <w:p w:rsidR="009C404D" w:rsidRPr="004B5BE2" w:rsidRDefault="009C404D" w:rsidP="00F957FA">
            <w:pPr>
              <w:spacing w:before="100" w:beforeAutospacing="1" w:after="100" w:afterAutospacing="1"/>
              <w:rPr>
                <w:rFonts w:ascii="Arial" w:hAnsi="Arial" w:cs="Arial"/>
                <w:sz w:val="16"/>
                <w:szCs w:val="16"/>
              </w:rPr>
            </w:pPr>
          </w:p>
        </w:tc>
      </w:tr>
      <w:tr w:rsidR="009C404D"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tcPr>
          <w:p w:rsidR="009C404D" w:rsidRPr="0088280C" w:rsidRDefault="00F128E7" w:rsidP="00A50951">
            <w:r w:rsidRPr="00F128E7">
              <w:t>OutputRampMult_Uls_f32</w:t>
            </w:r>
          </w:p>
        </w:tc>
        <w:tc>
          <w:tcPr>
            <w:tcW w:w="3600" w:type="dxa"/>
            <w:vAlign w:val="center"/>
          </w:tcPr>
          <w:p w:rsidR="009C404D" w:rsidRPr="004B5BE2" w:rsidRDefault="009C404D" w:rsidP="00F957FA">
            <w:pPr>
              <w:spacing w:before="100" w:beforeAutospacing="1" w:after="100" w:afterAutospacing="1"/>
              <w:rPr>
                <w:rFonts w:ascii="Arial" w:hAnsi="Arial" w:cs="Arial"/>
                <w:sz w:val="16"/>
                <w:szCs w:val="16"/>
              </w:rPr>
            </w:pPr>
          </w:p>
        </w:tc>
      </w:tr>
      <w:tr w:rsidR="009C404D"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tcPr>
          <w:p w:rsidR="009C404D" w:rsidRPr="0088280C" w:rsidRDefault="00F128E7" w:rsidP="00A50951">
            <w:r w:rsidRPr="00F128E7">
              <w:t>TrqLimitMin_MtrNm_f32</w:t>
            </w:r>
          </w:p>
        </w:tc>
        <w:tc>
          <w:tcPr>
            <w:tcW w:w="3600" w:type="dxa"/>
            <w:vAlign w:val="center"/>
          </w:tcPr>
          <w:p w:rsidR="009C404D" w:rsidRPr="004B5BE2" w:rsidRDefault="009C404D" w:rsidP="00F957FA">
            <w:pPr>
              <w:spacing w:before="100" w:beforeAutospacing="1" w:after="100" w:afterAutospacing="1"/>
              <w:rPr>
                <w:rFonts w:ascii="Arial" w:hAnsi="Arial" w:cs="Arial"/>
                <w:sz w:val="16"/>
                <w:szCs w:val="16"/>
              </w:rPr>
            </w:pPr>
          </w:p>
        </w:tc>
      </w:tr>
      <w:tr w:rsidR="009C404D"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tcPr>
          <w:p w:rsidR="009C404D" w:rsidRPr="0088280C" w:rsidRDefault="009C404D" w:rsidP="00A50951"/>
        </w:tc>
        <w:tc>
          <w:tcPr>
            <w:tcW w:w="3600" w:type="dxa"/>
            <w:vAlign w:val="center"/>
          </w:tcPr>
          <w:p w:rsidR="009C404D" w:rsidRPr="004B5BE2" w:rsidRDefault="009C404D" w:rsidP="00F957FA">
            <w:pPr>
              <w:spacing w:before="100" w:beforeAutospacing="1" w:after="100" w:afterAutospacing="1"/>
              <w:rPr>
                <w:rFonts w:ascii="Arial" w:hAnsi="Arial" w:cs="Arial"/>
                <w:sz w:val="16"/>
                <w:szCs w:val="16"/>
              </w:rPr>
            </w:pPr>
          </w:p>
        </w:tc>
      </w:tr>
      <w:tr w:rsidR="009C404D"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tcPr>
          <w:p w:rsidR="009C404D" w:rsidRPr="0088280C" w:rsidRDefault="009C404D" w:rsidP="00A50951"/>
        </w:tc>
        <w:tc>
          <w:tcPr>
            <w:tcW w:w="3600" w:type="dxa"/>
            <w:vAlign w:val="center"/>
          </w:tcPr>
          <w:p w:rsidR="009C404D" w:rsidRPr="004B5BE2" w:rsidRDefault="009C404D" w:rsidP="00F957FA">
            <w:pPr>
              <w:spacing w:before="100" w:beforeAutospacing="1" w:after="100" w:afterAutospacing="1"/>
              <w:rPr>
                <w:rFonts w:ascii="Arial" w:hAnsi="Arial" w:cs="Arial"/>
                <w:sz w:val="16"/>
                <w:szCs w:val="16"/>
              </w:rPr>
            </w:pPr>
          </w:p>
        </w:tc>
      </w:tr>
      <w:tr w:rsidR="009C404D"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tcPr>
          <w:p w:rsidR="009C404D" w:rsidRPr="0088280C" w:rsidRDefault="009C404D" w:rsidP="00A50951"/>
        </w:tc>
        <w:tc>
          <w:tcPr>
            <w:tcW w:w="3600" w:type="dxa"/>
            <w:vAlign w:val="center"/>
          </w:tcPr>
          <w:p w:rsidR="009C404D" w:rsidRPr="004B5BE2" w:rsidRDefault="009C404D" w:rsidP="00F957FA">
            <w:pPr>
              <w:spacing w:before="100" w:beforeAutospacing="1" w:after="100" w:afterAutospacing="1"/>
              <w:rPr>
                <w:rFonts w:ascii="Arial" w:hAnsi="Arial" w:cs="Arial"/>
                <w:sz w:val="16"/>
                <w:szCs w:val="16"/>
              </w:rPr>
            </w:pPr>
          </w:p>
        </w:tc>
      </w:tr>
      <w:tr w:rsidR="009C404D"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tcPr>
          <w:p w:rsidR="009C404D" w:rsidRDefault="009C404D" w:rsidP="00A50951"/>
        </w:tc>
        <w:tc>
          <w:tcPr>
            <w:tcW w:w="3600" w:type="dxa"/>
            <w:vAlign w:val="center"/>
          </w:tcPr>
          <w:p w:rsidR="009C404D" w:rsidRPr="004B5BE2" w:rsidRDefault="009C404D" w:rsidP="00F957FA">
            <w:pPr>
              <w:spacing w:before="100" w:beforeAutospacing="1" w:after="100" w:afterAutospacing="1"/>
              <w:rPr>
                <w:rFonts w:ascii="Arial" w:hAnsi="Arial" w:cs="Arial"/>
                <w:sz w:val="16"/>
                <w:szCs w:val="16"/>
              </w:rPr>
            </w:pPr>
          </w:p>
        </w:tc>
      </w:tr>
      <w:tr w:rsidR="00F80CF8"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vAlign w:val="center"/>
          </w:tcPr>
          <w:p w:rsidR="00F80CF8" w:rsidRPr="0088280C" w:rsidRDefault="00F80CF8" w:rsidP="00A50951"/>
        </w:tc>
        <w:tc>
          <w:tcPr>
            <w:tcW w:w="3600" w:type="dxa"/>
            <w:vAlign w:val="center"/>
          </w:tcPr>
          <w:p w:rsidR="00F80CF8" w:rsidRPr="004B5BE2" w:rsidRDefault="00F80CF8" w:rsidP="00F957FA">
            <w:pPr>
              <w:spacing w:before="100" w:beforeAutospacing="1" w:after="100" w:afterAutospacing="1"/>
              <w:rPr>
                <w:rFonts w:ascii="Arial" w:hAnsi="Arial" w:cs="Arial"/>
                <w:sz w:val="16"/>
                <w:szCs w:val="16"/>
              </w:rPr>
            </w:pPr>
          </w:p>
        </w:tc>
      </w:tr>
      <w:tr w:rsidR="00F80CF8" w:rsidRPr="004B5BE2" w:rsidTr="00770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5310" w:type="dxa"/>
            <w:vAlign w:val="center"/>
          </w:tcPr>
          <w:p w:rsidR="00F80CF8" w:rsidRPr="0088280C" w:rsidRDefault="00F80CF8" w:rsidP="00A50951"/>
        </w:tc>
        <w:tc>
          <w:tcPr>
            <w:tcW w:w="3600" w:type="dxa"/>
            <w:vAlign w:val="center"/>
          </w:tcPr>
          <w:p w:rsidR="00F80CF8" w:rsidRPr="004B5BE2" w:rsidRDefault="00F80CF8" w:rsidP="00F957FA">
            <w:pPr>
              <w:spacing w:before="100" w:beforeAutospacing="1" w:after="100" w:afterAutospacing="1"/>
              <w:rPr>
                <w:rFonts w:ascii="Arial" w:hAnsi="Arial" w:cs="Arial"/>
                <w:sz w:val="16"/>
                <w:szCs w:val="16"/>
              </w:rPr>
            </w:pPr>
          </w:p>
        </w:tc>
      </w:tr>
    </w:tbl>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proofErr w:type="spellStart"/>
            <w:r w:rsidRPr="00F128E7">
              <w:rPr>
                <w:rFonts w:ascii="Courier New" w:hAnsi="Courier New" w:cs="Courier New"/>
                <w:color w:val="000000"/>
              </w:rPr>
              <w:t>TqRsDg_AlpaCurrDiagPrimLPF_M_Str</w:t>
            </w:r>
            <w:proofErr w:type="spellEnd"/>
          </w:p>
        </w:tc>
        <w:tc>
          <w:tcPr>
            <w:tcW w:w="1440" w:type="dxa"/>
            <w:tcBorders>
              <w:top w:val="single" w:sz="6" w:space="0" w:color="auto"/>
              <w:left w:val="single" w:sz="6" w:space="0" w:color="auto"/>
              <w:bottom w:val="single" w:sz="6" w:space="0" w:color="auto"/>
              <w:right w:val="single" w:sz="6" w:space="0" w:color="auto"/>
            </w:tcBorders>
          </w:tcPr>
          <w:p w:rsidR="00F128E7" w:rsidRPr="004D4E68" w:rsidDel="00F128E7" w:rsidRDefault="00F128E7" w:rsidP="00F80CF8">
            <w:pPr>
              <w:jc w:val="center"/>
              <w:rPr>
                <w:rFonts w:ascii="Calibri" w:hAnsi="Calibri" w:cs="Arial"/>
                <w:sz w:val="16"/>
                <w:szCs w:val="16"/>
              </w:rPr>
            </w:pPr>
            <w:r w:rsidRPr="004B1166">
              <w:t>LPF32KSV_Str</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0D0F30">
              <w:t>TQRSDG_START_SEC_VAR_NOINIT_UNSPECIFIED</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proofErr w:type="spellStart"/>
            <w:r w:rsidRPr="00F128E7">
              <w:rPr>
                <w:rFonts w:ascii="Courier New" w:hAnsi="Courier New" w:cs="Courier New"/>
                <w:color w:val="000000"/>
              </w:rPr>
              <w:t>TqRsDg_BetaCurrDiagPrimLPF_M_Str</w:t>
            </w:r>
            <w:proofErr w:type="spellEnd"/>
          </w:p>
        </w:tc>
        <w:tc>
          <w:tcPr>
            <w:tcW w:w="1440" w:type="dxa"/>
            <w:tcBorders>
              <w:top w:val="single" w:sz="6" w:space="0" w:color="auto"/>
              <w:left w:val="single" w:sz="6" w:space="0" w:color="auto"/>
              <w:bottom w:val="single" w:sz="6" w:space="0" w:color="auto"/>
              <w:right w:val="single" w:sz="6" w:space="0" w:color="auto"/>
            </w:tcBorders>
          </w:tcPr>
          <w:p w:rsidR="00F128E7" w:rsidRPr="004D4E68" w:rsidDel="00F128E7" w:rsidRDefault="00F128E7" w:rsidP="00F80CF8">
            <w:pPr>
              <w:jc w:val="center"/>
              <w:rPr>
                <w:rFonts w:ascii="Calibri" w:hAnsi="Calibri" w:cs="Arial"/>
                <w:sz w:val="16"/>
                <w:szCs w:val="16"/>
              </w:rPr>
            </w:pPr>
            <w:r w:rsidRPr="004B1166">
              <w:t>LPF32KSV_Str</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0D0F30">
              <w:t>TQRSDG_START_SEC_VAR_NOINIT_UNSPECIFIED</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proofErr w:type="spellStart"/>
            <w:r w:rsidRPr="00F128E7">
              <w:rPr>
                <w:rFonts w:ascii="Courier New" w:hAnsi="Courier New" w:cs="Courier New"/>
                <w:color w:val="000000"/>
              </w:rPr>
              <w:t>TqRsDg_AlpaCurrDiagSecLPF_M_Str</w:t>
            </w:r>
            <w:proofErr w:type="spellEnd"/>
          </w:p>
        </w:tc>
        <w:tc>
          <w:tcPr>
            <w:tcW w:w="1440" w:type="dxa"/>
            <w:tcBorders>
              <w:top w:val="single" w:sz="6" w:space="0" w:color="auto"/>
              <w:left w:val="single" w:sz="6" w:space="0" w:color="auto"/>
              <w:bottom w:val="single" w:sz="6" w:space="0" w:color="auto"/>
              <w:right w:val="single" w:sz="6" w:space="0" w:color="auto"/>
            </w:tcBorders>
          </w:tcPr>
          <w:p w:rsidR="00F128E7" w:rsidRPr="004D4E68" w:rsidDel="00F128E7" w:rsidRDefault="00F128E7" w:rsidP="00F80CF8">
            <w:pPr>
              <w:jc w:val="center"/>
              <w:rPr>
                <w:rFonts w:ascii="Calibri" w:hAnsi="Calibri" w:cs="Arial"/>
                <w:sz w:val="16"/>
                <w:szCs w:val="16"/>
              </w:rPr>
            </w:pPr>
            <w:r w:rsidRPr="004B1166">
              <w:t>LPF32KSV_Str</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0D0F30">
              <w:t>TQRSDG_START_SEC_VAR_NOINIT_UNSPECIFIED</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proofErr w:type="spellStart"/>
            <w:r w:rsidRPr="00F128E7">
              <w:rPr>
                <w:rFonts w:ascii="Courier New" w:hAnsi="Courier New" w:cs="Courier New"/>
                <w:color w:val="000000"/>
              </w:rPr>
              <w:t>TqRsDg_BetaCurrDiagSecLPF_M_Str</w:t>
            </w:r>
            <w:proofErr w:type="spellEnd"/>
          </w:p>
        </w:tc>
        <w:tc>
          <w:tcPr>
            <w:tcW w:w="1440" w:type="dxa"/>
            <w:tcBorders>
              <w:top w:val="single" w:sz="6" w:space="0" w:color="auto"/>
              <w:left w:val="single" w:sz="6" w:space="0" w:color="auto"/>
              <w:bottom w:val="single" w:sz="6" w:space="0" w:color="auto"/>
              <w:right w:val="single" w:sz="6" w:space="0" w:color="auto"/>
            </w:tcBorders>
          </w:tcPr>
          <w:p w:rsidR="00F128E7" w:rsidRPr="004D4E68" w:rsidDel="00F128E7" w:rsidRDefault="00F128E7" w:rsidP="00F80CF8">
            <w:pPr>
              <w:jc w:val="center"/>
              <w:rPr>
                <w:rFonts w:ascii="Calibri" w:hAnsi="Calibri" w:cs="Arial"/>
                <w:sz w:val="16"/>
                <w:szCs w:val="16"/>
              </w:rPr>
            </w:pPr>
            <w:r w:rsidRPr="004B1166">
              <w:t>LPF32KSV_Str</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0D0F30">
              <w:t>TQRSDG_START_SEC_VAR_NOINIT_UNSPECIFIED</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r w:rsidRPr="00F128E7">
              <w:rPr>
                <w:rFonts w:ascii="Courier New" w:hAnsi="Courier New" w:cs="Courier New"/>
                <w:color w:val="000000"/>
              </w:rPr>
              <w:t>TqRsDg_CurrDiagPrimPNAccum_Cnt_M_u16</w:t>
            </w:r>
          </w:p>
        </w:tc>
        <w:tc>
          <w:tcPr>
            <w:tcW w:w="1440" w:type="dxa"/>
            <w:tcBorders>
              <w:top w:val="single" w:sz="6" w:space="0" w:color="auto"/>
              <w:left w:val="single" w:sz="6" w:space="0" w:color="auto"/>
              <w:bottom w:val="single" w:sz="6" w:space="0" w:color="auto"/>
              <w:right w:val="single" w:sz="6" w:space="0" w:color="auto"/>
            </w:tcBorders>
            <w:vAlign w:val="center"/>
          </w:tcPr>
          <w:p w:rsidR="00F128E7" w:rsidRPr="004D4E68" w:rsidDel="00F128E7" w:rsidRDefault="00F128E7" w:rsidP="00F80CF8">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1A7D5D">
              <w:t>TQRSDG_START_SEC_VAR_CLEARED_16</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r w:rsidRPr="00F128E7">
              <w:rPr>
                <w:rFonts w:ascii="Courier New" w:hAnsi="Courier New" w:cs="Courier New"/>
                <w:color w:val="000000"/>
              </w:rPr>
              <w:t>TqRsDg_CurrDiagSecPNAccum_Cnt_M_u16</w:t>
            </w:r>
          </w:p>
        </w:tc>
        <w:tc>
          <w:tcPr>
            <w:tcW w:w="1440" w:type="dxa"/>
            <w:tcBorders>
              <w:top w:val="single" w:sz="6" w:space="0" w:color="auto"/>
              <w:left w:val="single" w:sz="6" w:space="0" w:color="auto"/>
              <w:bottom w:val="single" w:sz="6" w:space="0" w:color="auto"/>
              <w:right w:val="single" w:sz="6" w:space="0" w:color="auto"/>
            </w:tcBorders>
            <w:vAlign w:val="center"/>
          </w:tcPr>
          <w:p w:rsidR="00F128E7" w:rsidRPr="004D4E68" w:rsidDel="00F128E7" w:rsidRDefault="00F128E7" w:rsidP="00F80CF8">
            <w:pPr>
              <w:jc w:val="center"/>
              <w:rPr>
                <w:rFonts w:ascii="Calibri" w:hAnsi="Calibri" w:cs="Arial"/>
                <w:sz w:val="16"/>
                <w:szCs w:val="16"/>
              </w:rPr>
            </w:pPr>
            <w:r>
              <w:rPr>
                <w:rFonts w:ascii="Calibri" w:hAnsi="Calibri" w:cs="Arial"/>
                <w:sz w:val="16"/>
                <w:szCs w:val="16"/>
              </w:rPr>
              <w:t>1</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1A7D5D">
              <w:t>TQRSDG_START_SEC_VAR_CLEARED_16</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r w:rsidRPr="00F128E7">
              <w:rPr>
                <w:rFonts w:ascii="Courier New" w:hAnsi="Courier New" w:cs="Courier New"/>
                <w:color w:val="000000"/>
              </w:rPr>
              <w:t>TqRsDg_DervLambdaAlph</w:t>
            </w:r>
            <w:r w:rsidRPr="00F128E7">
              <w:rPr>
                <w:rFonts w:ascii="Courier New" w:hAnsi="Courier New" w:cs="Courier New"/>
                <w:color w:val="000000"/>
              </w:rPr>
              <w:lastRenderedPageBreak/>
              <w:t>aDiagPrimFilt_Volt_D_f32</w:t>
            </w:r>
          </w:p>
        </w:tc>
        <w:tc>
          <w:tcPr>
            <w:tcW w:w="1440" w:type="dxa"/>
            <w:tcBorders>
              <w:top w:val="single" w:sz="6" w:space="0" w:color="auto"/>
              <w:left w:val="single" w:sz="6" w:space="0" w:color="auto"/>
              <w:bottom w:val="single" w:sz="6" w:space="0" w:color="auto"/>
              <w:right w:val="single" w:sz="6" w:space="0" w:color="auto"/>
            </w:tcBorders>
            <w:vAlign w:val="center"/>
          </w:tcPr>
          <w:p w:rsidR="00F128E7" w:rsidRPr="004D4E68" w:rsidDel="00F128E7" w:rsidRDefault="00F128E7" w:rsidP="00F80CF8">
            <w:pPr>
              <w:jc w:val="center"/>
              <w:rPr>
                <w:rFonts w:ascii="Calibri" w:hAnsi="Calibri" w:cs="Arial"/>
                <w:sz w:val="16"/>
                <w:szCs w:val="16"/>
              </w:rPr>
            </w:pPr>
            <w:r>
              <w:rPr>
                <w:rFonts w:ascii="Calibri" w:hAnsi="Calibri" w:cs="Arial"/>
                <w:sz w:val="16"/>
                <w:szCs w:val="16"/>
              </w:rPr>
              <w:lastRenderedPageBreak/>
              <w:t xml:space="preserve">Single precision </w:t>
            </w:r>
            <w:r>
              <w:rPr>
                <w:rFonts w:ascii="Calibri" w:hAnsi="Calibri" w:cs="Arial"/>
                <w:sz w:val="16"/>
                <w:szCs w:val="16"/>
              </w:rPr>
              <w:lastRenderedPageBreak/>
              <w:t>float</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lastRenderedPageBreak/>
              <w:t xml:space="preserve">See data </w:t>
            </w:r>
            <w:r w:rsidRPr="00EB74AC">
              <w:rPr>
                <w:rFonts w:ascii="Calibri" w:hAnsi="Calibri" w:cs="Arial"/>
                <w:sz w:val="16"/>
                <w:szCs w:val="16"/>
              </w:rPr>
              <w:lastRenderedPageBreak/>
              <w:t>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lastRenderedPageBreak/>
              <w:t xml:space="preserve">See data </w:t>
            </w:r>
            <w:r w:rsidRPr="00EB74AC">
              <w:rPr>
                <w:rFonts w:ascii="Calibri" w:hAnsi="Calibri" w:cs="Arial"/>
                <w:sz w:val="16"/>
                <w:szCs w:val="16"/>
              </w:rPr>
              <w:lastRenderedPageBreak/>
              <w:t>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0E1309">
              <w:lastRenderedPageBreak/>
              <w:t>TQRSDG_START_SEC</w:t>
            </w:r>
            <w:r w:rsidRPr="000E1309">
              <w:lastRenderedPageBreak/>
              <w:t>_VAR_CLEARED_32</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r w:rsidRPr="00F128E7">
              <w:rPr>
                <w:rFonts w:ascii="Courier New" w:hAnsi="Courier New" w:cs="Courier New"/>
                <w:color w:val="000000"/>
              </w:rPr>
              <w:lastRenderedPageBreak/>
              <w:t>TqRsDg_DervLambdaBetaDiagPrimFilt_Volt_D_f32</w:t>
            </w:r>
          </w:p>
        </w:tc>
        <w:tc>
          <w:tcPr>
            <w:tcW w:w="1440" w:type="dxa"/>
            <w:tcBorders>
              <w:top w:val="single" w:sz="6" w:space="0" w:color="auto"/>
              <w:left w:val="single" w:sz="6" w:space="0" w:color="auto"/>
              <w:bottom w:val="single" w:sz="6" w:space="0" w:color="auto"/>
              <w:right w:val="single" w:sz="6" w:space="0" w:color="auto"/>
            </w:tcBorders>
          </w:tcPr>
          <w:p w:rsidR="00F128E7" w:rsidRPr="004D4E68" w:rsidDel="00F128E7" w:rsidRDefault="00F128E7" w:rsidP="00F80CF8">
            <w:pPr>
              <w:jc w:val="center"/>
              <w:rPr>
                <w:rFonts w:ascii="Calibri" w:hAnsi="Calibri" w:cs="Arial"/>
                <w:sz w:val="16"/>
                <w:szCs w:val="16"/>
              </w:rPr>
            </w:pPr>
            <w:r w:rsidRPr="001A0352">
              <w:rPr>
                <w:rFonts w:ascii="Calibri" w:hAnsi="Calibri" w:cs="Arial"/>
                <w:sz w:val="16"/>
                <w:szCs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0E1309">
              <w:t>TQRSDG_START_SEC_VAR_CLEARED_32</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r w:rsidRPr="00F128E7">
              <w:rPr>
                <w:rFonts w:ascii="Courier New" w:hAnsi="Courier New" w:cs="Courier New"/>
                <w:color w:val="000000"/>
              </w:rPr>
              <w:t>TqRsDg_DervLambdaAlphaDiagSecFilt_Volt_D_f32</w:t>
            </w:r>
          </w:p>
        </w:tc>
        <w:tc>
          <w:tcPr>
            <w:tcW w:w="1440" w:type="dxa"/>
            <w:tcBorders>
              <w:top w:val="single" w:sz="6" w:space="0" w:color="auto"/>
              <w:left w:val="single" w:sz="6" w:space="0" w:color="auto"/>
              <w:bottom w:val="single" w:sz="6" w:space="0" w:color="auto"/>
              <w:right w:val="single" w:sz="6" w:space="0" w:color="auto"/>
            </w:tcBorders>
          </w:tcPr>
          <w:p w:rsidR="00F128E7" w:rsidRPr="004D4E68" w:rsidDel="00F128E7" w:rsidRDefault="00F128E7" w:rsidP="00F80CF8">
            <w:pPr>
              <w:jc w:val="center"/>
              <w:rPr>
                <w:rFonts w:ascii="Calibri" w:hAnsi="Calibri" w:cs="Arial"/>
                <w:sz w:val="16"/>
                <w:szCs w:val="16"/>
              </w:rPr>
            </w:pPr>
            <w:r w:rsidRPr="001A0352">
              <w:rPr>
                <w:rFonts w:ascii="Calibri" w:hAnsi="Calibri" w:cs="Arial"/>
                <w:sz w:val="16"/>
                <w:szCs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0E1309">
              <w:t>TQRSDG_START_SEC_VAR_CLEARED_32</w:t>
            </w:r>
          </w:p>
        </w:tc>
      </w:tr>
      <w:tr w:rsidR="00F128E7" w:rsidTr="003D6188">
        <w:tc>
          <w:tcPr>
            <w:tcW w:w="2808" w:type="dxa"/>
            <w:tcBorders>
              <w:top w:val="single" w:sz="6" w:space="0" w:color="auto"/>
              <w:left w:val="single" w:sz="6" w:space="0" w:color="auto"/>
              <w:bottom w:val="single" w:sz="6" w:space="0" w:color="auto"/>
              <w:right w:val="single" w:sz="6" w:space="0" w:color="auto"/>
            </w:tcBorders>
            <w:vAlign w:val="center"/>
          </w:tcPr>
          <w:p w:rsidR="00F128E7" w:rsidRPr="00735493" w:rsidDel="00F128E7" w:rsidRDefault="00F128E7" w:rsidP="00F80CF8">
            <w:pPr>
              <w:rPr>
                <w:rFonts w:ascii="Courier New" w:hAnsi="Courier New" w:cs="Courier New"/>
                <w:color w:val="000000"/>
              </w:rPr>
            </w:pPr>
            <w:r w:rsidRPr="00F128E7">
              <w:rPr>
                <w:rFonts w:ascii="Courier New" w:hAnsi="Courier New" w:cs="Courier New"/>
                <w:color w:val="000000"/>
              </w:rPr>
              <w:t>TqRsDg_DervLambdaBetaDiagSecFilt_Volt_D_f32</w:t>
            </w:r>
          </w:p>
        </w:tc>
        <w:tc>
          <w:tcPr>
            <w:tcW w:w="1440" w:type="dxa"/>
            <w:tcBorders>
              <w:top w:val="single" w:sz="6" w:space="0" w:color="auto"/>
              <w:left w:val="single" w:sz="6" w:space="0" w:color="auto"/>
              <w:bottom w:val="single" w:sz="6" w:space="0" w:color="auto"/>
              <w:right w:val="single" w:sz="6" w:space="0" w:color="auto"/>
            </w:tcBorders>
          </w:tcPr>
          <w:p w:rsidR="00F128E7" w:rsidRPr="004D4E68" w:rsidDel="00F128E7" w:rsidRDefault="00F128E7" w:rsidP="00F80CF8">
            <w:pPr>
              <w:jc w:val="center"/>
              <w:rPr>
                <w:rFonts w:ascii="Calibri" w:hAnsi="Calibri" w:cs="Arial"/>
                <w:sz w:val="16"/>
                <w:szCs w:val="16"/>
              </w:rPr>
            </w:pPr>
            <w:r w:rsidRPr="001A0352">
              <w:rPr>
                <w:rFonts w:ascii="Calibri" w:hAnsi="Calibri" w:cs="Arial"/>
                <w:sz w:val="16"/>
                <w:szCs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F128E7" w:rsidDel="00F128E7" w:rsidRDefault="00F128E7">
            <w:pPr>
              <w:jc w:val="center"/>
              <w:rPr>
                <w:rFonts w:ascii="Calibri" w:hAnsi="Calibri" w:cs="Arial"/>
                <w:sz w:val="16"/>
                <w:szCs w:val="16"/>
              </w:rPr>
            </w:pPr>
            <w:r w:rsidRPr="00EB74AC">
              <w:rPr>
                <w:rFonts w:ascii="Calibri" w:hAnsi="Calibri" w:cs="Arial"/>
                <w:sz w:val="16"/>
                <w:szCs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F128E7" w:rsidRPr="0045572C" w:rsidDel="00F128E7" w:rsidRDefault="00F128E7">
            <w:r w:rsidRPr="000E1309">
              <w:t>TQRSDG_START_SEC_VAR_CLEARED_32</w:t>
            </w:r>
          </w:p>
        </w:tc>
      </w:tr>
      <w:tr w:rsidR="0010283E" w:rsidTr="003D6188">
        <w:trPr>
          <w:ins w:id="0" w:author="Thomas, Vince" w:date="2014-01-08T16:14:00Z"/>
        </w:trPr>
        <w:tc>
          <w:tcPr>
            <w:tcW w:w="2808" w:type="dxa"/>
            <w:tcBorders>
              <w:top w:val="single" w:sz="6" w:space="0" w:color="auto"/>
              <w:left w:val="single" w:sz="6" w:space="0" w:color="auto"/>
              <w:bottom w:val="single" w:sz="6" w:space="0" w:color="auto"/>
              <w:right w:val="single" w:sz="6" w:space="0" w:color="auto"/>
            </w:tcBorders>
            <w:vAlign w:val="center"/>
          </w:tcPr>
          <w:p w:rsidR="0010283E" w:rsidRPr="003C75C4" w:rsidRDefault="0010283E" w:rsidP="00F80CF8">
            <w:pPr>
              <w:rPr>
                <w:ins w:id="1" w:author="Thomas, Vince" w:date="2014-01-08T16:14:00Z"/>
                <w:rFonts w:ascii="Courier New" w:hAnsi="Courier New" w:cs="Courier New"/>
                <w:color w:val="000000"/>
              </w:rPr>
            </w:pPr>
            <w:ins w:id="2" w:author="Thomas, Vince" w:date="2014-01-08T16:23:00Z">
              <w:r w:rsidRPr="003C75C4">
                <w:rPr>
                  <w:rFonts w:ascii="Courier New" w:hAnsi="Courier New" w:cs="Courier New"/>
                  <w:color w:val="000000"/>
                </w:rPr>
                <w:t>TqRsDg</w:t>
              </w:r>
            </w:ins>
            <w:ins w:id="3" w:author="Thomas, Vince" w:date="2014-01-08T16:19:00Z">
              <w:r w:rsidRPr="003C75C4">
                <w:rPr>
                  <w:rFonts w:ascii="Courier New" w:hAnsi="Courier New" w:cs="Courier New"/>
                </w:rPr>
                <w:t>_DervLambdaAlphaDiagLmtd_Volt</w:t>
              </w:r>
            </w:ins>
            <w:ins w:id="4" w:author="Thomas, Vince" w:date="2014-01-08T16:27:00Z">
              <w:r w:rsidR="003C75C4" w:rsidRPr="003C75C4">
                <w:rPr>
                  <w:rFonts w:ascii="Courier New" w:hAnsi="Courier New" w:cs="Courier New"/>
                </w:rPr>
                <w:t>_D_f32</w:t>
              </w:r>
            </w:ins>
          </w:p>
        </w:tc>
        <w:tc>
          <w:tcPr>
            <w:tcW w:w="1440" w:type="dxa"/>
            <w:tcBorders>
              <w:top w:val="single" w:sz="6" w:space="0" w:color="auto"/>
              <w:left w:val="single" w:sz="6" w:space="0" w:color="auto"/>
              <w:bottom w:val="single" w:sz="6" w:space="0" w:color="auto"/>
              <w:right w:val="single" w:sz="6" w:space="0" w:color="auto"/>
            </w:tcBorders>
          </w:tcPr>
          <w:p w:rsidR="0010283E" w:rsidRPr="001A0352" w:rsidRDefault="0010283E" w:rsidP="00F80CF8">
            <w:pPr>
              <w:jc w:val="center"/>
              <w:rPr>
                <w:ins w:id="5" w:author="Thomas, Vince" w:date="2014-01-08T16:14:00Z"/>
                <w:rFonts w:ascii="Calibri" w:hAnsi="Calibri" w:cs="Arial"/>
                <w:sz w:val="16"/>
                <w:szCs w:val="16"/>
              </w:rPr>
            </w:pPr>
            <w:ins w:id="6" w:author="Thomas, Vince" w:date="2014-01-08T16:19:00Z">
              <w:r w:rsidRPr="001A0352">
                <w:rPr>
                  <w:rFonts w:ascii="Calibri" w:hAnsi="Calibri" w:cs="Arial"/>
                  <w:sz w:val="16"/>
                  <w:szCs w:val="16"/>
                </w:rPr>
                <w:t>Single precision float</w:t>
              </w:r>
            </w:ins>
          </w:p>
        </w:tc>
        <w:tc>
          <w:tcPr>
            <w:tcW w:w="1215" w:type="dxa"/>
            <w:tcBorders>
              <w:top w:val="single" w:sz="6" w:space="0" w:color="auto"/>
              <w:left w:val="single" w:sz="6" w:space="0" w:color="auto"/>
              <w:bottom w:val="single" w:sz="6" w:space="0" w:color="auto"/>
              <w:right w:val="single" w:sz="6" w:space="0" w:color="auto"/>
            </w:tcBorders>
          </w:tcPr>
          <w:p w:rsidR="0010283E" w:rsidRPr="00EB74AC" w:rsidRDefault="0010283E">
            <w:pPr>
              <w:jc w:val="center"/>
              <w:rPr>
                <w:ins w:id="7" w:author="Thomas, Vince" w:date="2014-01-08T16:14:00Z"/>
                <w:rFonts w:ascii="Calibri" w:hAnsi="Calibri" w:cs="Arial"/>
                <w:sz w:val="16"/>
                <w:szCs w:val="16"/>
              </w:rPr>
            </w:pPr>
            <w:ins w:id="8" w:author="Thomas, Vince" w:date="2014-01-08T16:19:00Z">
              <w:r w:rsidRPr="00EB74AC">
                <w:rPr>
                  <w:rFonts w:ascii="Calibri" w:hAnsi="Calibri" w:cs="Arial"/>
                  <w:sz w:val="16"/>
                  <w:szCs w:val="16"/>
                </w:rPr>
                <w:t>See data dictionary</w:t>
              </w:r>
            </w:ins>
          </w:p>
        </w:tc>
        <w:tc>
          <w:tcPr>
            <w:tcW w:w="1215" w:type="dxa"/>
            <w:tcBorders>
              <w:top w:val="single" w:sz="6" w:space="0" w:color="auto"/>
              <w:left w:val="single" w:sz="6" w:space="0" w:color="auto"/>
              <w:bottom w:val="single" w:sz="6" w:space="0" w:color="auto"/>
              <w:right w:val="single" w:sz="6" w:space="0" w:color="auto"/>
            </w:tcBorders>
          </w:tcPr>
          <w:p w:rsidR="0010283E" w:rsidRPr="00EB74AC" w:rsidRDefault="0010283E">
            <w:pPr>
              <w:jc w:val="center"/>
              <w:rPr>
                <w:ins w:id="9" w:author="Thomas, Vince" w:date="2014-01-08T16:14:00Z"/>
                <w:rFonts w:ascii="Calibri" w:hAnsi="Calibri" w:cs="Arial"/>
                <w:sz w:val="16"/>
                <w:szCs w:val="16"/>
              </w:rPr>
            </w:pPr>
            <w:ins w:id="10" w:author="Thomas, Vince" w:date="2014-01-08T16:19:00Z">
              <w:r w:rsidRPr="00EB74AC">
                <w:rPr>
                  <w:rFonts w:ascii="Calibri" w:hAnsi="Calibri" w:cs="Arial"/>
                  <w:sz w:val="16"/>
                  <w:szCs w:val="16"/>
                </w:rPr>
                <w:t>See data dictionary</w:t>
              </w:r>
            </w:ins>
          </w:p>
        </w:tc>
        <w:tc>
          <w:tcPr>
            <w:tcW w:w="2250" w:type="dxa"/>
            <w:tcBorders>
              <w:top w:val="single" w:sz="6" w:space="0" w:color="auto"/>
              <w:left w:val="single" w:sz="6" w:space="0" w:color="auto"/>
              <w:bottom w:val="single" w:sz="6" w:space="0" w:color="auto"/>
              <w:right w:val="single" w:sz="6" w:space="0" w:color="auto"/>
            </w:tcBorders>
          </w:tcPr>
          <w:p w:rsidR="0010283E" w:rsidRPr="000E1309" w:rsidRDefault="0010283E">
            <w:pPr>
              <w:rPr>
                <w:ins w:id="11" w:author="Thomas, Vince" w:date="2014-01-08T16:14:00Z"/>
              </w:rPr>
            </w:pPr>
            <w:ins w:id="12" w:author="Thomas, Vince" w:date="2014-01-08T16:19:00Z">
              <w:r w:rsidRPr="000E1309">
                <w:t>TQRSDG_START_SEC_VAR_CLEARED_32</w:t>
              </w:r>
            </w:ins>
          </w:p>
        </w:tc>
      </w:tr>
      <w:tr w:rsidR="0010283E" w:rsidTr="003D6188">
        <w:trPr>
          <w:ins w:id="13" w:author="Thomas, Vince" w:date="2014-01-08T16:24:00Z"/>
        </w:trPr>
        <w:tc>
          <w:tcPr>
            <w:tcW w:w="2808" w:type="dxa"/>
            <w:tcBorders>
              <w:top w:val="single" w:sz="6" w:space="0" w:color="auto"/>
              <w:left w:val="single" w:sz="6" w:space="0" w:color="auto"/>
              <w:bottom w:val="single" w:sz="6" w:space="0" w:color="auto"/>
              <w:right w:val="single" w:sz="6" w:space="0" w:color="auto"/>
            </w:tcBorders>
            <w:vAlign w:val="center"/>
          </w:tcPr>
          <w:p w:rsidR="0010283E" w:rsidRPr="003C75C4" w:rsidRDefault="0010283E" w:rsidP="00F80CF8">
            <w:pPr>
              <w:rPr>
                <w:ins w:id="14" w:author="Thomas, Vince" w:date="2014-01-08T16:24:00Z"/>
                <w:rFonts w:ascii="Courier New" w:hAnsi="Courier New" w:cs="Courier New"/>
                <w:color w:val="000000"/>
              </w:rPr>
            </w:pPr>
            <w:ins w:id="15" w:author="Thomas, Vince" w:date="2014-01-08T16:24:00Z">
              <w:r w:rsidRPr="003C75C4">
                <w:rPr>
                  <w:rFonts w:ascii="Courier New" w:hAnsi="Courier New" w:cs="Courier New"/>
                  <w:color w:val="000000"/>
                </w:rPr>
                <w:t>TqRsDg</w:t>
              </w:r>
              <w:r w:rsidRPr="003C75C4">
                <w:rPr>
                  <w:rFonts w:ascii="Courier New" w:hAnsi="Courier New" w:cs="Courier New"/>
                </w:rPr>
                <w:t>_DervLambdaBetaDiagLmtd_Volt</w:t>
              </w:r>
            </w:ins>
            <w:ins w:id="16" w:author="Thomas, Vince" w:date="2014-01-08T16:27:00Z">
              <w:r w:rsidR="003C75C4" w:rsidRPr="003C75C4">
                <w:rPr>
                  <w:rFonts w:ascii="Courier New" w:hAnsi="Courier New" w:cs="Courier New"/>
                </w:rPr>
                <w:t>_D_f32</w:t>
              </w:r>
            </w:ins>
          </w:p>
        </w:tc>
        <w:tc>
          <w:tcPr>
            <w:tcW w:w="1440" w:type="dxa"/>
            <w:tcBorders>
              <w:top w:val="single" w:sz="6" w:space="0" w:color="auto"/>
              <w:left w:val="single" w:sz="6" w:space="0" w:color="auto"/>
              <w:bottom w:val="single" w:sz="6" w:space="0" w:color="auto"/>
              <w:right w:val="single" w:sz="6" w:space="0" w:color="auto"/>
            </w:tcBorders>
          </w:tcPr>
          <w:p w:rsidR="0010283E" w:rsidRPr="001A0352" w:rsidRDefault="0010283E" w:rsidP="00F80CF8">
            <w:pPr>
              <w:jc w:val="center"/>
              <w:rPr>
                <w:ins w:id="17" w:author="Thomas, Vince" w:date="2014-01-08T16:24:00Z"/>
                <w:rFonts w:ascii="Calibri" w:hAnsi="Calibri" w:cs="Arial"/>
                <w:sz w:val="16"/>
                <w:szCs w:val="16"/>
              </w:rPr>
            </w:pPr>
            <w:ins w:id="18" w:author="Thomas, Vince" w:date="2014-01-08T16:24:00Z">
              <w:r w:rsidRPr="001A0352">
                <w:rPr>
                  <w:rFonts w:ascii="Calibri" w:hAnsi="Calibri" w:cs="Arial"/>
                  <w:sz w:val="16"/>
                  <w:szCs w:val="16"/>
                </w:rPr>
                <w:t>Single precision float</w:t>
              </w:r>
            </w:ins>
          </w:p>
        </w:tc>
        <w:tc>
          <w:tcPr>
            <w:tcW w:w="1215" w:type="dxa"/>
            <w:tcBorders>
              <w:top w:val="single" w:sz="6" w:space="0" w:color="auto"/>
              <w:left w:val="single" w:sz="6" w:space="0" w:color="auto"/>
              <w:bottom w:val="single" w:sz="6" w:space="0" w:color="auto"/>
              <w:right w:val="single" w:sz="6" w:space="0" w:color="auto"/>
            </w:tcBorders>
          </w:tcPr>
          <w:p w:rsidR="0010283E" w:rsidRPr="00EB74AC" w:rsidRDefault="0010283E">
            <w:pPr>
              <w:jc w:val="center"/>
              <w:rPr>
                <w:ins w:id="19" w:author="Thomas, Vince" w:date="2014-01-08T16:24:00Z"/>
                <w:rFonts w:ascii="Calibri" w:hAnsi="Calibri" w:cs="Arial"/>
                <w:sz w:val="16"/>
                <w:szCs w:val="16"/>
              </w:rPr>
            </w:pPr>
            <w:ins w:id="20" w:author="Thomas, Vince" w:date="2014-01-08T16:24:00Z">
              <w:r w:rsidRPr="00EB74AC">
                <w:rPr>
                  <w:rFonts w:ascii="Calibri" w:hAnsi="Calibri" w:cs="Arial"/>
                  <w:sz w:val="16"/>
                  <w:szCs w:val="16"/>
                </w:rPr>
                <w:t>See data dictionary</w:t>
              </w:r>
            </w:ins>
          </w:p>
        </w:tc>
        <w:tc>
          <w:tcPr>
            <w:tcW w:w="1215" w:type="dxa"/>
            <w:tcBorders>
              <w:top w:val="single" w:sz="6" w:space="0" w:color="auto"/>
              <w:left w:val="single" w:sz="6" w:space="0" w:color="auto"/>
              <w:bottom w:val="single" w:sz="6" w:space="0" w:color="auto"/>
              <w:right w:val="single" w:sz="6" w:space="0" w:color="auto"/>
            </w:tcBorders>
          </w:tcPr>
          <w:p w:rsidR="0010283E" w:rsidRPr="00EB74AC" w:rsidRDefault="0010283E">
            <w:pPr>
              <w:jc w:val="center"/>
              <w:rPr>
                <w:ins w:id="21" w:author="Thomas, Vince" w:date="2014-01-08T16:24:00Z"/>
                <w:rFonts w:ascii="Calibri" w:hAnsi="Calibri" w:cs="Arial"/>
                <w:sz w:val="16"/>
                <w:szCs w:val="16"/>
              </w:rPr>
            </w:pPr>
            <w:ins w:id="22" w:author="Thomas, Vince" w:date="2014-01-08T16:24:00Z">
              <w:r w:rsidRPr="00EB74AC">
                <w:rPr>
                  <w:rFonts w:ascii="Calibri" w:hAnsi="Calibri" w:cs="Arial"/>
                  <w:sz w:val="16"/>
                  <w:szCs w:val="16"/>
                </w:rPr>
                <w:t>See data dictionary</w:t>
              </w:r>
            </w:ins>
          </w:p>
        </w:tc>
        <w:tc>
          <w:tcPr>
            <w:tcW w:w="2250" w:type="dxa"/>
            <w:tcBorders>
              <w:top w:val="single" w:sz="6" w:space="0" w:color="auto"/>
              <w:left w:val="single" w:sz="6" w:space="0" w:color="auto"/>
              <w:bottom w:val="single" w:sz="6" w:space="0" w:color="auto"/>
              <w:right w:val="single" w:sz="6" w:space="0" w:color="auto"/>
            </w:tcBorders>
          </w:tcPr>
          <w:p w:rsidR="0010283E" w:rsidRPr="000E1309" w:rsidRDefault="0010283E">
            <w:pPr>
              <w:rPr>
                <w:ins w:id="23" w:author="Thomas, Vince" w:date="2014-01-08T16:24:00Z"/>
              </w:rPr>
            </w:pPr>
            <w:ins w:id="24" w:author="Thomas, Vince" w:date="2014-01-08T16:24:00Z">
              <w:r w:rsidRPr="000E1309">
                <w:t>TQRSDG_START_SEC_VAR_CLEARED_32</w:t>
              </w:r>
            </w:ins>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9C404D" w:rsidDel="003D6188" w:rsidTr="00A50951">
        <w:trPr>
          <w:jc w:val="center"/>
          <w:del w:id="25" w:author="Thomas, Vince" w:date="2014-01-08T15:05:00Z"/>
        </w:trPr>
        <w:tc>
          <w:tcPr>
            <w:tcW w:w="4608" w:type="dxa"/>
            <w:tcBorders>
              <w:top w:val="nil"/>
              <w:left w:val="single" w:sz="6" w:space="0" w:color="auto"/>
              <w:bottom w:val="single" w:sz="6" w:space="0" w:color="auto"/>
              <w:right w:val="single" w:sz="6" w:space="0" w:color="auto"/>
            </w:tcBorders>
            <w:vAlign w:val="center"/>
          </w:tcPr>
          <w:p w:rsidR="009C404D" w:rsidDel="003D6188" w:rsidRDefault="009C404D">
            <w:pPr>
              <w:rPr>
                <w:del w:id="26" w:author="Thomas, Vince" w:date="2014-01-08T15:05:00Z"/>
                <w:rFonts w:ascii="Arial" w:hAnsi="Arial" w:cs="Arial"/>
                <w:sz w:val="16"/>
                <w:szCs w:val="16"/>
              </w:rPr>
            </w:pPr>
          </w:p>
        </w:tc>
      </w:tr>
      <w:tr w:rsidR="009C404D" w:rsidDel="003D6188" w:rsidTr="00A50951">
        <w:trPr>
          <w:jc w:val="center"/>
          <w:del w:id="27" w:author="Thomas, Vince" w:date="2014-01-08T15:05:00Z"/>
        </w:trPr>
        <w:tc>
          <w:tcPr>
            <w:tcW w:w="4608" w:type="dxa"/>
            <w:tcBorders>
              <w:top w:val="nil"/>
              <w:left w:val="single" w:sz="6" w:space="0" w:color="auto"/>
              <w:bottom w:val="single" w:sz="6" w:space="0" w:color="auto"/>
              <w:right w:val="single" w:sz="6" w:space="0" w:color="auto"/>
            </w:tcBorders>
            <w:vAlign w:val="center"/>
          </w:tcPr>
          <w:p w:rsidR="009C404D" w:rsidDel="003D6188" w:rsidRDefault="009C404D">
            <w:pPr>
              <w:rPr>
                <w:del w:id="28" w:author="Thomas, Vince" w:date="2014-01-08T15:05:00Z"/>
                <w:rFonts w:ascii="Arial" w:hAnsi="Arial" w:cs="Arial"/>
                <w:sz w:val="16"/>
                <w:szCs w:val="16"/>
              </w:rPr>
            </w:pPr>
          </w:p>
        </w:tc>
      </w:tr>
      <w:tr w:rsidR="009C404D" w:rsidDel="003D6188" w:rsidTr="00A50951">
        <w:trPr>
          <w:jc w:val="center"/>
          <w:del w:id="29" w:author="Thomas, Vince" w:date="2014-01-08T15:05:00Z"/>
        </w:trPr>
        <w:tc>
          <w:tcPr>
            <w:tcW w:w="4608" w:type="dxa"/>
            <w:tcBorders>
              <w:top w:val="nil"/>
              <w:left w:val="single" w:sz="6" w:space="0" w:color="auto"/>
              <w:bottom w:val="single" w:sz="6" w:space="0" w:color="auto"/>
              <w:right w:val="single" w:sz="6" w:space="0" w:color="auto"/>
            </w:tcBorders>
            <w:vAlign w:val="center"/>
          </w:tcPr>
          <w:p w:rsidR="009C404D" w:rsidDel="003D6188" w:rsidRDefault="009C404D">
            <w:pPr>
              <w:rPr>
                <w:del w:id="30" w:author="Thomas, Vince" w:date="2014-01-08T15:05:00Z"/>
                <w:rFonts w:ascii="Arial" w:hAnsi="Arial" w:cs="Arial"/>
                <w:sz w:val="16"/>
                <w:szCs w:val="16"/>
              </w:rPr>
            </w:pPr>
          </w:p>
        </w:tc>
      </w:tr>
      <w:tr w:rsidR="009C404D" w:rsidDel="003D6188" w:rsidTr="00A50951">
        <w:trPr>
          <w:jc w:val="center"/>
          <w:del w:id="31" w:author="Thomas, Vince" w:date="2014-01-08T15:05:00Z"/>
        </w:trPr>
        <w:tc>
          <w:tcPr>
            <w:tcW w:w="4608" w:type="dxa"/>
            <w:tcBorders>
              <w:top w:val="nil"/>
              <w:left w:val="single" w:sz="6" w:space="0" w:color="auto"/>
              <w:bottom w:val="single" w:sz="6" w:space="0" w:color="auto"/>
              <w:right w:val="single" w:sz="6" w:space="0" w:color="auto"/>
            </w:tcBorders>
            <w:vAlign w:val="center"/>
          </w:tcPr>
          <w:p w:rsidR="009C404D" w:rsidDel="003D6188" w:rsidRDefault="009C404D">
            <w:pPr>
              <w:rPr>
                <w:del w:id="32" w:author="Thomas, Vince" w:date="2014-01-08T15:05:00Z"/>
                <w:rFonts w:ascii="Arial" w:hAnsi="Arial" w:cs="Arial"/>
                <w:sz w:val="16"/>
                <w:szCs w:val="16"/>
              </w:rPr>
            </w:pPr>
          </w:p>
        </w:tc>
      </w:tr>
      <w:tr w:rsidR="009C404D" w:rsidDel="003D6188" w:rsidTr="00A50951">
        <w:trPr>
          <w:jc w:val="center"/>
          <w:del w:id="33" w:author="Thomas, Vince" w:date="2014-01-08T15:05:00Z"/>
        </w:trPr>
        <w:tc>
          <w:tcPr>
            <w:tcW w:w="4608" w:type="dxa"/>
            <w:tcBorders>
              <w:top w:val="nil"/>
              <w:left w:val="single" w:sz="6" w:space="0" w:color="auto"/>
              <w:bottom w:val="single" w:sz="6" w:space="0" w:color="auto"/>
              <w:right w:val="single" w:sz="6" w:space="0" w:color="auto"/>
            </w:tcBorders>
            <w:vAlign w:val="center"/>
          </w:tcPr>
          <w:p w:rsidR="009C404D" w:rsidDel="003D6188" w:rsidRDefault="009C404D">
            <w:pPr>
              <w:rPr>
                <w:del w:id="34" w:author="Thomas, Vince" w:date="2014-01-08T15:05:00Z"/>
                <w:rFonts w:ascii="Arial" w:hAnsi="Arial" w:cs="Arial"/>
                <w:sz w:val="16"/>
                <w:szCs w:val="16"/>
              </w:rPr>
            </w:pPr>
          </w:p>
        </w:tc>
      </w:tr>
      <w:tr w:rsidR="009C404D" w:rsidDel="003D6188" w:rsidTr="00A50951">
        <w:trPr>
          <w:jc w:val="center"/>
          <w:del w:id="35" w:author="Thomas, Vince" w:date="2014-01-08T15:05:00Z"/>
        </w:trPr>
        <w:tc>
          <w:tcPr>
            <w:tcW w:w="4608" w:type="dxa"/>
            <w:tcBorders>
              <w:top w:val="nil"/>
              <w:left w:val="single" w:sz="6" w:space="0" w:color="auto"/>
              <w:bottom w:val="single" w:sz="6" w:space="0" w:color="auto"/>
              <w:right w:val="single" w:sz="6" w:space="0" w:color="auto"/>
            </w:tcBorders>
            <w:vAlign w:val="center"/>
          </w:tcPr>
          <w:p w:rsidR="009C404D" w:rsidDel="003D6188" w:rsidRDefault="009C404D">
            <w:pPr>
              <w:rPr>
                <w:del w:id="36" w:author="Thomas, Vince" w:date="2014-01-08T15:05:00Z"/>
                <w:rFonts w:ascii="Arial" w:hAnsi="Arial" w:cs="Arial"/>
                <w:sz w:val="16"/>
                <w:szCs w:val="16"/>
              </w:rPr>
            </w:pPr>
          </w:p>
        </w:tc>
      </w:tr>
      <w:tr w:rsidR="009C404D" w:rsidDel="003D6188" w:rsidTr="00A50951">
        <w:trPr>
          <w:jc w:val="center"/>
          <w:del w:id="37" w:author="Thomas, Vince" w:date="2014-01-08T15:05:00Z"/>
        </w:trPr>
        <w:tc>
          <w:tcPr>
            <w:tcW w:w="4608" w:type="dxa"/>
            <w:tcBorders>
              <w:top w:val="nil"/>
              <w:left w:val="single" w:sz="6" w:space="0" w:color="auto"/>
              <w:bottom w:val="single" w:sz="6" w:space="0" w:color="auto"/>
              <w:right w:val="single" w:sz="6" w:space="0" w:color="auto"/>
            </w:tcBorders>
            <w:vAlign w:val="center"/>
          </w:tcPr>
          <w:p w:rsidR="009C404D" w:rsidDel="003D6188" w:rsidRDefault="009C404D">
            <w:pPr>
              <w:rPr>
                <w:del w:id="38" w:author="Thomas, Vince" w:date="2014-01-08T15:05:00Z"/>
                <w:rFonts w:ascii="Arial" w:hAnsi="Arial" w:cs="Arial"/>
                <w:sz w:val="16"/>
                <w:szCs w:val="16"/>
              </w:rPr>
            </w:pPr>
          </w:p>
        </w:tc>
      </w:tr>
      <w:tr w:rsidR="00F80CF8" w:rsidDel="003D6188" w:rsidTr="00A50951">
        <w:trPr>
          <w:jc w:val="center"/>
          <w:del w:id="39"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40" w:author="Thomas, Vince" w:date="2014-01-08T15:05:00Z"/>
                <w:rFonts w:ascii="Arial" w:hAnsi="Arial" w:cs="Arial"/>
                <w:sz w:val="16"/>
                <w:szCs w:val="16"/>
              </w:rPr>
            </w:pPr>
          </w:p>
        </w:tc>
      </w:tr>
      <w:tr w:rsidR="00F80CF8" w:rsidDel="003D6188" w:rsidTr="00A50951">
        <w:trPr>
          <w:jc w:val="center"/>
          <w:del w:id="41"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42" w:author="Thomas, Vince" w:date="2014-01-08T15:05:00Z"/>
                <w:rFonts w:ascii="Arial" w:hAnsi="Arial" w:cs="Arial"/>
                <w:sz w:val="16"/>
                <w:szCs w:val="16"/>
              </w:rPr>
            </w:pPr>
          </w:p>
        </w:tc>
      </w:tr>
      <w:tr w:rsidR="00F80CF8" w:rsidDel="003D6188" w:rsidTr="00A50951">
        <w:trPr>
          <w:jc w:val="center"/>
          <w:del w:id="43"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44" w:author="Thomas, Vince" w:date="2014-01-08T15:05:00Z"/>
                <w:rFonts w:ascii="Arial" w:hAnsi="Arial" w:cs="Arial"/>
                <w:sz w:val="16"/>
                <w:szCs w:val="16"/>
              </w:rPr>
            </w:pPr>
          </w:p>
        </w:tc>
      </w:tr>
      <w:tr w:rsidR="00F80CF8" w:rsidDel="003D6188" w:rsidTr="00A50951">
        <w:trPr>
          <w:jc w:val="center"/>
          <w:del w:id="45"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46" w:author="Thomas, Vince" w:date="2014-01-08T15:05:00Z"/>
                <w:rFonts w:ascii="Arial" w:hAnsi="Arial" w:cs="Arial"/>
                <w:sz w:val="16"/>
                <w:szCs w:val="16"/>
              </w:rPr>
            </w:pPr>
          </w:p>
        </w:tc>
      </w:tr>
      <w:tr w:rsidR="00F80CF8" w:rsidDel="003D6188" w:rsidTr="00A50951">
        <w:trPr>
          <w:jc w:val="center"/>
          <w:del w:id="47"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48" w:author="Thomas, Vince" w:date="2014-01-08T15:05:00Z"/>
                <w:rFonts w:ascii="Arial" w:hAnsi="Arial" w:cs="Arial"/>
                <w:sz w:val="16"/>
                <w:szCs w:val="16"/>
              </w:rPr>
            </w:pPr>
          </w:p>
        </w:tc>
      </w:tr>
      <w:tr w:rsidR="00F80CF8" w:rsidDel="003D6188" w:rsidTr="00A50951">
        <w:trPr>
          <w:jc w:val="center"/>
          <w:del w:id="49"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50" w:author="Thomas, Vince" w:date="2014-01-08T15:05:00Z"/>
                <w:rFonts w:ascii="Arial" w:hAnsi="Arial" w:cs="Arial"/>
                <w:sz w:val="16"/>
                <w:szCs w:val="16"/>
              </w:rPr>
            </w:pPr>
          </w:p>
        </w:tc>
      </w:tr>
      <w:tr w:rsidR="00F80CF8" w:rsidDel="003D6188" w:rsidTr="00A50951">
        <w:trPr>
          <w:jc w:val="center"/>
          <w:del w:id="51"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52" w:author="Thomas, Vince" w:date="2014-01-08T15:05:00Z"/>
                <w:rFonts w:ascii="Arial" w:hAnsi="Arial" w:cs="Arial"/>
                <w:sz w:val="16"/>
                <w:szCs w:val="16"/>
              </w:rPr>
            </w:pPr>
          </w:p>
        </w:tc>
      </w:tr>
      <w:tr w:rsidR="00F80CF8" w:rsidDel="003D6188" w:rsidTr="00A50951">
        <w:trPr>
          <w:jc w:val="center"/>
          <w:del w:id="53"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54" w:author="Thomas, Vince" w:date="2014-01-08T15:05:00Z"/>
                <w:rFonts w:ascii="Arial" w:hAnsi="Arial" w:cs="Arial"/>
                <w:sz w:val="16"/>
                <w:szCs w:val="16"/>
              </w:rPr>
            </w:pPr>
          </w:p>
        </w:tc>
      </w:tr>
      <w:tr w:rsidR="00F80CF8" w:rsidDel="003D6188" w:rsidTr="00A50951">
        <w:trPr>
          <w:jc w:val="center"/>
          <w:del w:id="55"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56" w:author="Thomas, Vince" w:date="2014-01-08T15:05:00Z"/>
                <w:rFonts w:ascii="Arial" w:hAnsi="Arial" w:cs="Arial"/>
                <w:sz w:val="16"/>
                <w:szCs w:val="16"/>
              </w:rPr>
            </w:pPr>
          </w:p>
        </w:tc>
      </w:tr>
      <w:tr w:rsidR="00F80CF8" w:rsidDel="003D6188" w:rsidTr="00A50951">
        <w:trPr>
          <w:jc w:val="center"/>
          <w:del w:id="57"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58" w:author="Thomas, Vince" w:date="2014-01-08T15:05:00Z"/>
                <w:rFonts w:ascii="Arial" w:hAnsi="Arial" w:cs="Arial"/>
                <w:sz w:val="16"/>
                <w:szCs w:val="16"/>
              </w:rPr>
            </w:pPr>
          </w:p>
        </w:tc>
      </w:tr>
      <w:tr w:rsidR="00F80CF8" w:rsidDel="003D6188" w:rsidTr="00A50951">
        <w:trPr>
          <w:jc w:val="center"/>
          <w:del w:id="59" w:author="Thomas, Vince" w:date="2014-01-08T15:05:00Z"/>
        </w:trPr>
        <w:tc>
          <w:tcPr>
            <w:tcW w:w="4608" w:type="dxa"/>
            <w:tcBorders>
              <w:top w:val="nil"/>
              <w:left w:val="single" w:sz="6" w:space="0" w:color="auto"/>
              <w:bottom w:val="single" w:sz="6" w:space="0" w:color="auto"/>
              <w:right w:val="single" w:sz="6" w:space="0" w:color="auto"/>
            </w:tcBorders>
            <w:vAlign w:val="center"/>
          </w:tcPr>
          <w:p w:rsidR="00F80CF8" w:rsidDel="003D6188" w:rsidRDefault="00F80CF8">
            <w:pPr>
              <w:rPr>
                <w:del w:id="60" w:author="Thomas, Vince" w:date="2014-01-08T15:05:00Z"/>
                <w:rFonts w:ascii="Arial" w:hAnsi="Arial" w:cs="Arial"/>
                <w:sz w:val="16"/>
                <w:szCs w:val="16"/>
              </w:rPr>
            </w:pPr>
          </w:p>
        </w:tc>
      </w:tr>
      <w:tr w:rsidR="00F128E7" w:rsidTr="00A50951">
        <w:trPr>
          <w:jc w:val="center"/>
        </w:trPr>
        <w:tc>
          <w:tcPr>
            <w:tcW w:w="4608" w:type="dxa"/>
            <w:tcBorders>
              <w:top w:val="nil"/>
              <w:left w:val="single" w:sz="6" w:space="0" w:color="auto"/>
              <w:bottom w:val="single" w:sz="6" w:space="0" w:color="auto"/>
              <w:right w:val="single" w:sz="6" w:space="0" w:color="auto"/>
            </w:tcBorders>
            <w:vAlign w:val="center"/>
          </w:tcPr>
          <w:p w:rsidR="00F128E7" w:rsidDel="00F128E7" w:rsidRDefault="00F128E7">
            <w:pPr>
              <w:rPr>
                <w:rFonts w:ascii="Arial" w:hAnsi="Arial" w:cs="Arial"/>
                <w:sz w:val="16"/>
                <w:szCs w:val="16"/>
              </w:rPr>
            </w:pPr>
            <w:r w:rsidRPr="00F128E7">
              <w:rPr>
                <w:rFonts w:ascii="Arial" w:hAnsi="Arial" w:cs="Arial"/>
                <w:sz w:val="16"/>
                <w:szCs w:val="16"/>
              </w:rPr>
              <w:t>k_CurrDiagPrimLPFKn_Hz_f32</w:t>
            </w:r>
          </w:p>
        </w:tc>
      </w:tr>
      <w:tr w:rsidR="00F128E7" w:rsidTr="00A50951">
        <w:trPr>
          <w:jc w:val="center"/>
        </w:trPr>
        <w:tc>
          <w:tcPr>
            <w:tcW w:w="4608" w:type="dxa"/>
            <w:tcBorders>
              <w:top w:val="nil"/>
              <w:left w:val="single" w:sz="6" w:space="0" w:color="auto"/>
              <w:bottom w:val="single" w:sz="6" w:space="0" w:color="auto"/>
              <w:right w:val="single" w:sz="6" w:space="0" w:color="auto"/>
            </w:tcBorders>
            <w:vAlign w:val="center"/>
          </w:tcPr>
          <w:p w:rsidR="00F128E7" w:rsidDel="00F128E7" w:rsidRDefault="00F128E7">
            <w:pPr>
              <w:rPr>
                <w:rFonts w:ascii="Arial" w:hAnsi="Arial" w:cs="Arial"/>
                <w:sz w:val="16"/>
                <w:szCs w:val="16"/>
              </w:rPr>
            </w:pPr>
            <w:r w:rsidRPr="00F128E7">
              <w:rPr>
                <w:rFonts w:ascii="Arial" w:hAnsi="Arial" w:cs="Arial"/>
                <w:sz w:val="16"/>
                <w:szCs w:val="16"/>
              </w:rPr>
              <w:t>k_CurrDiagSecLPFKn_Hz_f32</w:t>
            </w:r>
          </w:p>
        </w:tc>
      </w:tr>
      <w:tr w:rsidR="00F128E7" w:rsidTr="00A50951">
        <w:trPr>
          <w:jc w:val="center"/>
        </w:trPr>
        <w:tc>
          <w:tcPr>
            <w:tcW w:w="4608" w:type="dxa"/>
            <w:tcBorders>
              <w:top w:val="nil"/>
              <w:left w:val="single" w:sz="6" w:space="0" w:color="auto"/>
              <w:bottom w:val="single" w:sz="6" w:space="0" w:color="auto"/>
              <w:right w:val="single" w:sz="6" w:space="0" w:color="auto"/>
            </w:tcBorders>
            <w:vAlign w:val="center"/>
          </w:tcPr>
          <w:p w:rsidR="00F128E7" w:rsidDel="00F128E7" w:rsidRDefault="00F128E7">
            <w:pPr>
              <w:rPr>
                <w:rFonts w:ascii="Arial" w:hAnsi="Arial" w:cs="Arial"/>
                <w:sz w:val="16"/>
                <w:szCs w:val="16"/>
              </w:rPr>
            </w:pPr>
            <w:r w:rsidRPr="00F128E7">
              <w:rPr>
                <w:rFonts w:ascii="Arial" w:hAnsi="Arial" w:cs="Arial"/>
                <w:sz w:val="16"/>
                <w:szCs w:val="16"/>
              </w:rPr>
              <w:t>k_CurrDiagMtrEnvTblMax_MtrNm_f32</w:t>
            </w:r>
          </w:p>
        </w:tc>
      </w:tr>
      <w:tr w:rsidR="00F128E7" w:rsidTr="00A50951">
        <w:trPr>
          <w:jc w:val="center"/>
        </w:trPr>
        <w:tc>
          <w:tcPr>
            <w:tcW w:w="4608" w:type="dxa"/>
            <w:tcBorders>
              <w:top w:val="nil"/>
              <w:left w:val="single" w:sz="6" w:space="0" w:color="auto"/>
              <w:bottom w:val="single" w:sz="6" w:space="0" w:color="auto"/>
              <w:right w:val="single" w:sz="6" w:space="0" w:color="auto"/>
            </w:tcBorders>
            <w:vAlign w:val="center"/>
          </w:tcPr>
          <w:p w:rsidR="00F128E7" w:rsidDel="00F128E7" w:rsidRDefault="00F128E7">
            <w:pPr>
              <w:rPr>
                <w:rFonts w:ascii="Arial" w:hAnsi="Arial" w:cs="Arial"/>
                <w:sz w:val="16"/>
                <w:szCs w:val="16"/>
              </w:rPr>
            </w:pPr>
            <w:r w:rsidRPr="00F128E7">
              <w:rPr>
                <w:rFonts w:ascii="Arial" w:hAnsi="Arial" w:cs="Arial"/>
                <w:sz w:val="16"/>
                <w:szCs w:val="16"/>
              </w:rPr>
              <w:t>k_CurrDiagSecTrqLmtThresh_Uls_f32</w:t>
            </w:r>
          </w:p>
        </w:tc>
      </w:tr>
      <w:tr w:rsidR="00F128E7" w:rsidTr="00A50951">
        <w:trPr>
          <w:jc w:val="center"/>
        </w:trPr>
        <w:tc>
          <w:tcPr>
            <w:tcW w:w="4608" w:type="dxa"/>
            <w:tcBorders>
              <w:top w:val="nil"/>
              <w:left w:val="single" w:sz="6" w:space="0" w:color="auto"/>
              <w:bottom w:val="single" w:sz="6" w:space="0" w:color="auto"/>
              <w:right w:val="single" w:sz="6" w:space="0" w:color="auto"/>
            </w:tcBorders>
            <w:vAlign w:val="center"/>
          </w:tcPr>
          <w:p w:rsidR="00F128E7" w:rsidDel="00F128E7" w:rsidRDefault="00F128E7">
            <w:pPr>
              <w:rPr>
                <w:rFonts w:ascii="Arial" w:hAnsi="Arial" w:cs="Arial"/>
                <w:sz w:val="16"/>
                <w:szCs w:val="16"/>
              </w:rPr>
            </w:pPr>
            <w:r w:rsidRPr="00F128E7">
              <w:rPr>
                <w:rFonts w:ascii="Arial" w:hAnsi="Arial" w:cs="Arial"/>
                <w:sz w:val="16"/>
                <w:szCs w:val="16"/>
              </w:rPr>
              <w:t>k_CurrDiagPrimErrorThresh_Volt_f32</w:t>
            </w:r>
          </w:p>
        </w:tc>
      </w:tr>
      <w:tr w:rsidR="00F128E7" w:rsidTr="00A50951">
        <w:trPr>
          <w:jc w:val="center"/>
        </w:trPr>
        <w:tc>
          <w:tcPr>
            <w:tcW w:w="4608" w:type="dxa"/>
            <w:tcBorders>
              <w:top w:val="nil"/>
              <w:left w:val="single" w:sz="6" w:space="0" w:color="auto"/>
              <w:bottom w:val="single" w:sz="6" w:space="0" w:color="auto"/>
              <w:right w:val="single" w:sz="6" w:space="0" w:color="auto"/>
            </w:tcBorders>
            <w:vAlign w:val="center"/>
          </w:tcPr>
          <w:p w:rsidR="00F128E7" w:rsidDel="00F128E7" w:rsidRDefault="00F128E7">
            <w:pPr>
              <w:rPr>
                <w:rFonts w:ascii="Arial" w:hAnsi="Arial" w:cs="Arial"/>
                <w:sz w:val="16"/>
                <w:szCs w:val="16"/>
              </w:rPr>
            </w:pPr>
            <w:proofErr w:type="spellStart"/>
            <w:r w:rsidRPr="00F128E7">
              <w:rPr>
                <w:rFonts w:ascii="Arial" w:hAnsi="Arial" w:cs="Arial"/>
                <w:sz w:val="16"/>
                <w:szCs w:val="16"/>
              </w:rPr>
              <w:t>k_CurrDiagPrim_Cnt_Str</w:t>
            </w:r>
            <w:proofErr w:type="spellEnd"/>
          </w:p>
        </w:tc>
      </w:tr>
      <w:tr w:rsidR="00F128E7" w:rsidTr="00A50951">
        <w:trPr>
          <w:jc w:val="center"/>
        </w:trPr>
        <w:tc>
          <w:tcPr>
            <w:tcW w:w="4608" w:type="dxa"/>
            <w:tcBorders>
              <w:top w:val="nil"/>
              <w:left w:val="single" w:sz="6" w:space="0" w:color="auto"/>
              <w:bottom w:val="single" w:sz="6" w:space="0" w:color="auto"/>
              <w:right w:val="single" w:sz="6" w:space="0" w:color="auto"/>
            </w:tcBorders>
            <w:vAlign w:val="center"/>
          </w:tcPr>
          <w:p w:rsidR="00F128E7" w:rsidDel="00F128E7" w:rsidRDefault="00F128E7">
            <w:pPr>
              <w:rPr>
                <w:rFonts w:ascii="Arial" w:hAnsi="Arial" w:cs="Arial"/>
                <w:sz w:val="16"/>
                <w:szCs w:val="16"/>
              </w:rPr>
            </w:pPr>
            <w:proofErr w:type="spellStart"/>
            <w:r w:rsidRPr="00F128E7">
              <w:rPr>
                <w:rFonts w:ascii="Arial" w:hAnsi="Arial" w:cs="Arial"/>
                <w:sz w:val="16"/>
                <w:szCs w:val="16"/>
              </w:rPr>
              <w:t>k_CurrDiagSec_Cnt_Str</w:t>
            </w:r>
            <w:proofErr w:type="spellEnd"/>
          </w:p>
        </w:tc>
      </w:tr>
      <w:tr w:rsidR="00F128E7" w:rsidTr="00A50951">
        <w:trPr>
          <w:jc w:val="center"/>
        </w:trPr>
        <w:tc>
          <w:tcPr>
            <w:tcW w:w="4608" w:type="dxa"/>
            <w:tcBorders>
              <w:top w:val="nil"/>
              <w:left w:val="single" w:sz="6" w:space="0" w:color="auto"/>
              <w:bottom w:val="single" w:sz="6" w:space="0" w:color="auto"/>
              <w:right w:val="single" w:sz="6" w:space="0" w:color="auto"/>
            </w:tcBorders>
            <w:vAlign w:val="center"/>
          </w:tcPr>
          <w:p w:rsidR="00F128E7" w:rsidDel="00F128E7" w:rsidRDefault="00F128E7">
            <w:pPr>
              <w:rPr>
                <w:rFonts w:ascii="Arial" w:hAnsi="Arial" w:cs="Arial"/>
                <w:sz w:val="16"/>
                <w:szCs w:val="16"/>
              </w:rPr>
            </w:pPr>
            <w:r w:rsidRPr="00F128E7">
              <w:rPr>
                <w:rFonts w:ascii="Arial" w:hAnsi="Arial" w:cs="Arial"/>
                <w:sz w:val="16"/>
                <w:szCs w:val="16"/>
              </w:rPr>
              <w:t>k_CurrDiagSecErrorThresh_Volt_f32</w:t>
            </w:r>
          </w:p>
        </w:tc>
      </w:tr>
      <w:tr w:rsidR="009C404D" w:rsidTr="00A50951">
        <w:trPr>
          <w:jc w:val="center"/>
        </w:trPr>
        <w:tc>
          <w:tcPr>
            <w:tcW w:w="4608" w:type="dxa"/>
            <w:tcBorders>
              <w:top w:val="nil"/>
              <w:left w:val="single" w:sz="6" w:space="0" w:color="auto"/>
              <w:bottom w:val="single" w:sz="6" w:space="0" w:color="auto"/>
              <w:right w:val="single" w:sz="6" w:space="0" w:color="auto"/>
            </w:tcBorders>
            <w:vAlign w:val="center"/>
          </w:tcPr>
          <w:p w:rsidR="009C404D" w:rsidRDefault="00FB2B69">
            <w:pPr>
              <w:rPr>
                <w:rFonts w:ascii="Arial" w:hAnsi="Arial" w:cs="Arial"/>
                <w:sz w:val="16"/>
                <w:szCs w:val="16"/>
              </w:rPr>
            </w:pPr>
            <w:ins w:id="61" w:author="Thomas, Vince" w:date="2014-01-08T16:02:00Z">
              <w:r>
                <w:rPr>
                  <w:rFonts w:ascii="Arial" w:hAnsi="Arial" w:cs="Arial"/>
                  <w:sz w:val="16"/>
                  <w:szCs w:val="16"/>
                </w:rPr>
                <w:t>k_</w:t>
              </w:r>
              <w:r w:rsidRPr="00F128E7">
                <w:rPr>
                  <w:rFonts w:ascii="Arial" w:hAnsi="Arial" w:cs="Arial"/>
                  <w:sz w:val="16"/>
                  <w:szCs w:val="16"/>
                </w:rPr>
                <w:t>CurrDiag</w:t>
              </w:r>
              <w:r>
                <w:rPr>
                  <w:rFonts w:ascii="Arial" w:hAnsi="Arial" w:cs="Arial"/>
                  <w:sz w:val="16"/>
                  <w:szCs w:val="16"/>
                </w:rPr>
                <w:t>LambdaMinMax_Volt_f32</w:t>
              </w:r>
            </w:ins>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lastRenderedPageBreak/>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A50951" w:rsidDel="003D6188" w:rsidTr="00F957FA">
        <w:trPr>
          <w:del w:id="62" w:author="Thomas, Vince" w:date="2014-01-08T15:12:00Z"/>
        </w:trPr>
        <w:tc>
          <w:tcPr>
            <w:tcW w:w="3888" w:type="dxa"/>
            <w:tcBorders>
              <w:top w:val="single" w:sz="6" w:space="0" w:color="auto"/>
              <w:left w:val="single" w:sz="6" w:space="0" w:color="auto"/>
              <w:bottom w:val="single" w:sz="6" w:space="0" w:color="auto"/>
              <w:right w:val="single" w:sz="6" w:space="0" w:color="auto"/>
            </w:tcBorders>
          </w:tcPr>
          <w:p w:rsidR="00A50951" w:rsidDel="003D6188" w:rsidRDefault="00A50951" w:rsidP="00F957FA">
            <w:pPr>
              <w:spacing w:before="60"/>
              <w:rPr>
                <w:del w:id="63" w:author="Thomas, Vince" w:date="2014-01-08T15:12: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A50951" w:rsidDel="003D6188" w:rsidRDefault="00A50951">
            <w:pPr>
              <w:rPr>
                <w:del w:id="64" w:author="Thomas, Vince" w:date="2014-01-08T15:12:00Z"/>
              </w:rPr>
            </w:pPr>
          </w:p>
        </w:tc>
        <w:tc>
          <w:tcPr>
            <w:tcW w:w="1680" w:type="dxa"/>
            <w:tcBorders>
              <w:top w:val="single" w:sz="6" w:space="0" w:color="auto"/>
              <w:left w:val="single" w:sz="6" w:space="0" w:color="auto"/>
              <w:bottom w:val="single" w:sz="6" w:space="0" w:color="auto"/>
              <w:right w:val="single" w:sz="6" w:space="0" w:color="auto"/>
            </w:tcBorders>
          </w:tcPr>
          <w:p w:rsidR="00A50951" w:rsidDel="003D6188" w:rsidRDefault="00A50951" w:rsidP="00F957FA">
            <w:pPr>
              <w:spacing w:before="60"/>
              <w:rPr>
                <w:del w:id="65" w:author="Thomas, Vince" w:date="2014-01-08T15:12: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A50951" w:rsidDel="003D6188" w:rsidRDefault="00A50951" w:rsidP="00F957FA">
            <w:pPr>
              <w:spacing w:before="60"/>
              <w:rPr>
                <w:del w:id="66" w:author="Thomas, Vince" w:date="2014-01-08T15:12:00Z"/>
                <w:rFonts w:ascii="Arial" w:hAnsi="Arial" w:cs="Arial"/>
                <w:sz w:val="16"/>
              </w:rPr>
            </w:pPr>
          </w:p>
        </w:tc>
      </w:tr>
      <w:tr w:rsidR="00A50951" w:rsidDel="003D6188" w:rsidTr="00F957FA">
        <w:trPr>
          <w:del w:id="67" w:author="Thomas, Vince" w:date="2014-01-08T15:12:00Z"/>
        </w:trPr>
        <w:tc>
          <w:tcPr>
            <w:tcW w:w="3888" w:type="dxa"/>
            <w:tcBorders>
              <w:top w:val="single" w:sz="6" w:space="0" w:color="auto"/>
              <w:left w:val="single" w:sz="6" w:space="0" w:color="auto"/>
              <w:bottom w:val="single" w:sz="6" w:space="0" w:color="auto"/>
              <w:right w:val="single" w:sz="6" w:space="0" w:color="auto"/>
            </w:tcBorders>
          </w:tcPr>
          <w:p w:rsidR="00A50951" w:rsidDel="003D6188" w:rsidRDefault="00A50951" w:rsidP="00F957FA">
            <w:pPr>
              <w:spacing w:before="60"/>
              <w:rPr>
                <w:del w:id="68" w:author="Thomas, Vince" w:date="2014-01-08T15:12: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A50951" w:rsidDel="003D6188" w:rsidRDefault="00A50951">
            <w:pPr>
              <w:rPr>
                <w:del w:id="69" w:author="Thomas, Vince" w:date="2014-01-08T15:12:00Z"/>
              </w:rPr>
            </w:pPr>
          </w:p>
        </w:tc>
        <w:tc>
          <w:tcPr>
            <w:tcW w:w="1680" w:type="dxa"/>
            <w:tcBorders>
              <w:top w:val="single" w:sz="6" w:space="0" w:color="auto"/>
              <w:left w:val="single" w:sz="6" w:space="0" w:color="auto"/>
              <w:bottom w:val="single" w:sz="6" w:space="0" w:color="auto"/>
              <w:right w:val="single" w:sz="6" w:space="0" w:color="auto"/>
            </w:tcBorders>
          </w:tcPr>
          <w:p w:rsidR="00A50951" w:rsidDel="003D6188" w:rsidRDefault="00A50951" w:rsidP="00F957FA">
            <w:pPr>
              <w:spacing w:before="60"/>
              <w:rPr>
                <w:del w:id="70" w:author="Thomas, Vince" w:date="2014-01-08T15:12: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A50951" w:rsidDel="003D6188" w:rsidRDefault="00A50951" w:rsidP="00F957FA">
            <w:pPr>
              <w:spacing w:before="60"/>
              <w:rPr>
                <w:del w:id="71" w:author="Thomas, Vince" w:date="2014-01-08T15:12:00Z"/>
                <w:rFonts w:ascii="Arial" w:hAnsi="Arial" w:cs="Arial"/>
                <w:sz w:val="16"/>
              </w:rPr>
            </w:pPr>
          </w:p>
        </w:tc>
      </w:tr>
      <w:tr w:rsidR="004B76B8" w:rsidDel="003D6188" w:rsidTr="00F957FA">
        <w:trPr>
          <w:del w:id="72" w:author="Thomas, Vince" w:date="2014-01-08T15:12:00Z"/>
        </w:trPr>
        <w:tc>
          <w:tcPr>
            <w:tcW w:w="3888" w:type="dxa"/>
            <w:tcBorders>
              <w:top w:val="single" w:sz="6" w:space="0" w:color="auto"/>
              <w:left w:val="single" w:sz="6" w:space="0" w:color="auto"/>
              <w:bottom w:val="single" w:sz="6" w:space="0" w:color="auto"/>
              <w:right w:val="single" w:sz="6" w:space="0" w:color="auto"/>
            </w:tcBorders>
          </w:tcPr>
          <w:p w:rsidR="004B76B8" w:rsidRPr="00A50951" w:rsidDel="003D6188" w:rsidRDefault="004B76B8" w:rsidP="00F957FA">
            <w:pPr>
              <w:spacing w:before="60"/>
              <w:rPr>
                <w:del w:id="73" w:author="Thomas, Vince" w:date="2014-01-08T15:12: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4B76B8" w:rsidRPr="00CC5A19" w:rsidDel="003D6188" w:rsidRDefault="004B76B8">
            <w:pPr>
              <w:rPr>
                <w:del w:id="74" w:author="Thomas, Vince" w:date="2014-01-08T15:12:00Z"/>
                <w:rFonts w:ascii="Calibri" w:hAnsi="Calibri" w:cs="Arial"/>
                <w:sz w:val="16"/>
                <w:szCs w:val="16"/>
              </w:rPr>
            </w:pPr>
          </w:p>
        </w:tc>
        <w:tc>
          <w:tcPr>
            <w:tcW w:w="1680" w:type="dxa"/>
            <w:tcBorders>
              <w:top w:val="single" w:sz="6" w:space="0" w:color="auto"/>
              <w:left w:val="single" w:sz="6" w:space="0" w:color="auto"/>
              <w:bottom w:val="single" w:sz="6" w:space="0" w:color="auto"/>
              <w:right w:val="single" w:sz="6" w:space="0" w:color="auto"/>
            </w:tcBorders>
          </w:tcPr>
          <w:p w:rsidR="004B76B8" w:rsidDel="003D6188" w:rsidRDefault="004B76B8" w:rsidP="00F957FA">
            <w:pPr>
              <w:spacing w:before="60"/>
              <w:rPr>
                <w:del w:id="75" w:author="Thomas, Vince" w:date="2014-01-08T15:12:00Z"/>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4B76B8" w:rsidDel="003D6188" w:rsidRDefault="004B76B8" w:rsidP="00F957FA">
            <w:pPr>
              <w:spacing w:before="60"/>
              <w:rPr>
                <w:del w:id="76" w:author="Thomas, Vince" w:date="2014-01-08T15:12:00Z"/>
                <w:rFonts w:ascii="Arial" w:hAnsi="Arial" w:cs="Arial"/>
                <w:sz w:val="16"/>
              </w:rPr>
            </w:pPr>
          </w:p>
        </w:tc>
      </w:tr>
      <w:tr w:rsidR="00F80CF8" w:rsidTr="00F957FA">
        <w:tc>
          <w:tcPr>
            <w:tcW w:w="3888" w:type="dxa"/>
            <w:tcBorders>
              <w:top w:val="single" w:sz="6" w:space="0" w:color="auto"/>
              <w:left w:val="single" w:sz="6" w:space="0" w:color="auto"/>
              <w:bottom w:val="single" w:sz="6" w:space="0" w:color="auto"/>
              <w:right w:val="single" w:sz="6" w:space="0" w:color="auto"/>
            </w:tcBorders>
          </w:tcPr>
          <w:p w:rsidR="00F80CF8" w:rsidRPr="00A50951" w:rsidRDefault="00F80CF8" w:rsidP="00F957FA">
            <w:pPr>
              <w:spacing w:before="60"/>
              <w:rPr>
                <w:rFonts w:ascii="Arial" w:hAnsi="Arial" w:cs="Arial"/>
                <w:sz w:val="16"/>
              </w:rPr>
            </w:pPr>
            <w:r w:rsidRPr="00F80CF8">
              <w:rPr>
                <w:rFonts w:ascii="Arial" w:hAnsi="Arial" w:cs="Arial"/>
                <w:sz w:val="16"/>
              </w:rPr>
              <w:t>D_BIT0_ULS_U8</w:t>
            </w:r>
          </w:p>
        </w:tc>
        <w:tc>
          <w:tcPr>
            <w:tcW w:w="1680" w:type="dxa"/>
            <w:tcBorders>
              <w:top w:val="single" w:sz="6" w:space="0" w:color="auto"/>
              <w:left w:val="single" w:sz="6" w:space="0" w:color="auto"/>
              <w:bottom w:val="single" w:sz="6" w:space="0" w:color="auto"/>
              <w:right w:val="single" w:sz="6" w:space="0" w:color="auto"/>
            </w:tcBorders>
          </w:tcPr>
          <w:p w:rsidR="00F80CF8" w:rsidRPr="00CC5A19" w:rsidRDefault="00F80CF8">
            <w:pPr>
              <w:rPr>
                <w:rFonts w:ascii="Calibri" w:hAnsi="Calibri" w:cs="Arial"/>
                <w:sz w:val="16"/>
                <w:szCs w:val="16"/>
              </w:rPr>
            </w:pPr>
            <w:r>
              <w:rPr>
                <w:rFonts w:ascii="Calibri" w:hAnsi="Calibri" w:cs="Arial"/>
                <w:sz w:val="16"/>
                <w:szCs w:val="16"/>
              </w:rPr>
              <w:t>Uint8</w:t>
            </w:r>
          </w:p>
        </w:tc>
        <w:tc>
          <w:tcPr>
            <w:tcW w:w="1680" w:type="dxa"/>
            <w:tcBorders>
              <w:top w:val="single" w:sz="6" w:space="0" w:color="auto"/>
              <w:left w:val="single" w:sz="6" w:space="0" w:color="auto"/>
              <w:bottom w:val="single" w:sz="6" w:space="0" w:color="auto"/>
              <w:right w:val="single" w:sz="6" w:space="0" w:color="auto"/>
            </w:tcBorders>
          </w:tcPr>
          <w:p w:rsidR="00F80CF8" w:rsidRDefault="00F80CF8" w:rsidP="00F957FA">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F80CF8" w:rsidRDefault="00F80CF8" w:rsidP="00F957FA">
            <w:pPr>
              <w:spacing w:before="60"/>
              <w:rPr>
                <w:rFonts w:ascii="Arial" w:hAnsi="Arial" w:cs="Arial"/>
                <w:sz w:val="16"/>
              </w:rPr>
            </w:pPr>
            <w:r>
              <w:rPr>
                <w:rFonts w:ascii="Arial" w:hAnsi="Arial" w:cs="Arial"/>
                <w:sz w:val="16"/>
              </w:rPr>
              <w:t>1</w:t>
            </w:r>
          </w:p>
        </w:tc>
      </w:tr>
      <w:tr w:rsidR="00F80CF8" w:rsidTr="00F957FA">
        <w:tc>
          <w:tcPr>
            <w:tcW w:w="3888" w:type="dxa"/>
            <w:tcBorders>
              <w:top w:val="single" w:sz="6" w:space="0" w:color="auto"/>
              <w:left w:val="single" w:sz="6" w:space="0" w:color="auto"/>
              <w:bottom w:val="single" w:sz="6" w:space="0" w:color="auto"/>
              <w:right w:val="single" w:sz="6" w:space="0" w:color="auto"/>
            </w:tcBorders>
          </w:tcPr>
          <w:p w:rsidR="00F80CF8" w:rsidRPr="00A50951" w:rsidRDefault="00F80CF8" w:rsidP="00F957FA">
            <w:pPr>
              <w:spacing w:before="60"/>
              <w:rPr>
                <w:rFonts w:ascii="Arial" w:hAnsi="Arial" w:cs="Arial"/>
                <w:sz w:val="16"/>
              </w:rPr>
            </w:pPr>
            <w:r>
              <w:rPr>
                <w:rFonts w:ascii="Arial" w:hAnsi="Arial" w:cs="Arial"/>
                <w:sz w:val="16"/>
              </w:rPr>
              <w:t>D_BIT1</w:t>
            </w:r>
            <w:r w:rsidRPr="00F80CF8">
              <w:rPr>
                <w:rFonts w:ascii="Arial" w:hAnsi="Arial" w:cs="Arial"/>
                <w:sz w:val="16"/>
              </w:rPr>
              <w:t>_ULS_U8</w:t>
            </w:r>
          </w:p>
        </w:tc>
        <w:tc>
          <w:tcPr>
            <w:tcW w:w="1680" w:type="dxa"/>
            <w:tcBorders>
              <w:top w:val="single" w:sz="6" w:space="0" w:color="auto"/>
              <w:left w:val="single" w:sz="6" w:space="0" w:color="auto"/>
              <w:bottom w:val="single" w:sz="6" w:space="0" w:color="auto"/>
              <w:right w:val="single" w:sz="6" w:space="0" w:color="auto"/>
            </w:tcBorders>
          </w:tcPr>
          <w:p w:rsidR="00F80CF8" w:rsidRPr="00CC5A19" w:rsidRDefault="00F80CF8">
            <w:pPr>
              <w:rPr>
                <w:rFonts w:ascii="Calibri" w:hAnsi="Calibri" w:cs="Arial"/>
                <w:sz w:val="16"/>
                <w:szCs w:val="16"/>
              </w:rPr>
            </w:pPr>
            <w:r>
              <w:rPr>
                <w:rFonts w:ascii="Calibri" w:hAnsi="Calibri" w:cs="Arial"/>
                <w:sz w:val="16"/>
                <w:szCs w:val="16"/>
              </w:rPr>
              <w:t>Uint8</w:t>
            </w:r>
          </w:p>
        </w:tc>
        <w:tc>
          <w:tcPr>
            <w:tcW w:w="1680" w:type="dxa"/>
            <w:tcBorders>
              <w:top w:val="single" w:sz="6" w:space="0" w:color="auto"/>
              <w:left w:val="single" w:sz="6" w:space="0" w:color="auto"/>
              <w:bottom w:val="single" w:sz="6" w:space="0" w:color="auto"/>
              <w:right w:val="single" w:sz="6" w:space="0" w:color="auto"/>
            </w:tcBorders>
          </w:tcPr>
          <w:p w:rsidR="00F80CF8" w:rsidRDefault="00F80CF8" w:rsidP="00F957FA">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F80CF8" w:rsidRDefault="00F80CF8" w:rsidP="00F957FA">
            <w:pPr>
              <w:spacing w:before="60"/>
              <w:rPr>
                <w:rFonts w:ascii="Arial" w:hAnsi="Arial" w:cs="Arial"/>
                <w:sz w:val="16"/>
              </w:rPr>
            </w:pPr>
            <w:r>
              <w:rPr>
                <w:rFonts w:ascii="Arial" w:hAnsi="Arial" w:cs="Arial"/>
                <w:sz w:val="16"/>
              </w:rPr>
              <w:t>2</w:t>
            </w:r>
          </w:p>
        </w:tc>
      </w:tr>
      <w:tr w:rsidR="00F80CF8" w:rsidTr="00F957FA">
        <w:tc>
          <w:tcPr>
            <w:tcW w:w="3888" w:type="dxa"/>
            <w:tcBorders>
              <w:top w:val="single" w:sz="6" w:space="0" w:color="auto"/>
              <w:left w:val="single" w:sz="6" w:space="0" w:color="auto"/>
              <w:bottom w:val="single" w:sz="6" w:space="0" w:color="auto"/>
              <w:right w:val="single" w:sz="6" w:space="0" w:color="auto"/>
            </w:tcBorders>
          </w:tcPr>
          <w:p w:rsidR="00F80CF8" w:rsidRPr="00A50951" w:rsidRDefault="00F80CF8"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F80CF8" w:rsidRPr="00CC5A19" w:rsidRDefault="00F80CF8">
            <w:pPr>
              <w:rPr>
                <w:rFonts w:ascii="Calibri" w:hAnsi="Calibri" w:cs="Arial"/>
                <w:sz w:val="16"/>
                <w:szCs w:val="16"/>
              </w:rPr>
            </w:pPr>
          </w:p>
        </w:tc>
        <w:tc>
          <w:tcPr>
            <w:tcW w:w="1680" w:type="dxa"/>
            <w:tcBorders>
              <w:top w:val="single" w:sz="6" w:space="0" w:color="auto"/>
              <w:left w:val="single" w:sz="6" w:space="0" w:color="auto"/>
              <w:bottom w:val="single" w:sz="6" w:space="0" w:color="auto"/>
              <w:right w:val="single" w:sz="6" w:space="0" w:color="auto"/>
            </w:tcBorders>
          </w:tcPr>
          <w:p w:rsidR="00F80CF8" w:rsidRDefault="00F80CF8"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F80CF8" w:rsidRDefault="00F80CF8"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F80CF8">
            <w:pPr>
              <w:spacing w:before="60"/>
              <w:rPr>
                <w:rFonts w:ascii="Arial" w:hAnsi="Arial" w:cs="Arial"/>
                <w:sz w:val="16"/>
              </w:rPr>
            </w:pPr>
            <w:r w:rsidRPr="00F80CF8">
              <w:rPr>
                <w:rFonts w:ascii="Arial" w:hAnsi="Arial" w:cs="Arial"/>
                <w:sz w:val="16"/>
              </w:rPr>
              <w:t>D_ZERO_CNT_U8</w:t>
            </w:r>
          </w:p>
        </w:tc>
      </w:tr>
      <w:tr w:rsidR="00F80CF8">
        <w:trPr>
          <w:jc w:val="center"/>
        </w:trPr>
        <w:tc>
          <w:tcPr>
            <w:tcW w:w="4608" w:type="dxa"/>
            <w:tcBorders>
              <w:top w:val="nil"/>
              <w:left w:val="single" w:sz="6" w:space="0" w:color="auto"/>
              <w:bottom w:val="single" w:sz="6" w:space="0" w:color="auto"/>
              <w:right w:val="single" w:sz="6" w:space="0" w:color="auto"/>
            </w:tcBorders>
          </w:tcPr>
          <w:p w:rsidR="00F80CF8" w:rsidRPr="00F80CF8" w:rsidRDefault="00E55CC2">
            <w:pPr>
              <w:spacing w:before="60"/>
              <w:rPr>
                <w:rFonts w:ascii="Arial" w:hAnsi="Arial" w:cs="Arial"/>
                <w:sz w:val="16"/>
              </w:rPr>
            </w:pPr>
            <w:r w:rsidRPr="000912C9">
              <w:rPr>
                <w:rFonts w:ascii="Arial" w:hAnsi="Arial" w:cs="Arial"/>
                <w:sz w:val="16"/>
              </w:rPr>
              <w:t>D_2MS_SEC_F32</w:t>
            </w:r>
          </w:p>
        </w:tc>
      </w:tr>
      <w:tr w:rsidR="004A781C" w:rsidTr="00CC57B0">
        <w:trPr>
          <w:jc w:val="center"/>
        </w:trPr>
        <w:tc>
          <w:tcPr>
            <w:tcW w:w="4608" w:type="dxa"/>
            <w:tcBorders>
              <w:top w:val="nil"/>
              <w:left w:val="single" w:sz="6" w:space="0" w:color="auto"/>
              <w:bottom w:val="single" w:sz="6" w:space="0" w:color="auto"/>
              <w:right w:val="single" w:sz="6" w:space="0" w:color="auto"/>
            </w:tcBorders>
          </w:tcPr>
          <w:p w:rsidR="004A781C" w:rsidRDefault="00B500CB">
            <w:pPr>
              <w:spacing w:before="60"/>
              <w:rPr>
                <w:rFonts w:ascii="Arial" w:hAnsi="Arial" w:cs="Arial"/>
                <w:sz w:val="16"/>
              </w:rPr>
            </w:pPr>
            <w:r>
              <w:rPr>
                <w:rFonts w:ascii="Arial" w:hAnsi="Arial" w:cs="Arial"/>
                <w:sz w:val="16"/>
              </w:rPr>
              <w:t>D_ONE_ULS_F32</w:t>
            </w:r>
          </w:p>
        </w:tc>
      </w:tr>
      <w:tr w:rsidR="00B500CB" w:rsidTr="00CC57B0">
        <w:trPr>
          <w:jc w:val="center"/>
        </w:trPr>
        <w:tc>
          <w:tcPr>
            <w:tcW w:w="4608" w:type="dxa"/>
            <w:tcBorders>
              <w:top w:val="nil"/>
              <w:left w:val="single" w:sz="6" w:space="0" w:color="auto"/>
              <w:bottom w:val="single" w:sz="6" w:space="0" w:color="auto"/>
              <w:right w:val="single" w:sz="6" w:space="0" w:color="auto"/>
            </w:tcBorders>
          </w:tcPr>
          <w:p w:rsidR="00B500CB" w:rsidRDefault="00B500CB">
            <w:pPr>
              <w:spacing w:before="60"/>
              <w:rPr>
                <w:rFonts w:ascii="Arial" w:hAnsi="Arial" w:cs="Arial"/>
                <w:sz w:val="16"/>
              </w:rPr>
            </w:pPr>
            <w:r w:rsidRPr="00F80CF8">
              <w:rPr>
                <w:rFonts w:ascii="Arial" w:hAnsi="Arial" w:cs="Arial"/>
                <w:sz w:val="16"/>
              </w:rPr>
              <w:t>D_ZERO_CNT_</w:t>
            </w:r>
            <w:r>
              <w:rPr>
                <w:rFonts w:ascii="Arial" w:hAnsi="Arial" w:cs="Arial"/>
                <w:sz w:val="16"/>
              </w:rPr>
              <w:t>U16</w:t>
            </w:r>
          </w:p>
        </w:tc>
      </w:tr>
      <w:tr w:rsidR="008661A6">
        <w:trPr>
          <w:jc w:val="center"/>
        </w:trPr>
        <w:tc>
          <w:tcPr>
            <w:tcW w:w="4608" w:type="dxa"/>
            <w:tcBorders>
              <w:top w:val="nil"/>
              <w:left w:val="single" w:sz="6" w:space="0" w:color="auto"/>
              <w:bottom w:val="single" w:sz="6" w:space="0" w:color="auto"/>
              <w:right w:val="single" w:sz="6" w:space="0" w:color="auto"/>
            </w:tcBorders>
          </w:tcPr>
          <w:p w:rsidR="008661A6" w:rsidRPr="00F80CF8" w:rsidRDefault="008661A6">
            <w:pPr>
              <w:spacing w:before="60"/>
              <w:rPr>
                <w:rFonts w:ascii="Arial" w:hAnsi="Arial" w:cs="Arial"/>
                <w:sz w:val="16"/>
              </w:rPr>
            </w:pPr>
            <w:r>
              <w:rPr>
                <w:rFonts w:ascii="Arial" w:hAnsi="Arial" w:cs="Arial"/>
                <w:sz w:val="16"/>
              </w:rPr>
              <w:t>D_ZERO_ULS_F32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641984" w:rsidP="008B3E94">
      <w:pPr>
        <w:numPr>
          <w:ilvl w:val="0"/>
          <w:numId w:val="5"/>
        </w:numPr>
        <w:spacing w:after="0"/>
      </w:pPr>
      <w:proofErr w:type="spellStart"/>
      <w:r>
        <w:t>Min_m</w:t>
      </w:r>
      <w:proofErr w:type="spellEnd"/>
    </w:p>
    <w:p w:rsidR="00641984" w:rsidRDefault="009C404D" w:rsidP="008B3E94">
      <w:pPr>
        <w:numPr>
          <w:ilvl w:val="0"/>
          <w:numId w:val="5"/>
        </w:numPr>
        <w:spacing w:after="0"/>
      </w:pPr>
      <w:r w:rsidRPr="009C404D">
        <w:t>Abs_f32_m</w:t>
      </w:r>
    </w:p>
    <w:p w:rsidR="009C404D" w:rsidRDefault="009C404D" w:rsidP="008B3E94">
      <w:pPr>
        <w:numPr>
          <w:ilvl w:val="0"/>
          <w:numId w:val="5"/>
        </w:numPr>
        <w:spacing w:after="0"/>
      </w:pPr>
      <w:proofErr w:type="spellStart"/>
      <w:r>
        <w:t>Limit_m</w:t>
      </w:r>
      <w:proofErr w:type="spellEnd"/>
    </w:p>
    <w:p w:rsidR="00F80CF8" w:rsidRPr="00F80CF8" w:rsidRDefault="00F80CF8" w:rsidP="00F80CF8">
      <w:pPr>
        <w:pStyle w:val="ListParagraph"/>
        <w:numPr>
          <w:ilvl w:val="0"/>
          <w:numId w:val="5"/>
        </w:numPr>
        <w:spacing w:after="0"/>
        <w:rPr>
          <w:rFonts w:ascii="Arial" w:hAnsi="Arial" w:cs="Arial"/>
          <w:sz w:val="16"/>
          <w:szCs w:val="16"/>
        </w:rPr>
      </w:pPr>
      <w:r w:rsidRPr="00F80CF8">
        <w:rPr>
          <w:rFonts w:ascii="Arial" w:hAnsi="Arial" w:cs="Arial"/>
          <w:sz w:val="16"/>
          <w:szCs w:val="16"/>
        </w:rPr>
        <w:t>LPF32KSV_Str</w:t>
      </w:r>
    </w:p>
    <w:p w:rsidR="00F80CF8" w:rsidRPr="00F80CF8" w:rsidRDefault="00F80CF8" w:rsidP="00F80CF8">
      <w:pPr>
        <w:pStyle w:val="ListParagraph"/>
        <w:numPr>
          <w:ilvl w:val="0"/>
          <w:numId w:val="5"/>
        </w:numPr>
        <w:spacing w:after="0"/>
        <w:rPr>
          <w:rFonts w:ascii="Arial" w:hAnsi="Arial" w:cs="Arial"/>
          <w:sz w:val="16"/>
          <w:szCs w:val="16"/>
        </w:rPr>
      </w:pPr>
      <w:proofErr w:type="spellStart"/>
      <w:r w:rsidRPr="00F80CF8">
        <w:rPr>
          <w:rFonts w:ascii="Arial" w:hAnsi="Arial" w:cs="Arial"/>
          <w:sz w:val="16"/>
          <w:szCs w:val="16"/>
        </w:rPr>
        <w:t>DiagSettings_Str</w:t>
      </w:r>
      <w:proofErr w:type="spellEnd"/>
    </w:p>
    <w:p w:rsidR="004B76B8" w:rsidRDefault="000912C9" w:rsidP="008B3E94">
      <w:pPr>
        <w:numPr>
          <w:ilvl w:val="0"/>
          <w:numId w:val="5"/>
        </w:numPr>
        <w:spacing w:after="0"/>
      </w:pPr>
      <w:r w:rsidRPr="000912C9">
        <w:t>LPF_OpUpdate_f32_m</w:t>
      </w:r>
    </w:p>
    <w:p w:rsidR="000912C9" w:rsidRDefault="000912C9" w:rsidP="008B3E94">
      <w:pPr>
        <w:numPr>
          <w:ilvl w:val="0"/>
          <w:numId w:val="5"/>
        </w:numPr>
        <w:spacing w:after="0"/>
      </w:pPr>
      <w:r w:rsidRPr="000912C9">
        <w:t>LPF_Init_f32_m</w:t>
      </w:r>
    </w:p>
    <w:p w:rsidR="000912C9" w:rsidRDefault="007E675E" w:rsidP="008B3E94">
      <w:pPr>
        <w:numPr>
          <w:ilvl w:val="0"/>
          <w:numId w:val="5"/>
        </w:numPr>
        <w:spacing w:after="0"/>
      </w:pPr>
      <w:proofErr w:type="spellStart"/>
      <w:r w:rsidRPr="007E675E">
        <w:t>DiagNStep_m</w:t>
      </w:r>
      <w:proofErr w:type="spellEnd"/>
    </w:p>
    <w:p w:rsidR="007E675E" w:rsidRDefault="007E675E" w:rsidP="008B3E94">
      <w:pPr>
        <w:numPr>
          <w:ilvl w:val="0"/>
          <w:numId w:val="5"/>
        </w:numPr>
        <w:spacing w:after="0"/>
      </w:pPr>
      <w:proofErr w:type="spellStart"/>
      <w:r w:rsidRPr="007E675E">
        <w:t>DiagPStep_m</w:t>
      </w:r>
      <w:proofErr w:type="spellEnd"/>
    </w:p>
    <w:p w:rsidR="007E675E" w:rsidRDefault="007E675E" w:rsidP="008B3E94">
      <w:pPr>
        <w:numPr>
          <w:ilvl w:val="0"/>
          <w:numId w:val="5"/>
        </w:numPr>
        <w:spacing w:after="0"/>
      </w:pPr>
      <w:proofErr w:type="spellStart"/>
      <w:r w:rsidRPr="007E675E">
        <w:t>DiagFailed_m</w:t>
      </w:r>
      <w:proofErr w:type="spellEnd"/>
    </w:p>
    <w:p w:rsidR="008B3E94" w:rsidRDefault="008B3E94" w:rsidP="008B3E94">
      <w:pPr>
        <w:spacing w:after="0"/>
        <w:ind w:left="720"/>
      </w:pPr>
    </w:p>
    <w:p w:rsidR="008B3E94" w:rsidRDefault="008B3E94" w:rsidP="008B3E94">
      <w:pPr>
        <w:pStyle w:val="Heading2"/>
      </w:pPr>
      <w:r>
        <w:t>Data Hiding Functions</w:t>
      </w:r>
    </w:p>
    <w:p w:rsidR="009C404D" w:rsidRPr="00FB5C72" w:rsidRDefault="009C404D" w:rsidP="009C404D">
      <w:pPr>
        <w:numPr>
          <w:ilvl w:val="0"/>
          <w:numId w:val="10"/>
        </w:numPr>
        <w:spacing w:after="0"/>
      </w:pPr>
      <w:proofErr w:type="spellStart"/>
      <w:r w:rsidRPr="000267C8">
        <w:t>Rte_Call_NxtrDiagMgr_SetNTCStatus</w:t>
      </w:r>
      <w:proofErr w:type="spellEnd"/>
    </w:p>
    <w:p w:rsidR="009C404D" w:rsidRPr="00FB5C72" w:rsidRDefault="009C404D" w:rsidP="009C404D">
      <w:pPr>
        <w:spacing w:after="0"/>
      </w:pPr>
    </w:p>
    <w:p w:rsidR="00DC7E08" w:rsidRDefault="00DC7E08" w:rsidP="009C404D">
      <w:pPr>
        <w:spacing w:after="0"/>
        <w:ind w:left="72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p w:rsidR="00641984" w:rsidRDefault="00641984" w:rsidP="00641984"/>
    <w:p w:rsidR="00641984" w:rsidRPr="00641984" w:rsidRDefault="00641984" w:rsidP="00641984">
      <w:r>
        <w:t>None</w:t>
      </w:r>
    </w:p>
    <w:p w:rsidR="008F6DBB" w:rsidRDefault="008F6DBB" w:rsidP="00F141E2">
      <w:pPr>
        <w:spacing w:after="0"/>
        <w:jc w:val="center"/>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F957FA" w:rsidP="00F957FA">
            <w:pPr>
              <w:spacing w:before="60"/>
              <w:rPr>
                <w:rFonts w:ascii="Arial" w:hAnsi="Arial" w:cs="Arial"/>
                <w:sz w:val="16"/>
              </w:rPr>
            </w:pPr>
            <w:r>
              <w:rPr>
                <w:rFonts w:ascii="Arial" w:hAnsi="Arial" w:cs="Arial"/>
                <w:sz w:val="16"/>
              </w:rPr>
              <w:t>(Exact name used)</w:t>
            </w: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F957FA" w:rsidP="00F957FA">
            <w:pPr>
              <w:spacing w:before="60"/>
              <w:rPr>
                <w:rFonts w:ascii="Arial" w:hAnsi="Arial" w:cs="Arial"/>
                <w:sz w:val="16"/>
              </w:rPr>
            </w:pPr>
            <w:r>
              <w:rPr>
                <w:rFonts w:ascii="Arial" w:hAnsi="Arial" w:cs="Arial"/>
                <w:sz w:val="16"/>
              </w:rPr>
              <w:t>(if none, write None)</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r>
              <w:rPr>
                <w:rFonts w:ascii="Arial" w:hAnsi="Arial" w:cs="Arial"/>
                <w:sz w:val="16"/>
              </w:rPr>
              <w:t>(Insert more rows for additional passed arguments)</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F957FA" w:rsidP="00F957FA">
            <w:pPr>
              <w:spacing w:before="60"/>
              <w:rPr>
                <w:rFonts w:ascii="Arial" w:hAnsi="Arial" w:cs="Arial"/>
                <w:sz w:val="16"/>
              </w:rPr>
            </w:pPr>
            <w:r>
              <w:rPr>
                <w:rFonts w:ascii="Arial" w:hAnsi="Arial" w:cs="Arial"/>
                <w:sz w:val="16"/>
              </w:rPr>
              <w:t>(if no value returned, write N/A)</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8B3E94" w:rsidRDefault="008B3E94" w:rsidP="00F141E2">
      <w:pPr>
        <w:jc w:val="center"/>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1"/>
        <w:gridCol w:w="3939"/>
      </w:tblGrid>
      <w:tr w:rsidR="002C03D8" w:rsidRPr="006A25CC" w:rsidTr="00EE3EF2">
        <w:trPr>
          <w:trHeight w:val="341"/>
        </w:trPr>
        <w:tc>
          <w:tcPr>
            <w:tcW w:w="4971"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3939"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7E675E" w:rsidRPr="004B5BE2" w:rsidDel="003D6188" w:rsidTr="00EE3EF2">
        <w:trPr>
          <w:trHeight w:val="341"/>
          <w:del w:id="77" w:author="Thomas, Vince" w:date="2014-01-08T15:09:00Z"/>
        </w:trPr>
        <w:tc>
          <w:tcPr>
            <w:tcW w:w="4971" w:type="dxa"/>
          </w:tcPr>
          <w:p w:rsidR="007E675E" w:rsidRPr="004B5BE2" w:rsidDel="003D6188" w:rsidRDefault="007E675E" w:rsidP="00F141E2">
            <w:pPr>
              <w:spacing w:before="100" w:beforeAutospacing="1" w:after="100" w:afterAutospacing="1"/>
              <w:rPr>
                <w:del w:id="78" w:author="Thomas, Vince" w:date="2014-01-08T15:09:00Z"/>
                <w:rFonts w:ascii="Arial" w:hAnsi="Arial" w:cs="Arial"/>
                <w:sz w:val="16"/>
                <w:szCs w:val="16"/>
              </w:rPr>
            </w:pPr>
          </w:p>
        </w:tc>
        <w:tc>
          <w:tcPr>
            <w:tcW w:w="3939" w:type="dxa"/>
            <w:vAlign w:val="center"/>
          </w:tcPr>
          <w:p w:rsidR="007E675E" w:rsidRPr="004B5BE2" w:rsidDel="003D6188" w:rsidRDefault="007E675E" w:rsidP="00F957FA">
            <w:pPr>
              <w:spacing w:before="100" w:beforeAutospacing="1" w:after="100" w:afterAutospacing="1"/>
              <w:rPr>
                <w:del w:id="79" w:author="Thomas, Vince" w:date="2014-01-08T15:09:00Z"/>
                <w:rFonts w:ascii="Arial" w:hAnsi="Arial" w:cs="Arial"/>
                <w:sz w:val="16"/>
                <w:szCs w:val="16"/>
              </w:rPr>
            </w:pPr>
          </w:p>
        </w:tc>
      </w:tr>
      <w:tr w:rsidR="007E675E" w:rsidRPr="004B5BE2" w:rsidDel="003D6188" w:rsidTr="00EE3EF2">
        <w:trPr>
          <w:trHeight w:val="341"/>
          <w:del w:id="80" w:author="Thomas, Vince" w:date="2014-01-08T15:09:00Z"/>
        </w:trPr>
        <w:tc>
          <w:tcPr>
            <w:tcW w:w="4971" w:type="dxa"/>
          </w:tcPr>
          <w:p w:rsidR="007E675E" w:rsidRPr="004B5BE2" w:rsidDel="003D6188" w:rsidRDefault="007E675E" w:rsidP="00F141E2">
            <w:pPr>
              <w:spacing w:before="100" w:beforeAutospacing="1" w:after="100" w:afterAutospacing="1"/>
              <w:rPr>
                <w:del w:id="81" w:author="Thomas, Vince" w:date="2014-01-08T15:09:00Z"/>
                <w:rFonts w:ascii="Arial" w:hAnsi="Arial" w:cs="Arial"/>
                <w:sz w:val="16"/>
                <w:szCs w:val="16"/>
              </w:rPr>
            </w:pPr>
          </w:p>
        </w:tc>
        <w:tc>
          <w:tcPr>
            <w:tcW w:w="3939" w:type="dxa"/>
          </w:tcPr>
          <w:p w:rsidR="007E675E" w:rsidRPr="004B5BE2" w:rsidDel="003D6188" w:rsidRDefault="007E675E" w:rsidP="00F957FA">
            <w:pPr>
              <w:spacing w:before="100" w:beforeAutospacing="1" w:after="100" w:afterAutospacing="1"/>
              <w:rPr>
                <w:del w:id="82" w:author="Thomas, Vince" w:date="2014-01-08T15:09:00Z"/>
                <w:rFonts w:ascii="Arial" w:hAnsi="Arial" w:cs="Arial"/>
                <w:sz w:val="16"/>
                <w:szCs w:val="16"/>
              </w:rPr>
            </w:pPr>
          </w:p>
        </w:tc>
      </w:tr>
      <w:tr w:rsidR="007E675E" w:rsidRPr="004B5BE2" w:rsidDel="003D6188" w:rsidTr="00EE3EF2">
        <w:trPr>
          <w:trHeight w:val="341"/>
          <w:del w:id="83" w:author="Thomas, Vince" w:date="2014-01-08T15:09:00Z"/>
        </w:trPr>
        <w:tc>
          <w:tcPr>
            <w:tcW w:w="4971" w:type="dxa"/>
          </w:tcPr>
          <w:p w:rsidR="007E675E" w:rsidRPr="004B5BE2" w:rsidDel="003D6188" w:rsidRDefault="007E675E" w:rsidP="00F141E2">
            <w:pPr>
              <w:spacing w:before="100" w:beforeAutospacing="1" w:after="100" w:afterAutospacing="1"/>
              <w:rPr>
                <w:del w:id="84" w:author="Thomas, Vince" w:date="2014-01-08T15:09:00Z"/>
                <w:rFonts w:ascii="Arial" w:hAnsi="Arial" w:cs="Arial"/>
                <w:sz w:val="16"/>
                <w:szCs w:val="16"/>
              </w:rPr>
            </w:pPr>
          </w:p>
        </w:tc>
        <w:tc>
          <w:tcPr>
            <w:tcW w:w="3939" w:type="dxa"/>
          </w:tcPr>
          <w:p w:rsidR="007E675E" w:rsidRPr="004B5BE2" w:rsidDel="003D6188" w:rsidRDefault="007E675E" w:rsidP="00F957FA">
            <w:pPr>
              <w:spacing w:before="100" w:beforeAutospacing="1" w:after="100" w:afterAutospacing="1"/>
              <w:rPr>
                <w:del w:id="85" w:author="Thomas, Vince" w:date="2014-01-08T15:09:00Z"/>
                <w:rFonts w:ascii="Arial" w:hAnsi="Arial" w:cs="Arial"/>
                <w:sz w:val="16"/>
                <w:szCs w:val="16"/>
              </w:rPr>
            </w:pPr>
          </w:p>
        </w:tc>
      </w:tr>
      <w:tr w:rsidR="007E675E" w:rsidRPr="004B5BE2" w:rsidDel="003D6188" w:rsidTr="00EE3EF2">
        <w:trPr>
          <w:trHeight w:val="341"/>
          <w:del w:id="86" w:author="Thomas, Vince" w:date="2014-01-08T15:09:00Z"/>
        </w:trPr>
        <w:tc>
          <w:tcPr>
            <w:tcW w:w="4971" w:type="dxa"/>
          </w:tcPr>
          <w:p w:rsidR="007E675E" w:rsidRPr="004B5BE2" w:rsidDel="003D6188" w:rsidRDefault="007E675E" w:rsidP="00F141E2">
            <w:pPr>
              <w:spacing w:before="100" w:beforeAutospacing="1" w:after="100" w:afterAutospacing="1"/>
              <w:rPr>
                <w:del w:id="87" w:author="Thomas, Vince" w:date="2014-01-08T15:09:00Z"/>
                <w:rFonts w:ascii="Arial" w:hAnsi="Arial" w:cs="Arial"/>
                <w:sz w:val="16"/>
                <w:szCs w:val="16"/>
              </w:rPr>
            </w:pPr>
          </w:p>
        </w:tc>
        <w:tc>
          <w:tcPr>
            <w:tcW w:w="3939" w:type="dxa"/>
          </w:tcPr>
          <w:p w:rsidR="007E675E" w:rsidRPr="004B5BE2" w:rsidDel="003D6188" w:rsidRDefault="007E675E" w:rsidP="00F957FA">
            <w:pPr>
              <w:spacing w:before="100" w:beforeAutospacing="1" w:after="100" w:afterAutospacing="1"/>
              <w:rPr>
                <w:del w:id="88" w:author="Thomas, Vince" w:date="2014-01-08T15:09:00Z"/>
                <w:rFonts w:ascii="Arial" w:hAnsi="Arial" w:cs="Arial"/>
                <w:sz w:val="16"/>
                <w:szCs w:val="16"/>
              </w:rPr>
            </w:pPr>
          </w:p>
        </w:tc>
      </w:tr>
      <w:tr w:rsidR="007E675E" w:rsidRPr="004B5BE2" w:rsidDel="003D6188" w:rsidTr="00EE3EF2">
        <w:trPr>
          <w:trHeight w:val="341"/>
          <w:del w:id="89" w:author="Thomas, Vince" w:date="2014-01-08T15:09:00Z"/>
        </w:trPr>
        <w:tc>
          <w:tcPr>
            <w:tcW w:w="4971" w:type="dxa"/>
          </w:tcPr>
          <w:p w:rsidR="007E675E" w:rsidRPr="004B5BE2" w:rsidDel="003D6188" w:rsidRDefault="007E675E" w:rsidP="00F141E2">
            <w:pPr>
              <w:spacing w:before="100" w:beforeAutospacing="1" w:after="100" w:afterAutospacing="1"/>
              <w:rPr>
                <w:del w:id="90" w:author="Thomas, Vince" w:date="2014-01-08T15:09:00Z"/>
                <w:rFonts w:ascii="Arial" w:hAnsi="Arial" w:cs="Arial"/>
                <w:sz w:val="16"/>
                <w:szCs w:val="16"/>
              </w:rPr>
            </w:pPr>
          </w:p>
        </w:tc>
        <w:tc>
          <w:tcPr>
            <w:tcW w:w="3939" w:type="dxa"/>
          </w:tcPr>
          <w:p w:rsidR="007E675E" w:rsidRPr="004B5BE2" w:rsidDel="003D6188" w:rsidRDefault="007E675E" w:rsidP="00F957FA">
            <w:pPr>
              <w:spacing w:before="100" w:beforeAutospacing="1" w:after="100" w:afterAutospacing="1"/>
              <w:rPr>
                <w:del w:id="91" w:author="Thomas, Vince" w:date="2014-01-08T15:09:00Z"/>
                <w:rFonts w:ascii="Arial" w:hAnsi="Arial" w:cs="Arial"/>
                <w:sz w:val="16"/>
                <w:szCs w:val="16"/>
              </w:rPr>
            </w:pPr>
          </w:p>
        </w:tc>
      </w:tr>
      <w:tr w:rsidR="007E675E" w:rsidRPr="004B5BE2" w:rsidDel="003D6188" w:rsidTr="00EE3EF2">
        <w:trPr>
          <w:trHeight w:val="341"/>
          <w:del w:id="92" w:author="Thomas, Vince" w:date="2014-01-08T15:09:00Z"/>
        </w:trPr>
        <w:tc>
          <w:tcPr>
            <w:tcW w:w="4971" w:type="dxa"/>
          </w:tcPr>
          <w:p w:rsidR="007E675E" w:rsidRPr="004B5BE2" w:rsidDel="003D6188" w:rsidRDefault="007E675E" w:rsidP="00F141E2">
            <w:pPr>
              <w:spacing w:before="100" w:beforeAutospacing="1" w:after="100" w:afterAutospacing="1"/>
              <w:rPr>
                <w:del w:id="93" w:author="Thomas, Vince" w:date="2014-01-08T15:09:00Z"/>
                <w:rFonts w:ascii="Arial" w:hAnsi="Arial" w:cs="Arial"/>
                <w:sz w:val="16"/>
                <w:szCs w:val="16"/>
              </w:rPr>
            </w:pPr>
          </w:p>
        </w:tc>
        <w:tc>
          <w:tcPr>
            <w:tcW w:w="3939" w:type="dxa"/>
          </w:tcPr>
          <w:p w:rsidR="007E675E" w:rsidRPr="004B5BE2" w:rsidDel="003D6188" w:rsidRDefault="007E675E" w:rsidP="00F957FA">
            <w:pPr>
              <w:spacing w:before="100" w:beforeAutospacing="1" w:after="100" w:afterAutospacing="1"/>
              <w:rPr>
                <w:del w:id="94" w:author="Thomas, Vince" w:date="2014-01-08T15:09:00Z"/>
                <w:rFonts w:ascii="Arial" w:hAnsi="Arial" w:cs="Arial"/>
                <w:sz w:val="16"/>
                <w:szCs w:val="16"/>
              </w:rPr>
            </w:pPr>
          </w:p>
        </w:tc>
      </w:tr>
      <w:tr w:rsidR="007E675E" w:rsidRPr="004B5BE2" w:rsidDel="003D6188" w:rsidTr="00EE3EF2">
        <w:trPr>
          <w:trHeight w:val="341"/>
          <w:del w:id="95" w:author="Thomas, Vince" w:date="2014-01-08T15:09:00Z"/>
        </w:trPr>
        <w:tc>
          <w:tcPr>
            <w:tcW w:w="4971" w:type="dxa"/>
          </w:tcPr>
          <w:p w:rsidR="007E675E" w:rsidRPr="004B5BE2" w:rsidDel="003D6188" w:rsidRDefault="007E675E" w:rsidP="00F141E2">
            <w:pPr>
              <w:spacing w:before="100" w:beforeAutospacing="1" w:after="100" w:afterAutospacing="1"/>
              <w:rPr>
                <w:del w:id="96" w:author="Thomas, Vince" w:date="2014-01-08T15:09:00Z"/>
                <w:rFonts w:ascii="Arial" w:hAnsi="Arial" w:cs="Arial"/>
                <w:sz w:val="16"/>
                <w:szCs w:val="16"/>
              </w:rPr>
            </w:pPr>
          </w:p>
        </w:tc>
        <w:tc>
          <w:tcPr>
            <w:tcW w:w="3939" w:type="dxa"/>
          </w:tcPr>
          <w:p w:rsidR="007E675E" w:rsidRPr="004B5BE2" w:rsidDel="003D6188" w:rsidRDefault="007E675E" w:rsidP="00F957FA">
            <w:pPr>
              <w:spacing w:before="100" w:beforeAutospacing="1" w:after="100" w:afterAutospacing="1"/>
              <w:rPr>
                <w:del w:id="97" w:author="Thomas, Vince" w:date="2014-01-08T15:09:00Z"/>
                <w:rFonts w:ascii="Arial" w:hAnsi="Arial" w:cs="Arial"/>
                <w:sz w:val="16"/>
                <w:szCs w:val="16"/>
              </w:rPr>
            </w:pPr>
          </w:p>
        </w:tc>
      </w:tr>
      <w:tr w:rsidR="007E675E" w:rsidRPr="004B5BE2" w:rsidDel="003D6188" w:rsidTr="00EE3EF2">
        <w:trPr>
          <w:trHeight w:val="341"/>
          <w:del w:id="98" w:author="Thomas, Vince" w:date="2014-01-08T15:09:00Z"/>
        </w:trPr>
        <w:tc>
          <w:tcPr>
            <w:tcW w:w="4971" w:type="dxa"/>
          </w:tcPr>
          <w:p w:rsidR="007E675E" w:rsidRPr="004B5BE2" w:rsidDel="003D6188" w:rsidRDefault="007E675E" w:rsidP="00F141E2">
            <w:pPr>
              <w:spacing w:before="100" w:beforeAutospacing="1" w:after="100" w:afterAutospacing="1"/>
              <w:rPr>
                <w:del w:id="99" w:author="Thomas, Vince" w:date="2014-01-08T15:09:00Z"/>
                <w:rFonts w:ascii="Arial" w:hAnsi="Arial" w:cs="Arial"/>
                <w:sz w:val="16"/>
                <w:szCs w:val="16"/>
              </w:rPr>
            </w:pPr>
          </w:p>
        </w:tc>
        <w:tc>
          <w:tcPr>
            <w:tcW w:w="3939" w:type="dxa"/>
          </w:tcPr>
          <w:p w:rsidR="007E675E" w:rsidRPr="004B5BE2" w:rsidDel="003D6188" w:rsidRDefault="007E675E" w:rsidP="00F957FA">
            <w:pPr>
              <w:spacing w:before="100" w:beforeAutospacing="1" w:after="100" w:afterAutospacing="1"/>
              <w:rPr>
                <w:del w:id="100" w:author="Thomas, Vince" w:date="2014-01-08T15:09:00Z"/>
                <w:rFonts w:ascii="Arial" w:hAnsi="Arial" w:cs="Arial"/>
                <w:sz w:val="16"/>
                <w:szCs w:val="16"/>
              </w:rPr>
            </w:pPr>
          </w:p>
        </w:tc>
      </w:tr>
      <w:tr w:rsidR="007E675E" w:rsidRPr="004B5BE2" w:rsidDel="003D6188" w:rsidTr="00EE3EF2">
        <w:trPr>
          <w:trHeight w:val="341"/>
          <w:del w:id="101" w:author="Thomas, Vince" w:date="2014-01-08T15:09:00Z"/>
        </w:trPr>
        <w:tc>
          <w:tcPr>
            <w:tcW w:w="4971" w:type="dxa"/>
          </w:tcPr>
          <w:p w:rsidR="007E675E" w:rsidRPr="004B5BE2" w:rsidDel="003D6188" w:rsidRDefault="007E675E" w:rsidP="00F141E2">
            <w:pPr>
              <w:spacing w:before="100" w:beforeAutospacing="1" w:after="100" w:afterAutospacing="1"/>
              <w:rPr>
                <w:del w:id="102" w:author="Thomas, Vince" w:date="2014-01-08T15:09:00Z"/>
                <w:rFonts w:ascii="Arial" w:hAnsi="Arial" w:cs="Arial"/>
                <w:sz w:val="16"/>
                <w:szCs w:val="16"/>
              </w:rPr>
            </w:pPr>
          </w:p>
        </w:tc>
        <w:tc>
          <w:tcPr>
            <w:tcW w:w="3939" w:type="dxa"/>
          </w:tcPr>
          <w:p w:rsidR="007E675E" w:rsidRPr="004B5BE2" w:rsidDel="003D6188" w:rsidRDefault="007E675E" w:rsidP="00F957FA">
            <w:pPr>
              <w:spacing w:before="100" w:beforeAutospacing="1" w:after="100" w:afterAutospacing="1"/>
              <w:rPr>
                <w:del w:id="103" w:author="Thomas, Vince" w:date="2014-01-08T15:09:00Z"/>
                <w:rFonts w:ascii="Arial" w:hAnsi="Arial" w:cs="Arial"/>
                <w:sz w:val="16"/>
                <w:szCs w:val="16"/>
              </w:rPr>
            </w:pPr>
          </w:p>
        </w:tc>
      </w:tr>
      <w:tr w:rsidR="007E675E" w:rsidRPr="004B5BE2" w:rsidDel="003D6188" w:rsidTr="00EE3EF2">
        <w:trPr>
          <w:trHeight w:val="341"/>
          <w:del w:id="104" w:author="Thomas, Vince" w:date="2014-01-08T15:09:00Z"/>
        </w:trPr>
        <w:tc>
          <w:tcPr>
            <w:tcW w:w="4971" w:type="dxa"/>
          </w:tcPr>
          <w:p w:rsidR="007E675E" w:rsidRPr="00A35DA8" w:rsidDel="003D6188" w:rsidRDefault="007E675E" w:rsidP="00F141E2">
            <w:pPr>
              <w:spacing w:before="100" w:beforeAutospacing="1" w:after="100" w:afterAutospacing="1"/>
              <w:rPr>
                <w:del w:id="105" w:author="Thomas, Vince" w:date="2014-01-08T15:09:00Z"/>
              </w:rPr>
            </w:pPr>
          </w:p>
        </w:tc>
        <w:tc>
          <w:tcPr>
            <w:tcW w:w="3939" w:type="dxa"/>
          </w:tcPr>
          <w:p w:rsidR="007E675E" w:rsidRPr="005C3DED" w:rsidDel="003D6188" w:rsidRDefault="007E675E" w:rsidP="00F957FA">
            <w:pPr>
              <w:spacing w:before="100" w:beforeAutospacing="1" w:after="100" w:afterAutospacing="1"/>
              <w:rPr>
                <w:del w:id="106" w:author="Thomas, Vince" w:date="2014-01-08T15:09:00Z"/>
                <w:rFonts w:ascii="Arial" w:hAnsi="Arial" w:cs="Arial"/>
                <w:sz w:val="16"/>
                <w:szCs w:val="16"/>
              </w:rPr>
            </w:pPr>
          </w:p>
        </w:tc>
      </w:tr>
      <w:tr w:rsidR="00EE3EF2" w:rsidRPr="004B5BE2" w:rsidTr="00EE3EF2">
        <w:trPr>
          <w:trHeight w:val="341"/>
        </w:trPr>
        <w:tc>
          <w:tcPr>
            <w:tcW w:w="4971" w:type="dxa"/>
          </w:tcPr>
          <w:p w:rsidR="00EE3EF2" w:rsidRPr="007E675E" w:rsidDel="00EE3EF2" w:rsidRDefault="00EE3EF2" w:rsidP="00F141E2">
            <w:pPr>
              <w:spacing w:before="100" w:beforeAutospacing="1" w:after="100" w:afterAutospacing="1"/>
            </w:pPr>
            <w:r>
              <w:t>Rte_Init</w:t>
            </w:r>
            <w:r w:rsidRPr="00EE3EF2">
              <w:t>_TqRsDg_Per1_DervLambdaAlphaDiag_Volt_f32</w:t>
            </w:r>
          </w:p>
        </w:tc>
        <w:tc>
          <w:tcPr>
            <w:tcW w:w="3939" w:type="dxa"/>
          </w:tcPr>
          <w:p w:rsidR="00EE3EF2" w:rsidRPr="005C3DED" w:rsidDel="00EE3EF2" w:rsidRDefault="00EE3EF2" w:rsidP="00F957FA">
            <w:pPr>
              <w:spacing w:before="100" w:beforeAutospacing="1" w:after="100" w:afterAutospacing="1"/>
              <w:rPr>
                <w:rFonts w:ascii="Arial" w:hAnsi="Arial" w:cs="Arial"/>
                <w:sz w:val="16"/>
                <w:szCs w:val="16"/>
              </w:rPr>
            </w:pPr>
            <w:r>
              <w:rPr>
                <w:rFonts w:ascii="Arial" w:hAnsi="Arial" w:cs="Arial"/>
                <w:sz w:val="16"/>
                <w:szCs w:val="16"/>
              </w:rPr>
              <w:t>0.0f</w:t>
            </w:r>
          </w:p>
        </w:tc>
      </w:tr>
      <w:tr w:rsidR="00EE3EF2" w:rsidRPr="004B5BE2" w:rsidTr="00EE3EF2">
        <w:trPr>
          <w:trHeight w:val="341"/>
        </w:trPr>
        <w:tc>
          <w:tcPr>
            <w:tcW w:w="4971" w:type="dxa"/>
          </w:tcPr>
          <w:p w:rsidR="00EE3EF2" w:rsidRPr="007E675E" w:rsidDel="00EE3EF2" w:rsidRDefault="00EE3EF2" w:rsidP="00EE3EF2">
            <w:pPr>
              <w:spacing w:before="100" w:beforeAutospacing="1" w:after="100" w:afterAutospacing="1"/>
            </w:pPr>
            <w:r w:rsidRPr="00EE3EF2">
              <w:t>Rte_I</w:t>
            </w:r>
            <w:r>
              <w:t>nit</w:t>
            </w:r>
            <w:r w:rsidRPr="00EE3EF2">
              <w:t>_TqRsDg_Per1_DervLambdaBetaDiag_Volt_f32</w:t>
            </w:r>
          </w:p>
        </w:tc>
        <w:tc>
          <w:tcPr>
            <w:tcW w:w="3939" w:type="dxa"/>
          </w:tcPr>
          <w:p w:rsidR="00EE3EF2" w:rsidRPr="005C3DED" w:rsidDel="00EE3EF2" w:rsidRDefault="00EE3EF2" w:rsidP="00F957FA">
            <w:pPr>
              <w:spacing w:before="100" w:beforeAutospacing="1" w:after="100" w:afterAutospacing="1"/>
              <w:rPr>
                <w:rFonts w:ascii="Arial" w:hAnsi="Arial" w:cs="Arial"/>
                <w:sz w:val="16"/>
                <w:szCs w:val="16"/>
              </w:rPr>
            </w:pPr>
            <w:r w:rsidRPr="00522321">
              <w:rPr>
                <w:rFonts w:ascii="Arial" w:hAnsi="Arial" w:cs="Arial"/>
                <w:sz w:val="16"/>
                <w:szCs w:val="16"/>
              </w:rPr>
              <w:t>0.0f</w:t>
            </w:r>
          </w:p>
        </w:tc>
      </w:tr>
      <w:tr w:rsidR="00EE3EF2" w:rsidRPr="004B5BE2" w:rsidTr="00EE3EF2">
        <w:trPr>
          <w:trHeight w:val="341"/>
        </w:trPr>
        <w:tc>
          <w:tcPr>
            <w:tcW w:w="4971" w:type="dxa"/>
          </w:tcPr>
          <w:p w:rsidR="00EE3EF2" w:rsidRPr="007E675E" w:rsidDel="00EE3EF2" w:rsidRDefault="00EE3EF2" w:rsidP="00EE3EF2">
            <w:pPr>
              <w:spacing w:before="100" w:beforeAutospacing="1" w:after="100" w:afterAutospacing="1"/>
            </w:pPr>
            <w:r w:rsidRPr="00EE3EF2">
              <w:t>Rte_I</w:t>
            </w:r>
            <w:r>
              <w:t>nit</w:t>
            </w:r>
            <w:r w:rsidRPr="00EE3EF2">
              <w:t>_TqRsDg_Per1_OutputRampMult_Uls_f32</w:t>
            </w:r>
          </w:p>
        </w:tc>
        <w:tc>
          <w:tcPr>
            <w:tcW w:w="3939" w:type="dxa"/>
          </w:tcPr>
          <w:p w:rsidR="00EE3EF2" w:rsidRPr="005C3DED" w:rsidDel="00EE3EF2" w:rsidRDefault="00EE3EF2" w:rsidP="00F957FA">
            <w:pPr>
              <w:spacing w:before="100" w:beforeAutospacing="1" w:after="100" w:afterAutospacing="1"/>
              <w:rPr>
                <w:rFonts w:ascii="Arial" w:hAnsi="Arial" w:cs="Arial"/>
                <w:sz w:val="16"/>
                <w:szCs w:val="16"/>
              </w:rPr>
            </w:pPr>
            <w:r w:rsidRPr="00522321">
              <w:rPr>
                <w:rFonts w:ascii="Arial" w:hAnsi="Arial" w:cs="Arial"/>
                <w:sz w:val="16"/>
                <w:szCs w:val="16"/>
              </w:rPr>
              <w:t>0.0f</w:t>
            </w:r>
          </w:p>
        </w:tc>
      </w:tr>
      <w:tr w:rsidR="00EE3EF2" w:rsidRPr="004B5BE2" w:rsidTr="00EE3EF2">
        <w:trPr>
          <w:trHeight w:val="341"/>
        </w:trPr>
        <w:tc>
          <w:tcPr>
            <w:tcW w:w="4971" w:type="dxa"/>
          </w:tcPr>
          <w:p w:rsidR="00EE3EF2" w:rsidRPr="007E675E" w:rsidDel="00EE3EF2" w:rsidRDefault="00EE3EF2" w:rsidP="00EE3EF2">
            <w:pPr>
              <w:spacing w:before="100" w:beforeAutospacing="1" w:after="100" w:afterAutospacing="1"/>
            </w:pPr>
            <w:r w:rsidRPr="00EE3EF2">
              <w:t>Rte_I</w:t>
            </w:r>
            <w:r>
              <w:t>nit</w:t>
            </w:r>
            <w:r w:rsidRPr="00EE3EF2">
              <w:t>_TqRsDg_Per1_TrqLimitMin_MtrNm_f32</w:t>
            </w:r>
          </w:p>
        </w:tc>
        <w:tc>
          <w:tcPr>
            <w:tcW w:w="3939" w:type="dxa"/>
          </w:tcPr>
          <w:p w:rsidR="00EE3EF2" w:rsidRPr="005C3DED" w:rsidDel="00EE3EF2" w:rsidRDefault="00EE3EF2" w:rsidP="00F957FA">
            <w:pPr>
              <w:spacing w:before="100" w:beforeAutospacing="1" w:after="100" w:afterAutospacing="1"/>
              <w:rPr>
                <w:rFonts w:ascii="Arial" w:hAnsi="Arial" w:cs="Arial"/>
                <w:sz w:val="16"/>
                <w:szCs w:val="16"/>
              </w:rPr>
            </w:pPr>
            <w:r w:rsidRPr="00522321">
              <w:rPr>
                <w:rFonts w:ascii="Arial" w:hAnsi="Arial" w:cs="Arial"/>
                <w:sz w:val="16"/>
                <w:szCs w:val="16"/>
              </w:rPr>
              <w:t>0.0f</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AD6BE7" w:rsidRPr="00AD6BE7">
        <w:t>TqRsDg_Init1</w:t>
      </w:r>
      <w:r w:rsidR="00AD6BE7" w:rsidRPr="00AD6BE7" w:rsidDel="00AD6BE7">
        <w:t xml:space="preserve"> </w:t>
      </w:r>
      <w:r w:rsidR="00641984">
        <w:t>_</w:t>
      </w:r>
      <w:proofErr w:type="spellStart"/>
      <w:r w:rsidR="00641984">
        <w:t>Init</w:t>
      </w:r>
      <w:proofErr w:type="spellEnd"/>
    </w:p>
    <w:p w:rsidR="004A781C" w:rsidRDefault="004A781C">
      <w:pPr>
        <w:pStyle w:val="Heading4"/>
      </w:pPr>
      <w:r>
        <w:t>Design Rationale</w:t>
      </w:r>
    </w:p>
    <w:p w:rsidR="00AD6BE7" w:rsidRDefault="00AD6BE7" w:rsidP="00AD6BE7">
      <w:r>
        <w:t>None</w:t>
      </w:r>
    </w:p>
    <w:p w:rsidR="004A781C" w:rsidRDefault="004A781C">
      <w:pPr>
        <w:pStyle w:val="Heading4"/>
      </w:pPr>
      <w:r>
        <w:t>Module Outputs</w:t>
      </w:r>
    </w:p>
    <w:p w:rsidR="004A781C" w:rsidRDefault="004A781C">
      <w:pPr>
        <w:pStyle w:val="Heading4"/>
      </w:pPr>
      <w:r>
        <w:t xml:space="preserve">Module Internal  </w:t>
      </w:r>
    </w:p>
    <w:p w:rsidR="00F14D4F" w:rsidRDefault="00F14D4F"/>
    <w:p w:rsidR="004A781C" w:rsidRDefault="00F141E2">
      <w:r>
        <w:t>None</w:t>
      </w:r>
    </w:p>
    <w:p w:rsidR="00AD6BE7" w:rsidRDefault="00AD6BE7" w:rsidP="00AD6BE7">
      <w:pPr>
        <w:pStyle w:val="Heading4"/>
      </w:pPr>
      <w:r>
        <w:t>Processing of function</w:t>
      </w:r>
    </w:p>
    <w:p w:rsidR="00AD6BE7" w:rsidRDefault="00AD6BE7"/>
    <w:p w:rsidR="005144F9" w:rsidRDefault="003D6188">
      <w:r w:rsidRPr="003D6188">
        <w:object w:dxaOrig="8382" w:dyaOrig="4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45pt;height:235.15pt" o:ole="">
            <v:imagedata r:id="rId10" o:title=""/>
          </v:shape>
          <o:OLEObject Type="Embed" ProgID="Visio.Drawing.11" ShapeID="_x0000_i1025" DrawAspect="Content" ObjectID="_1450704988" r:id="rId11"/>
        </w:object>
      </w:r>
    </w:p>
    <w:p w:rsidR="005144F9" w:rsidRDefault="005144F9"/>
    <w:p w:rsidR="004A781C" w:rsidRDefault="004A781C">
      <w:pPr>
        <w:pStyle w:val="Heading2"/>
      </w:pPr>
      <w:r>
        <w:br w:type="page"/>
      </w:r>
      <w:r>
        <w:lastRenderedPageBreak/>
        <w:t>Periodic Functions</w:t>
      </w:r>
    </w:p>
    <w:p w:rsidR="004A781C" w:rsidRDefault="004A781C">
      <w:pPr>
        <w:pStyle w:val="Heading3"/>
      </w:pPr>
      <w:r>
        <w:t xml:space="preserve">Per: </w:t>
      </w:r>
      <w:r w:rsidR="00641984">
        <w:t>TrRsDg</w:t>
      </w:r>
      <w:r w:rsidR="00735493">
        <w:fldChar w:fldCharType="begin"/>
      </w:r>
      <w:r w:rsidR="00DD75EE">
        <w:instrText xml:space="preserve"> DOCPROPERTY "Module Name"  \* MERGEFORMAT </w:instrText>
      </w:r>
      <w:r w:rsidR="00735493">
        <w:fldChar w:fldCharType="end"/>
      </w:r>
      <w:r w:rsidR="00641984">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641984">
      <w:r w:rsidRPr="00641984">
        <w:t>Rte_Call_TqRsDg_Per1_CP</w:t>
      </w:r>
      <w:r>
        <w:t>0</w:t>
      </w:r>
      <w:r w:rsidRPr="00641984">
        <w:t>_CheckpointReached();</w:t>
      </w:r>
    </w:p>
    <w:p w:rsidR="004A781C" w:rsidRDefault="004A781C">
      <w:pPr>
        <w:pStyle w:val="Heading4"/>
      </w:pPr>
      <w:r>
        <w:t>Store Module Inputs to Local copies</w:t>
      </w:r>
    </w:p>
    <w:p w:rsidR="00EE3EF2" w:rsidRPr="00EE3EF2" w:rsidRDefault="00641984" w:rsidP="00EE3EF2">
      <w:pPr>
        <w:rPr>
          <w:sz w:val="18"/>
          <w:szCs w:val="18"/>
        </w:rPr>
      </w:pPr>
      <w:r w:rsidRPr="00641984">
        <w:rPr>
          <w:sz w:val="18"/>
          <w:szCs w:val="18"/>
        </w:rPr>
        <w:tab/>
      </w:r>
      <w:r w:rsidR="00EE3EF2" w:rsidRPr="00EE3EF2">
        <w:rPr>
          <w:sz w:val="18"/>
          <w:szCs w:val="18"/>
        </w:rPr>
        <w:t>DervLambdaAlphaDiag_Volt_T_f32 = Rte_IRead_TqRsDg_Per1_DervLambdaAlphaDiag_Volt_</w:t>
      </w:r>
      <w:proofErr w:type="gramStart"/>
      <w:r w:rsidR="00EE3EF2" w:rsidRPr="00EE3EF2">
        <w:rPr>
          <w:sz w:val="18"/>
          <w:szCs w:val="18"/>
        </w:rPr>
        <w:t>f32(</w:t>
      </w:r>
      <w:proofErr w:type="gramEnd"/>
      <w:r w:rsidR="00EE3EF2" w:rsidRPr="00EE3EF2">
        <w:rPr>
          <w:sz w:val="18"/>
          <w:szCs w:val="18"/>
        </w:rPr>
        <w:t>);</w:t>
      </w:r>
    </w:p>
    <w:p w:rsidR="00EE3EF2" w:rsidRPr="00EE3EF2" w:rsidRDefault="00EE3EF2" w:rsidP="00EE3EF2">
      <w:pPr>
        <w:rPr>
          <w:sz w:val="18"/>
          <w:szCs w:val="18"/>
        </w:rPr>
      </w:pPr>
      <w:r w:rsidRPr="00EE3EF2">
        <w:rPr>
          <w:sz w:val="18"/>
          <w:szCs w:val="18"/>
        </w:rPr>
        <w:tab/>
        <w:t>DervLambdaBetaDiag_Volt_T_</w:t>
      </w:r>
      <w:proofErr w:type="gramStart"/>
      <w:r w:rsidRPr="00EE3EF2">
        <w:rPr>
          <w:sz w:val="18"/>
          <w:szCs w:val="18"/>
        </w:rPr>
        <w:t>f32  =</w:t>
      </w:r>
      <w:proofErr w:type="gramEnd"/>
      <w:r w:rsidRPr="00EE3EF2">
        <w:rPr>
          <w:sz w:val="18"/>
          <w:szCs w:val="18"/>
        </w:rPr>
        <w:t xml:space="preserve"> Rte_IRead_TqRsDg_Per1_DervLambdaBetaDiag_Volt_f32();</w:t>
      </w:r>
    </w:p>
    <w:p w:rsidR="00EE3EF2" w:rsidRPr="00EE3EF2" w:rsidRDefault="00EE3EF2" w:rsidP="00EE3EF2">
      <w:pPr>
        <w:rPr>
          <w:sz w:val="18"/>
          <w:szCs w:val="18"/>
        </w:rPr>
      </w:pPr>
      <w:r w:rsidRPr="00EE3EF2">
        <w:rPr>
          <w:sz w:val="18"/>
          <w:szCs w:val="18"/>
        </w:rPr>
        <w:tab/>
        <w:t>OutputRampMult_Uls_T_f32 = Rte_IRead_TqRsDg_Per1_OutputRampMult_Uls_</w:t>
      </w:r>
      <w:proofErr w:type="gramStart"/>
      <w:r w:rsidRPr="00EE3EF2">
        <w:rPr>
          <w:sz w:val="18"/>
          <w:szCs w:val="18"/>
        </w:rPr>
        <w:t>f32(</w:t>
      </w:r>
      <w:proofErr w:type="gramEnd"/>
      <w:r w:rsidRPr="00EE3EF2">
        <w:rPr>
          <w:sz w:val="18"/>
          <w:szCs w:val="18"/>
        </w:rPr>
        <w:t>);</w:t>
      </w:r>
    </w:p>
    <w:p w:rsidR="004B76B8" w:rsidRDefault="00EE3EF2" w:rsidP="00EE3EF2">
      <w:pPr>
        <w:rPr>
          <w:sz w:val="18"/>
          <w:szCs w:val="18"/>
        </w:rPr>
      </w:pPr>
      <w:r w:rsidRPr="00EE3EF2">
        <w:rPr>
          <w:sz w:val="18"/>
          <w:szCs w:val="18"/>
        </w:rPr>
        <w:tab/>
        <w:t>TrqLimitMin_MtrNm_T_f32 = Rte_IRead_TqRsDg_Per1_TrqLimitMin_MtrNm_</w:t>
      </w:r>
      <w:proofErr w:type="gramStart"/>
      <w:r w:rsidRPr="00EE3EF2">
        <w:rPr>
          <w:sz w:val="18"/>
          <w:szCs w:val="18"/>
        </w:rPr>
        <w:t>f32(</w:t>
      </w:r>
      <w:proofErr w:type="gramEnd"/>
      <w:r w:rsidRPr="00EE3EF2">
        <w:rPr>
          <w:sz w:val="18"/>
          <w:szCs w:val="18"/>
        </w:rPr>
        <w:t>);</w:t>
      </w:r>
    </w:p>
    <w:p w:rsidR="004B76B8" w:rsidRPr="00F141E2" w:rsidRDefault="004B76B8" w:rsidP="00641984">
      <w:pPr>
        <w:rPr>
          <w:sz w:val="18"/>
          <w:szCs w:val="18"/>
        </w:rPr>
      </w:pPr>
    </w:p>
    <w:p w:rsidR="00D92EC0" w:rsidRDefault="00F141E2" w:rsidP="00D92EC0">
      <w:pPr>
        <w:pStyle w:val="Heading4"/>
      </w:pPr>
      <w:r>
        <w:t>Processing of function</w:t>
      </w:r>
    </w:p>
    <w:p w:rsidR="004A781C" w:rsidRDefault="004A781C" w:rsidP="00D92EC0">
      <w:pPr>
        <w:pStyle w:val="Heading4"/>
        <w:numPr>
          <w:ilvl w:val="0"/>
          <w:numId w:val="0"/>
        </w:numPr>
        <w:ind w:left="864"/>
      </w:pPr>
    </w:p>
    <w:p w:rsidR="00D92EC0" w:rsidRDefault="00D92EC0" w:rsidP="00F141E2">
      <w:pPr>
        <w:jc w:val="center"/>
      </w:pPr>
    </w:p>
    <w:p w:rsidR="001C1BFE" w:rsidRDefault="003807DE" w:rsidP="00F141E2">
      <w:pPr>
        <w:jc w:val="center"/>
      </w:pPr>
      <w:r>
        <w:object w:dxaOrig="14580" w:dyaOrig="22044">
          <v:shape id="_x0000_i1026" type="#_x0000_t75" style="width:428.05pt;height:546.95pt" o:ole="">
            <v:imagedata r:id="rId12" o:title=""/>
          </v:shape>
          <o:OLEObject Type="Embed" ProgID="Visio.Drawing.11" ShapeID="_x0000_i1026" DrawAspect="Content" ObjectID="_1450704989" r:id="rId13"/>
        </w:object>
      </w:r>
      <w:bookmarkStart w:id="107" w:name="_GoBack"/>
      <w:bookmarkEnd w:id="107"/>
    </w:p>
    <w:p w:rsidR="004A781C" w:rsidRDefault="004A781C">
      <w:pPr>
        <w:pStyle w:val="Heading4"/>
      </w:pPr>
      <w:r>
        <w:lastRenderedPageBreak/>
        <w:t>Store Local copy of outputs into Module Outputs</w:t>
      </w:r>
    </w:p>
    <w:p w:rsidR="00C62168" w:rsidRPr="00C62168" w:rsidRDefault="00C62168" w:rsidP="00C62168">
      <w:pPr>
        <w:rPr>
          <w:sz w:val="18"/>
          <w:szCs w:val="18"/>
        </w:rPr>
      </w:pPr>
      <w:r w:rsidRPr="00C62168">
        <w:rPr>
          <w:sz w:val="18"/>
          <w:szCs w:val="18"/>
        </w:rPr>
        <w:t>ModulationIndex_Uls_M_</w:t>
      </w:r>
      <w:r>
        <w:rPr>
          <w:sz w:val="18"/>
          <w:szCs w:val="18"/>
        </w:rPr>
        <w:t>f32 = ModulationIndex_Uls_T_f32</w:t>
      </w:r>
    </w:p>
    <w:p w:rsidR="004A781C" w:rsidRPr="00F141E2" w:rsidRDefault="004A781C" w:rsidP="00C62168">
      <w:pPr>
        <w:rPr>
          <w:sz w:val="18"/>
          <w:szCs w:val="18"/>
        </w:rPr>
      </w:pPr>
    </w:p>
    <w:p w:rsidR="004A781C" w:rsidRDefault="004A781C">
      <w:pPr>
        <w:pStyle w:val="Heading4"/>
      </w:pPr>
      <w:r>
        <w:t>Program Flow End</w:t>
      </w:r>
    </w:p>
    <w:p w:rsidR="004A781C" w:rsidRDefault="00641984">
      <w:r w:rsidRPr="00641984">
        <w:t>Rte_Call_TqRs</w:t>
      </w:r>
      <w:r>
        <w:t>Dg_Per1_CP1_CheckpointReached()</w:t>
      </w:r>
    </w:p>
    <w:p w:rsidR="004A781C" w:rsidRDefault="004A781C"/>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r>
        <w:br w:type="page"/>
      </w:r>
    </w:p>
    <w:p w:rsidR="004A781C" w:rsidRDefault="004A781C">
      <w:pPr>
        <w:pStyle w:val="Heading2"/>
      </w:pPr>
      <w:r>
        <w:lastRenderedPageBreak/>
        <w:t>Serial Communication Functions</w:t>
      </w:r>
    </w:p>
    <w:p w:rsidR="004A781C" w:rsidRDefault="00F141E2">
      <w:pPr>
        <w:pStyle w:val="Heading3"/>
      </w:pPr>
      <w:proofErr w:type="spellStart"/>
      <w:r>
        <w:t>SCom</w:t>
      </w:r>
      <w:proofErr w:type="spellEnd"/>
      <w:r w:rsidR="004A781C">
        <w:t xml:space="preserve">: </w:t>
      </w:r>
      <w:r w:rsidR="003745E1">
        <w:fldChar w:fldCharType="begin"/>
      </w:r>
      <w:r w:rsidR="003745E1">
        <w:instrText xml:space="preserve"> DOCPROPERTY "Module Name"  \* MERGEFORMAT </w:instrText>
      </w:r>
      <w:r w:rsidR="003745E1">
        <w:fldChar w:fldCharType="separate"/>
      </w:r>
      <w:proofErr w:type="spellStart"/>
      <w:r w:rsidR="003045A0">
        <w:t>ModuleName</w:t>
      </w:r>
      <w:r w:rsidR="003745E1">
        <w:fldChar w:fldCharType="end"/>
      </w:r>
      <w:r w:rsidR="004A781C">
        <w:t>_</w:t>
      </w:r>
      <w:r w:rsidR="00641984">
        <w:t>SCom</w:t>
      </w:r>
      <w:proofErr w:type="spellEnd"/>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4A781C" w:rsidRDefault="004A781C" w:rsidP="00F141E2">
      <w:pPr>
        <w:jc w:val="center"/>
      </w:pPr>
    </w:p>
    <w:p w:rsidR="004A781C" w:rsidRDefault="004A781C">
      <w:pPr>
        <w:pStyle w:val="Heading4"/>
      </w:pPr>
      <w:r>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AE7712"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AE7712" w:rsidRPr="00F128E7" w:rsidRDefault="00AE7712" w:rsidP="00F128E7">
            <w:pPr>
              <w:spacing w:before="60"/>
              <w:rPr>
                <w:rFonts w:ascii="Arial" w:hAnsi="Arial" w:cs="Arial"/>
                <w:sz w:val="16"/>
                <w:szCs w:val="16"/>
              </w:rPr>
            </w:pPr>
            <w:r w:rsidRPr="00F128E7">
              <w:rPr>
                <w:rFonts w:ascii="Arial" w:hAnsi="Arial" w:cs="Arial"/>
                <w:sz w:val="16"/>
                <w:szCs w:val="16"/>
              </w:rPr>
              <w:t>TqRsDg_Init1</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AE7712" w:rsidRPr="00F128E7" w:rsidRDefault="00AE7712" w:rsidP="00F128E7">
            <w:pPr>
              <w:spacing w:before="60"/>
              <w:rPr>
                <w:rFonts w:ascii="Arial" w:hAnsi="Arial" w:cs="Arial"/>
                <w:sz w:val="16"/>
                <w:szCs w:val="16"/>
              </w:rPr>
            </w:pPr>
            <w:r w:rsidRPr="00F128E7">
              <w:rPr>
                <w:rFonts w:ascii="Arial" w:hAnsi="Arial" w:cs="Arial"/>
                <w:sz w:val="16"/>
                <w:szCs w:val="16"/>
              </w:rPr>
              <w:t>On init</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F14D4F" w:rsidRPr="00F128E7" w:rsidRDefault="00AE7712" w:rsidP="00F128E7">
            <w:pPr>
              <w:tabs>
                <w:tab w:val="left" w:pos="264"/>
              </w:tabs>
              <w:spacing w:before="60"/>
              <w:rPr>
                <w:rFonts w:ascii="Arial" w:hAnsi="Arial" w:cs="Arial"/>
                <w:sz w:val="16"/>
                <w:szCs w:val="16"/>
              </w:rPr>
            </w:pPr>
            <w:r w:rsidRPr="00F128E7">
              <w:rPr>
                <w:rFonts w:ascii="Arial" w:hAnsi="Arial" w:cs="Arial"/>
                <w:sz w:val="16"/>
                <w:szCs w:val="16"/>
              </w:rPr>
              <w:t>None</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641984" w:rsidP="00F957FA">
            <w:pPr>
              <w:spacing w:before="60"/>
              <w:rPr>
                <w:rFonts w:ascii="Arial" w:hAnsi="Arial" w:cs="Arial"/>
                <w:sz w:val="16"/>
                <w:szCs w:val="16"/>
              </w:rPr>
            </w:pPr>
            <w:r>
              <w:rPr>
                <w:rFonts w:ascii="Arial" w:hAnsi="Arial" w:cs="Arial"/>
                <w:sz w:val="16"/>
                <w:szCs w:val="16"/>
              </w:rPr>
              <w:t>TqRsDg_Per1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641984"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641984" w:rsidP="00F957FA">
            <w:pPr>
              <w:spacing w:before="60"/>
              <w:rPr>
                <w:rFonts w:ascii="Arial" w:hAnsi="Arial" w:cs="Arial"/>
                <w:sz w:val="16"/>
                <w:szCs w:val="16"/>
              </w:rPr>
            </w:pPr>
            <w:r>
              <w:rPr>
                <w:rFonts w:ascii="Arial" w:hAnsi="Arial" w:cs="Arial"/>
                <w:sz w:val="16"/>
              </w:rPr>
              <w:t>OPERATE</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7A69AC" w:rsidP="00F141E2">
            <w:pPr>
              <w:spacing w:before="60"/>
              <w:rPr>
                <w:rFonts w:ascii="Arial" w:hAnsi="Arial" w:cs="Arial"/>
                <w:sz w:val="16"/>
              </w:rPr>
            </w:pP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AE7712"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AE7712" w:rsidRDefault="00AE7712" w:rsidP="00F128E7">
            <w:pPr>
              <w:spacing w:before="60"/>
              <w:rPr>
                <w:rFonts w:ascii="Arial" w:hAnsi="Arial" w:cs="Arial"/>
                <w:sz w:val="16"/>
              </w:rPr>
            </w:pPr>
            <w:r w:rsidRPr="00AE7712">
              <w:rPr>
                <w:rFonts w:ascii="Arial" w:hAnsi="Arial" w:cs="Arial"/>
                <w:sz w:val="16"/>
              </w:rPr>
              <w:t>TqRsDg_Init1</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AE7712" w:rsidRDefault="00AE7712" w:rsidP="00F128E7">
            <w:pPr>
              <w:spacing w:before="60"/>
              <w:rPr>
                <w:rFonts w:ascii="Arial" w:hAnsi="Arial" w:cs="Arial"/>
                <w:sz w:val="16"/>
              </w:rPr>
            </w:pPr>
            <w:r w:rsidRPr="00641984">
              <w:rPr>
                <w:rFonts w:ascii="Arial" w:hAnsi="Arial" w:cs="Arial"/>
                <w:sz w:val="16"/>
              </w:rPr>
              <w:t>RTE_START_SEC_AP_TQRSDG_APPL_CODE</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641984">
            <w:pPr>
              <w:spacing w:before="60"/>
              <w:rPr>
                <w:rFonts w:ascii="Arial" w:hAnsi="Arial" w:cs="Arial"/>
                <w:sz w:val="16"/>
              </w:rPr>
            </w:pPr>
            <w:r w:rsidRPr="00641984">
              <w:rPr>
                <w:rFonts w:ascii="Arial" w:hAnsi="Arial" w:cs="Arial"/>
                <w:sz w:val="16"/>
              </w:rPr>
              <w:t>TqRsDg_Per1</w:t>
            </w:r>
          </w:p>
        </w:tc>
        <w:tc>
          <w:tcPr>
            <w:tcW w:w="4464" w:type="dxa"/>
            <w:tcBorders>
              <w:top w:val="single" w:sz="6" w:space="0" w:color="auto"/>
              <w:left w:val="single" w:sz="6" w:space="0" w:color="auto"/>
              <w:bottom w:val="single" w:sz="6" w:space="0" w:color="auto"/>
              <w:right w:val="single" w:sz="6" w:space="0" w:color="auto"/>
            </w:tcBorders>
          </w:tcPr>
          <w:p w:rsidR="004A781C" w:rsidRDefault="00641984">
            <w:pPr>
              <w:spacing w:before="60"/>
              <w:rPr>
                <w:rFonts w:ascii="Arial" w:hAnsi="Arial" w:cs="Arial"/>
                <w:sz w:val="16"/>
              </w:rPr>
            </w:pPr>
            <w:r w:rsidRPr="00641984">
              <w:rPr>
                <w:rFonts w:ascii="Arial" w:hAnsi="Arial" w:cs="Arial"/>
                <w:sz w:val="16"/>
              </w:rPr>
              <w:t>RTE_START_SEC_AP_TQRSDG_APPL_CODE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D92EC0">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4A781C" w:rsidRDefault="004A781C">
      <w:pPr>
        <w:pStyle w:val="Heading1"/>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CC57B0" w:rsidTr="00CC57B0">
        <w:tc>
          <w:tcPr>
            <w:tcW w:w="662" w:type="dxa"/>
          </w:tcPr>
          <w:p w:rsidR="00CC57B0" w:rsidRDefault="00CC57B0">
            <w:pPr>
              <w:spacing w:before="60"/>
              <w:rPr>
                <w:rFonts w:ascii="Arial" w:hAnsi="Arial" w:cs="Arial"/>
                <w:b/>
                <w:bCs/>
                <w:sz w:val="16"/>
              </w:rPr>
            </w:pPr>
            <w:r>
              <w:rPr>
                <w:rFonts w:ascii="Arial" w:hAnsi="Arial" w:cs="Arial"/>
                <w:b/>
                <w:bCs/>
                <w:sz w:val="16"/>
              </w:rPr>
              <w:t>Rev #</w:t>
            </w:r>
          </w:p>
        </w:tc>
        <w:tc>
          <w:tcPr>
            <w:tcW w:w="6210" w:type="dxa"/>
          </w:tcPr>
          <w:p w:rsidR="00CC57B0" w:rsidRDefault="00CC57B0">
            <w:pPr>
              <w:spacing w:before="60"/>
              <w:rPr>
                <w:rFonts w:ascii="Arial" w:hAnsi="Arial" w:cs="Arial"/>
                <w:b/>
                <w:bCs/>
                <w:sz w:val="16"/>
              </w:rPr>
            </w:pPr>
            <w:r>
              <w:rPr>
                <w:rFonts w:ascii="Arial" w:hAnsi="Arial" w:cs="Arial"/>
                <w:b/>
                <w:bCs/>
                <w:sz w:val="16"/>
              </w:rPr>
              <w:t>Change Description</w:t>
            </w:r>
          </w:p>
        </w:tc>
        <w:tc>
          <w:tcPr>
            <w:tcW w:w="1080" w:type="dxa"/>
          </w:tcPr>
          <w:p w:rsidR="00CC57B0" w:rsidRDefault="00CC57B0">
            <w:pPr>
              <w:spacing w:before="60"/>
              <w:rPr>
                <w:rFonts w:ascii="Arial" w:hAnsi="Arial" w:cs="Arial"/>
                <w:b/>
                <w:bCs/>
                <w:sz w:val="16"/>
              </w:rPr>
            </w:pPr>
            <w:r>
              <w:rPr>
                <w:rFonts w:ascii="Arial" w:hAnsi="Arial" w:cs="Arial"/>
                <w:b/>
                <w:bCs/>
                <w:sz w:val="16"/>
              </w:rPr>
              <w:t xml:space="preserve">Date </w:t>
            </w:r>
          </w:p>
        </w:tc>
        <w:tc>
          <w:tcPr>
            <w:tcW w:w="1105" w:type="dxa"/>
          </w:tcPr>
          <w:p w:rsidR="00CC57B0" w:rsidRDefault="00CC57B0">
            <w:pPr>
              <w:spacing w:before="60"/>
              <w:rPr>
                <w:rFonts w:ascii="Arial" w:hAnsi="Arial" w:cs="Arial"/>
                <w:b/>
                <w:bCs/>
                <w:sz w:val="16"/>
              </w:rPr>
            </w:pPr>
            <w:r>
              <w:rPr>
                <w:rFonts w:ascii="Arial" w:hAnsi="Arial" w:cs="Arial"/>
                <w:b/>
                <w:bCs/>
                <w:sz w:val="16"/>
              </w:rPr>
              <w:t>Author Initials</w:t>
            </w:r>
          </w:p>
        </w:tc>
      </w:tr>
      <w:tr w:rsidR="00CC57B0" w:rsidTr="00CC57B0">
        <w:tc>
          <w:tcPr>
            <w:tcW w:w="662" w:type="dxa"/>
          </w:tcPr>
          <w:p w:rsidR="00CC57B0" w:rsidRDefault="00CC57B0">
            <w:pPr>
              <w:spacing w:before="60"/>
              <w:rPr>
                <w:rFonts w:ascii="Arial" w:hAnsi="Arial" w:cs="Arial"/>
                <w:sz w:val="16"/>
              </w:rPr>
            </w:pPr>
            <w:r>
              <w:rPr>
                <w:rFonts w:ascii="Arial" w:hAnsi="Arial" w:cs="Arial"/>
                <w:sz w:val="16"/>
              </w:rPr>
              <w:t>1.0</w:t>
            </w:r>
          </w:p>
        </w:tc>
        <w:tc>
          <w:tcPr>
            <w:tcW w:w="6210" w:type="dxa"/>
          </w:tcPr>
          <w:p w:rsidR="00CC57B0" w:rsidRDefault="00CC57B0">
            <w:pPr>
              <w:spacing w:before="60"/>
              <w:rPr>
                <w:rFonts w:ascii="Arial" w:hAnsi="Arial" w:cs="Arial"/>
                <w:sz w:val="16"/>
              </w:rPr>
            </w:pPr>
            <w:r>
              <w:rPr>
                <w:rFonts w:ascii="Arial" w:hAnsi="Arial" w:cs="Arial"/>
                <w:sz w:val="16"/>
              </w:rPr>
              <w:t>Initial Version</w:t>
            </w:r>
          </w:p>
        </w:tc>
        <w:tc>
          <w:tcPr>
            <w:tcW w:w="1080" w:type="dxa"/>
          </w:tcPr>
          <w:p w:rsidR="00CC57B0" w:rsidRDefault="00CC57B0">
            <w:pPr>
              <w:spacing w:before="60"/>
              <w:rPr>
                <w:rFonts w:ascii="Arial" w:hAnsi="Arial" w:cs="Arial"/>
                <w:sz w:val="16"/>
              </w:rPr>
            </w:pPr>
            <w:r>
              <w:rPr>
                <w:rFonts w:ascii="Arial" w:hAnsi="Arial" w:cs="Arial"/>
                <w:sz w:val="16"/>
              </w:rPr>
              <w:t>6-Nov-12</w:t>
            </w:r>
          </w:p>
        </w:tc>
        <w:tc>
          <w:tcPr>
            <w:tcW w:w="1105" w:type="dxa"/>
          </w:tcPr>
          <w:p w:rsidR="00CC57B0" w:rsidRDefault="00CC57B0">
            <w:pPr>
              <w:spacing w:before="60"/>
              <w:rPr>
                <w:rFonts w:ascii="Arial" w:hAnsi="Arial" w:cs="Arial"/>
                <w:sz w:val="16"/>
              </w:rPr>
            </w:pPr>
            <w:r>
              <w:rPr>
                <w:rFonts w:ascii="Arial" w:hAnsi="Arial" w:cs="Arial"/>
                <w:sz w:val="16"/>
              </w:rPr>
              <w:t>Selva</w:t>
            </w:r>
          </w:p>
        </w:tc>
      </w:tr>
      <w:tr w:rsidR="00CC57B0" w:rsidTr="00CC57B0">
        <w:tc>
          <w:tcPr>
            <w:tcW w:w="662" w:type="dxa"/>
          </w:tcPr>
          <w:p w:rsidR="00CC57B0" w:rsidRDefault="00CC57B0">
            <w:pPr>
              <w:spacing w:before="60"/>
              <w:rPr>
                <w:rFonts w:ascii="Arial" w:hAnsi="Arial" w:cs="Arial"/>
                <w:sz w:val="16"/>
              </w:rPr>
            </w:pPr>
            <w:r>
              <w:rPr>
                <w:rFonts w:ascii="Arial" w:hAnsi="Arial" w:cs="Arial"/>
                <w:sz w:val="16"/>
              </w:rPr>
              <w:t>2.0</w:t>
            </w:r>
          </w:p>
        </w:tc>
        <w:tc>
          <w:tcPr>
            <w:tcW w:w="6210" w:type="dxa"/>
          </w:tcPr>
          <w:p w:rsidR="00CC57B0" w:rsidRDefault="00CC57B0">
            <w:pPr>
              <w:spacing w:before="60"/>
              <w:rPr>
                <w:rFonts w:ascii="Arial" w:hAnsi="Arial" w:cs="Arial"/>
                <w:sz w:val="16"/>
              </w:rPr>
            </w:pPr>
            <w:r>
              <w:rPr>
                <w:rFonts w:ascii="Arial" w:hAnsi="Arial" w:cs="Arial"/>
                <w:sz w:val="16"/>
              </w:rPr>
              <w:t>Updated to version to SF-31 version 2</w:t>
            </w:r>
          </w:p>
        </w:tc>
        <w:tc>
          <w:tcPr>
            <w:tcW w:w="1080" w:type="dxa"/>
          </w:tcPr>
          <w:p w:rsidR="00CC57B0" w:rsidRDefault="00CC57B0">
            <w:pPr>
              <w:spacing w:before="60"/>
              <w:rPr>
                <w:rFonts w:ascii="Arial" w:hAnsi="Arial" w:cs="Arial"/>
                <w:sz w:val="16"/>
              </w:rPr>
            </w:pPr>
            <w:r>
              <w:rPr>
                <w:rFonts w:ascii="Arial" w:hAnsi="Arial" w:cs="Arial"/>
                <w:sz w:val="16"/>
              </w:rPr>
              <w:t>23-Feb-13</w:t>
            </w:r>
          </w:p>
        </w:tc>
        <w:tc>
          <w:tcPr>
            <w:tcW w:w="1105" w:type="dxa"/>
          </w:tcPr>
          <w:p w:rsidR="00CC57B0" w:rsidRDefault="00CC57B0">
            <w:pPr>
              <w:spacing w:before="60"/>
              <w:rPr>
                <w:rFonts w:ascii="Arial" w:hAnsi="Arial" w:cs="Arial"/>
                <w:sz w:val="16"/>
              </w:rPr>
            </w:pPr>
            <w:r>
              <w:rPr>
                <w:rFonts w:ascii="Arial" w:hAnsi="Arial" w:cs="Arial"/>
                <w:sz w:val="16"/>
              </w:rPr>
              <w:t>Selva</w:t>
            </w:r>
          </w:p>
        </w:tc>
      </w:tr>
      <w:tr w:rsidR="00CC57B0" w:rsidTr="00CC57B0">
        <w:tc>
          <w:tcPr>
            <w:tcW w:w="662" w:type="dxa"/>
          </w:tcPr>
          <w:p w:rsidR="00CC57B0" w:rsidRDefault="00CC57B0">
            <w:pPr>
              <w:spacing w:before="60"/>
              <w:rPr>
                <w:rFonts w:ascii="Arial" w:hAnsi="Arial" w:cs="Arial"/>
                <w:sz w:val="16"/>
              </w:rPr>
            </w:pPr>
            <w:r>
              <w:rPr>
                <w:rFonts w:ascii="Arial" w:hAnsi="Arial" w:cs="Arial"/>
                <w:sz w:val="16"/>
              </w:rPr>
              <w:t>3.0</w:t>
            </w:r>
          </w:p>
        </w:tc>
        <w:tc>
          <w:tcPr>
            <w:tcW w:w="6210" w:type="dxa"/>
          </w:tcPr>
          <w:p w:rsidR="00CC57B0" w:rsidRDefault="00CC57B0">
            <w:pPr>
              <w:spacing w:before="60"/>
              <w:rPr>
                <w:rFonts w:ascii="Arial" w:hAnsi="Arial" w:cs="Arial"/>
                <w:sz w:val="16"/>
              </w:rPr>
            </w:pPr>
            <w:r w:rsidRPr="00713D1C">
              <w:rPr>
                <w:rFonts w:ascii="Arial" w:hAnsi="Arial" w:cs="Arial"/>
                <w:sz w:val="16"/>
              </w:rPr>
              <w:t>Anomaly fix for A_4644</w:t>
            </w:r>
          </w:p>
        </w:tc>
        <w:tc>
          <w:tcPr>
            <w:tcW w:w="1080" w:type="dxa"/>
          </w:tcPr>
          <w:p w:rsidR="00CC57B0" w:rsidRDefault="00CC57B0">
            <w:pPr>
              <w:spacing w:before="60"/>
              <w:rPr>
                <w:rFonts w:ascii="Arial" w:hAnsi="Arial" w:cs="Arial"/>
                <w:sz w:val="16"/>
              </w:rPr>
            </w:pPr>
            <w:r>
              <w:rPr>
                <w:rFonts w:ascii="Arial" w:hAnsi="Arial" w:cs="Arial"/>
                <w:sz w:val="16"/>
              </w:rPr>
              <w:t>25-Mar-13</w:t>
            </w:r>
          </w:p>
        </w:tc>
        <w:tc>
          <w:tcPr>
            <w:tcW w:w="1105" w:type="dxa"/>
          </w:tcPr>
          <w:p w:rsidR="00CC57B0" w:rsidRDefault="00CC57B0">
            <w:pPr>
              <w:spacing w:before="60"/>
              <w:rPr>
                <w:rFonts w:ascii="Arial" w:hAnsi="Arial" w:cs="Arial"/>
                <w:sz w:val="16"/>
              </w:rPr>
            </w:pPr>
            <w:r>
              <w:rPr>
                <w:rFonts w:ascii="Arial" w:hAnsi="Arial" w:cs="Arial"/>
                <w:sz w:val="16"/>
              </w:rPr>
              <w:t>Srikanth</w:t>
            </w:r>
          </w:p>
        </w:tc>
      </w:tr>
      <w:tr w:rsidR="00CC57B0" w:rsidTr="00CC57B0">
        <w:tc>
          <w:tcPr>
            <w:tcW w:w="662" w:type="dxa"/>
          </w:tcPr>
          <w:p w:rsidR="00CC57B0" w:rsidRDefault="00CC57B0">
            <w:pPr>
              <w:spacing w:before="60"/>
              <w:rPr>
                <w:rFonts w:ascii="Arial" w:hAnsi="Arial" w:cs="Arial"/>
                <w:sz w:val="16"/>
              </w:rPr>
            </w:pPr>
            <w:r>
              <w:rPr>
                <w:rFonts w:ascii="Arial" w:hAnsi="Arial" w:cs="Arial"/>
                <w:sz w:val="16"/>
              </w:rPr>
              <w:t>4.0</w:t>
            </w:r>
          </w:p>
        </w:tc>
        <w:tc>
          <w:tcPr>
            <w:tcW w:w="6210" w:type="dxa"/>
          </w:tcPr>
          <w:p w:rsidR="00CC57B0" w:rsidRPr="00713D1C" w:rsidRDefault="00CC57B0">
            <w:pPr>
              <w:spacing w:before="60"/>
              <w:rPr>
                <w:rFonts w:ascii="Arial" w:hAnsi="Arial" w:cs="Arial"/>
                <w:sz w:val="16"/>
              </w:rPr>
            </w:pPr>
            <w:r>
              <w:rPr>
                <w:rFonts w:ascii="Arial" w:hAnsi="Arial" w:cs="Arial"/>
                <w:sz w:val="16"/>
              </w:rPr>
              <w:t>Fixes for Unit test findings</w:t>
            </w:r>
          </w:p>
        </w:tc>
        <w:tc>
          <w:tcPr>
            <w:tcW w:w="1080" w:type="dxa"/>
          </w:tcPr>
          <w:p w:rsidR="00CC57B0" w:rsidRDefault="00CC57B0">
            <w:pPr>
              <w:spacing w:before="60"/>
              <w:rPr>
                <w:rFonts w:ascii="Arial" w:hAnsi="Arial" w:cs="Arial"/>
                <w:sz w:val="16"/>
              </w:rPr>
            </w:pPr>
            <w:r>
              <w:rPr>
                <w:rFonts w:ascii="Arial" w:hAnsi="Arial" w:cs="Arial"/>
                <w:sz w:val="16"/>
              </w:rPr>
              <w:t>15-Apr-13</w:t>
            </w:r>
          </w:p>
        </w:tc>
        <w:tc>
          <w:tcPr>
            <w:tcW w:w="1105" w:type="dxa"/>
          </w:tcPr>
          <w:p w:rsidR="00CC57B0" w:rsidRDefault="00CC57B0">
            <w:pPr>
              <w:spacing w:before="60"/>
              <w:rPr>
                <w:rFonts w:ascii="Arial" w:hAnsi="Arial" w:cs="Arial"/>
                <w:sz w:val="16"/>
              </w:rPr>
            </w:pPr>
            <w:r>
              <w:rPr>
                <w:rFonts w:ascii="Arial" w:hAnsi="Arial" w:cs="Arial"/>
                <w:sz w:val="16"/>
              </w:rPr>
              <w:t>Srikanth</w:t>
            </w:r>
          </w:p>
        </w:tc>
      </w:tr>
      <w:tr w:rsidR="00CC57B0" w:rsidTr="00CC57B0">
        <w:tc>
          <w:tcPr>
            <w:tcW w:w="662" w:type="dxa"/>
          </w:tcPr>
          <w:p w:rsidR="00CC57B0" w:rsidRDefault="00CC57B0">
            <w:pPr>
              <w:spacing w:before="60"/>
              <w:rPr>
                <w:rFonts w:ascii="Arial" w:hAnsi="Arial" w:cs="Arial"/>
                <w:sz w:val="16"/>
              </w:rPr>
            </w:pPr>
            <w:r>
              <w:rPr>
                <w:rFonts w:ascii="Arial" w:hAnsi="Arial" w:cs="Arial"/>
                <w:sz w:val="16"/>
              </w:rPr>
              <w:t>5.0</w:t>
            </w:r>
          </w:p>
        </w:tc>
        <w:tc>
          <w:tcPr>
            <w:tcW w:w="6210" w:type="dxa"/>
          </w:tcPr>
          <w:p w:rsidR="00CC57B0" w:rsidRDefault="00CC57B0">
            <w:pPr>
              <w:spacing w:before="60"/>
              <w:rPr>
                <w:rFonts w:ascii="Arial" w:hAnsi="Arial" w:cs="Arial"/>
                <w:sz w:val="16"/>
              </w:rPr>
            </w:pPr>
            <w:r>
              <w:rPr>
                <w:rFonts w:ascii="Arial" w:hAnsi="Arial" w:cs="Arial"/>
                <w:sz w:val="16"/>
              </w:rPr>
              <w:t>Anomaly fix for 4931</w:t>
            </w:r>
          </w:p>
        </w:tc>
        <w:tc>
          <w:tcPr>
            <w:tcW w:w="1080" w:type="dxa"/>
          </w:tcPr>
          <w:p w:rsidR="00CC57B0" w:rsidRDefault="00CC57B0">
            <w:pPr>
              <w:spacing w:before="60"/>
              <w:rPr>
                <w:rFonts w:ascii="Arial" w:hAnsi="Arial" w:cs="Arial"/>
                <w:sz w:val="16"/>
              </w:rPr>
            </w:pPr>
            <w:r>
              <w:rPr>
                <w:rFonts w:ascii="Arial" w:hAnsi="Arial" w:cs="Arial"/>
                <w:sz w:val="16"/>
              </w:rPr>
              <w:t>30-Apr-13</w:t>
            </w:r>
          </w:p>
        </w:tc>
        <w:tc>
          <w:tcPr>
            <w:tcW w:w="1105" w:type="dxa"/>
          </w:tcPr>
          <w:p w:rsidR="00CC57B0" w:rsidRDefault="00CC57B0">
            <w:pPr>
              <w:spacing w:before="60"/>
              <w:rPr>
                <w:rFonts w:ascii="Arial" w:hAnsi="Arial" w:cs="Arial"/>
                <w:sz w:val="16"/>
              </w:rPr>
            </w:pPr>
            <w:r>
              <w:rPr>
                <w:rFonts w:ascii="Arial" w:hAnsi="Arial" w:cs="Arial"/>
                <w:sz w:val="16"/>
              </w:rPr>
              <w:t>OT</w:t>
            </w:r>
          </w:p>
        </w:tc>
      </w:tr>
      <w:tr w:rsidR="00F128E7" w:rsidTr="00CC57B0">
        <w:tc>
          <w:tcPr>
            <w:tcW w:w="662" w:type="dxa"/>
          </w:tcPr>
          <w:p w:rsidR="00F128E7" w:rsidRDefault="00F128E7">
            <w:pPr>
              <w:spacing w:before="60"/>
              <w:rPr>
                <w:rFonts w:ascii="Arial" w:hAnsi="Arial" w:cs="Arial"/>
                <w:sz w:val="16"/>
              </w:rPr>
            </w:pPr>
            <w:r>
              <w:rPr>
                <w:rFonts w:ascii="Arial" w:hAnsi="Arial" w:cs="Arial"/>
                <w:sz w:val="16"/>
              </w:rPr>
              <w:t>6</w:t>
            </w:r>
          </w:p>
        </w:tc>
        <w:tc>
          <w:tcPr>
            <w:tcW w:w="6210" w:type="dxa"/>
          </w:tcPr>
          <w:p w:rsidR="00F128E7" w:rsidRDefault="00F128E7">
            <w:pPr>
              <w:spacing w:before="60"/>
              <w:rPr>
                <w:rFonts w:ascii="Arial" w:hAnsi="Arial" w:cs="Arial"/>
                <w:sz w:val="16"/>
              </w:rPr>
            </w:pPr>
            <w:r w:rsidRPr="00F128E7">
              <w:rPr>
                <w:rFonts w:ascii="Arial" w:hAnsi="Arial" w:cs="Arial"/>
                <w:sz w:val="16"/>
              </w:rPr>
              <w:t>Updated for V3 SF31   (completely new)</w:t>
            </w:r>
          </w:p>
        </w:tc>
        <w:tc>
          <w:tcPr>
            <w:tcW w:w="1080" w:type="dxa"/>
          </w:tcPr>
          <w:p w:rsidR="00F128E7" w:rsidRDefault="00F128E7">
            <w:pPr>
              <w:spacing w:before="60"/>
              <w:rPr>
                <w:rFonts w:ascii="Arial" w:hAnsi="Arial" w:cs="Arial"/>
                <w:sz w:val="16"/>
              </w:rPr>
            </w:pPr>
            <w:r>
              <w:rPr>
                <w:rFonts w:ascii="Arial" w:hAnsi="Arial" w:cs="Arial"/>
                <w:sz w:val="16"/>
              </w:rPr>
              <w:t>27-Nov-13</w:t>
            </w:r>
          </w:p>
        </w:tc>
        <w:tc>
          <w:tcPr>
            <w:tcW w:w="1105" w:type="dxa"/>
          </w:tcPr>
          <w:p w:rsidR="00F128E7" w:rsidRDefault="00F128E7">
            <w:pPr>
              <w:spacing w:before="60"/>
              <w:rPr>
                <w:rFonts w:ascii="Arial" w:hAnsi="Arial" w:cs="Arial"/>
                <w:sz w:val="16"/>
              </w:rPr>
            </w:pPr>
            <w:proofErr w:type="spellStart"/>
            <w:r>
              <w:rPr>
                <w:rFonts w:ascii="Arial" w:hAnsi="Arial" w:cs="Arial"/>
                <w:sz w:val="16"/>
              </w:rPr>
              <w:t>Selva</w:t>
            </w:r>
            <w:proofErr w:type="spellEnd"/>
          </w:p>
        </w:tc>
      </w:tr>
      <w:tr w:rsidR="003D6188" w:rsidTr="00CC57B0">
        <w:trPr>
          <w:ins w:id="108" w:author="Thomas, Vince" w:date="2014-01-08T15:04:00Z"/>
        </w:trPr>
        <w:tc>
          <w:tcPr>
            <w:tcW w:w="662" w:type="dxa"/>
          </w:tcPr>
          <w:p w:rsidR="003D6188" w:rsidRDefault="003D6188">
            <w:pPr>
              <w:spacing w:before="60"/>
              <w:rPr>
                <w:ins w:id="109" w:author="Thomas, Vince" w:date="2014-01-08T15:04:00Z"/>
                <w:rFonts w:ascii="Arial" w:hAnsi="Arial" w:cs="Arial"/>
                <w:sz w:val="16"/>
              </w:rPr>
            </w:pPr>
            <w:ins w:id="110" w:author="Thomas, Vince" w:date="2014-01-08T15:04:00Z">
              <w:r>
                <w:rPr>
                  <w:rFonts w:ascii="Arial" w:hAnsi="Arial" w:cs="Arial"/>
                  <w:sz w:val="16"/>
                </w:rPr>
                <w:t>7</w:t>
              </w:r>
            </w:ins>
          </w:p>
        </w:tc>
        <w:tc>
          <w:tcPr>
            <w:tcW w:w="6210" w:type="dxa"/>
          </w:tcPr>
          <w:p w:rsidR="003D6188" w:rsidRPr="00F128E7" w:rsidRDefault="003D6188">
            <w:pPr>
              <w:spacing w:before="60"/>
              <w:rPr>
                <w:ins w:id="111" w:author="Thomas, Vince" w:date="2014-01-08T15:04:00Z"/>
                <w:rFonts w:ascii="Arial" w:hAnsi="Arial" w:cs="Arial"/>
                <w:sz w:val="16"/>
              </w:rPr>
            </w:pPr>
            <w:ins w:id="112" w:author="Thomas, Vince" w:date="2014-01-08T15:04:00Z">
              <w:r>
                <w:rPr>
                  <w:rFonts w:ascii="Arial" w:hAnsi="Arial" w:cs="Arial"/>
                  <w:sz w:val="16"/>
                </w:rPr>
                <w:t>Updated to SF-31 version 4</w:t>
              </w:r>
            </w:ins>
          </w:p>
        </w:tc>
        <w:tc>
          <w:tcPr>
            <w:tcW w:w="1080" w:type="dxa"/>
          </w:tcPr>
          <w:p w:rsidR="003D6188" w:rsidRDefault="003D6188">
            <w:pPr>
              <w:spacing w:before="60"/>
              <w:rPr>
                <w:ins w:id="113" w:author="Thomas, Vince" w:date="2014-01-08T15:04:00Z"/>
                <w:rFonts w:ascii="Arial" w:hAnsi="Arial" w:cs="Arial"/>
                <w:sz w:val="16"/>
              </w:rPr>
            </w:pPr>
            <w:ins w:id="114" w:author="Thomas, Vince" w:date="2014-01-08T15:05:00Z">
              <w:r>
                <w:rPr>
                  <w:rFonts w:ascii="Arial" w:hAnsi="Arial" w:cs="Arial"/>
                  <w:sz w:val="16"/>
                </w:rPr>
                <w:t>08-Jan-14</w:t>
              </w:r>
            </w:ins>
          </w:p>
        </w:tc>
        <w:tc>
          <w:tcPr>
            <w:tcW w:w="1105" w:type="dxa"/>
          </w:tcPr>
          <w:p w:rsidR="003D6188" w:rsidRDefault="003D6188">
            <w:pPr>
              <w:spacing w:before="60"/>
              <w:rPr>
                <w:ins w:id="115" w:author="Thomas, Vince" w:date="2014-01-08T15:04:00Z"/>
                <w:rFonts w:ascii="Arial" w:hAnsi="Arial" w:cs="Arial"/>
                <w:sz w:val="16"/>
              </w:rPr>
            </w:pPr>
            <w:ins w:id="116" w:author="Thomas, Vince" w:date="2014-01-08T15:05:00Z">
              <w:r>
                <w:rPr>
                  <w:rFonts w:ascii="Arial" w:hAnsi="Arial" w:cs="Arial"/>
                  <w:sz w:val="16"/>
                </w:rPr>
                <w:t>VT</w:t>
              </w:r>
            </w:ins>
          </w:p>
        </w:tc>
      </w:tr>
    </w:tbl>
    <w:p w:rsidR="00107819" w:rsidRDefault="00107819"/>
    <w:sectPr w:rsidR="00107819" w:rsidSect="00937013">
      <w:headerReference w:type="default"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A73" w:rsidRDefault="008C6A73">
      <w:r>
        <w:separator/>
      </w:r>
    </w:p>
  </w:endnote>
  <w:endnote w:type="continuationSeparator" w:id="0">
    <w:p w:rsidR="008C6A73" w:rsidRDefault="008C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8E7" w:rsidRDefault="00F128E7">
    <w:pPr>
      <w:pStyle w:val="Footer"/>
    </w:pPr>
    <w:r>
      <w:rPr>
        <w:snapToGrid w:val="0"/>
      </w:rPr>
      <w:tab/>
    </w:r>
    <w:r w:rsidR="008C6A73">
      <w:fldChar w:fldCharType="begin"/>
    </w:r>
    <w:r w:rsidR="008C6A73">
      <w:instrText xml:space="preserve"> DOCPROPERTY "Company"  \* MERGEFORMAT </w:instrText>
    </w:r>
    <w:r w:rsidR="008C6A73">
      <w:fldChar w:fldCharType="separate"/>
    </w:r>
    <w:r w:rsidRPr="003045A0">
      <w:rPr>
        <w:rFonts w:ascii="Times" w:hAnsi="Times"/>
        <w:caps/>
        <w:snapToGrid w:val="0"/>
      </w:rPr>
      <w:t>Nexteer</w:t>
    </w:r>
    <w:r w:rsidR="008C6A73">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A73" w:rsidRDefault="008C6A73">
      <w:r>
        <w:separator/>
      </w:r>
    </w:p>
  </w:footnote>
  <w:footnote w:type="continuationSeparator" w:id="0">
    <w:p w:rsidR="008C6A73" w:rsidRDefault="008C6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8E7" w:rsidRDefault="00F128E7">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128E7">
      <w:trPr>
        <w:cantSplit/>
      </w:trPr>
      <w:tc>
        <w:tcPr>
          <w:tcW w:w="990" w:type="dxa"/>
        </w:tcPr>
        <w:p w:rsidR="00F128E7" w:rsidRDefault="00F128E7">
          <w:pPr>
            <w:pStyle w:val="Header"/>
          </w:pPr>
          <w:r>
            <w:t>Title:</w:t>
          </w:r>
        </w:p>
      </w:tc>
      <w:tc>
        <w:tcPr>
          <w:tcW w:w="5400" w:type="dxa"/>
          <w:gridSpan w:val="3"/>
          <w:vMerge w:val="restart"/>
        </w:tcPr>
        <w:p w:rsidR="00F128E7" w:rsidRPr="00CC57B0" w:rsidRDefault="008C6A73">
          <w:pPr>
            <w:pStyle w:val="Header"/>
            <w:rPr>
              <w:rFonts w:cs="Arial"/>
            </w:rPr>
          </w:pPr>
          <w:r>
            <w:fldChar w:fldCharType="begin"/>
          </w:r>
          <w:r>
            <w:instrText xml:space="preserve"> DOCPROPERTY "Document Title"  \* MERGEFORMAT </w:instrText>
          </w:r>
          <w:r>
            <w:fldChar w:fldCharType="separate"/>
          </w:r>
          <w:r w:rsidR="00F128E7" w:rsidRPr="00CC57B0">
            <w:rPr>
              <w:rFonts w:cs="Arial"/>
            </w:rPr>
            <w:t>Torque Reasonableness Diagnostics</w:t>
          </w:r>
          <w:r>
            <w:rPr>
              <w:rFonts w:cs="Arial"/>
            </w:rPr>
            <w:fldChar w:fldCharType="end"/>
          </w:r>
        </w:p>
        <w:p w:rsidR="00F128E7" w:rsidRPr="00CC57B0" w:rsidRDefault="008C6A73" w:rsidP="001A574F">
          <w:pPr>
            <w:pStyle w:val="Header"/>
            <w:tabs>
              <w:tab w:val="clear" w:pos="4320"/>
              <w:tab w:val="clear" w:pos="8640"/>
              <w:tab w:val="center" w:pos="2592"/>
            </w:tabs>
            <w:rPr>
              <w:rFonts w:cs="Arial"/>
              <w:lang w:val="es-ES"/>
            </w:rPr>
          </w:pPr>
          <w:r>
            <w:fldChar w:fldCharType="begin"/>
          </w:r>
          <w:r>
            <w:instrText xml:space="preserve"> DOCPROPERTY "Product Line"  \* MERGEFORMAT </w:instrText>
          </w:r>
          <w:r>
            <w:fldChar w:fldCharType="separate"/>
          </w:r>
          <w:r w:rsidR="00F128E7" w:rsidRPr="00CC57B0">
            <w:rPr>
              <w:rFonts w:cs="Arial"/>
            </w:rPr>
            <w:t>Gen II+ EPS EA3</w:t>
          </w:r>
          <w:r>
            <w:rPr>
              <w:rFonts w:cs="Arial"/>
            </w:rPr>
            <w:fldChar w:fldCharType="end"/>
          </w:r>
          <w:r w:rsidR="00F128E7" w:rsidRPr="00CC57B0">
            <w:rPr>
              <w:rFonts w:cs="Arial"/>
            </w:rPr>
            <w:tab/>
          </w:r>
        </w:p>
      </w:tc>
      <w:tc>
        <w:tcPr>
          <w:tcW w:w="1170" w:type="dxa"/>
        </w:tcPr>
        <w:p w:rsidR="00F128E7" w:rsidRDefault="00F128E7">
          <w:pPr>
            <w:pStyle w:val="Header"/>
          </w:pPr>
          <w:r>
            <w:t>Revision:</w:t>
          </w:r>
        </w:p>
      </w:tc>
      <w:tc>
        <w:tcPr>
          <w:tcW w:w="1350" w:type="dxa"/>
        </w:tcPr>
        <w:p w:rsidR="00F128E7" w:rsidRDefault="003745E1" w:rsidP="00407449">
          <w:pPr>
            <w:pStyle w:val="Header"/>
          </w:pPr>
          <w:del w:id="117" w:author="Thomas, Vince" w:date="2014-01-08T15:03:00Z">
            <w:r w:rsidDel="003D6188">
              <w:fldChar w:fldCharType="begin"/>
            </w:r>
            <w:r w:rsidDel="003D6188">
              <w:delInstrText xml:space="preserve"> DOCPROPERTY "MDDRevNum" \* MERGEFORMAT </w:delInstrText>
            </w:r>
            <w:r w:rsidDel="003D6188">
              <w:fldChar w:fldCharType="separate"/>
            </w:r>
            <w:r w:rsidR="00F128E7" w:rsidDel="003D6188">
              <w:delText>6.0</w:delText>
            </w:r>
            <w:r w:rsidDel="003D6188">
              <w:fldChar w:fldCharType="end"/>
            </w:r>
          </w:del>
          <w:ins w:id="118" w:author="Thomas, Vince" w:date="2014-01-08T15:03:00Z">
            <w:r w:rsidR="003D6188">
              <w:t>7</w:t>
            </w:r>
          </w:ins>
        </w:p>
      </w:tc>
    </w:tr>
    <w:tr w:rsidR="00F128E7">
      <w:trPr>
        <w:cantSplit/>
      </w:trPr>
      <w:tc>
        <w:tcPr>
          <w:tcW w:w="990" w:type="dxa"/>
        </w:tcPr>
        <w:p w:rsidR="00F128E7" w:rsidRDefault="00F128E7">
          <w:pPr>
            <w:pStyle w:val="Header"/>
          </w:pPr>
          <w:r>
            <w:t xml:space="preserve">Product:     </w:t>
          </w:r>
        </w:p>
      </w:tc>
      <w:tc>
        <w:tcPr>
          <w:tcW w:w="5400" w:type="dxa"/>
          <w:gridSpan w:val="3"/>
          <w:vMerge/>
        </w:tcPr>
        <w:p w:rsidR="00F128E7" w:rsidRDefault="00F128E7">
          <w:pPr>
            <w:pStyle w:val="Header"/>
            <w:jc w:val="center"/>
          </w:pPr>
        </w:p>
      </w:tc>
      <w:tc>
        <w:tcPr>
          <w:tcW w:w="1170" w:type="dxa"/>
        </w:tcPr>
        <w:p w:rsidR="00F128E7" w:rsidRDefault="00F128E7">
          <w:pPr>
            <w:pStyle w:val="Header"/>
          </w:pPr>
          <w:r>
            <w:t>Rev. Date:</w:t>
          </w:r>
        </w:p>
      </w:tc>
      <w:tc>
        <w:tcPr>
          <w:tcW w:w="1350" w:type="dxa"/>
        </w:tcPr>
        <w:p w:rsidR="00F128E7" w:rsidRDefault="00F128E7" w:rsidP="00CC57B0">
          <w:pPr>
            <w:pStyle w:val="Header"/>
          </w:pPr>
          <w:del w:id="119" w:author="Thomas, Vince" w:date="2014-01-08T15:03:00Z">
            <w:r w:rsidDel="003D6188">
              <w:delText>27-Nov-13</w:delText>
            </w:r>
          </w:del>
          <w:ins w:id="120" w:author="Thomas, Vince" w:date="2014-01-08T15:03:00Z">
            <w:r w:rsidR="003D6188">
              <w:t>08-Jan-14</w:t>
            </w:r>
          </w:ins>
        </w:p>
      </w:tc>
    </w:tr>
    <w:tr w:rsidR="00F128E7">
      <w:trPr>
        <w:cantSplit/>
      </w:trPr>
      <w:tc>
        <w:tcPr>
          <w:tcW w:w="990" w:type="dxa"/>
        </w:tcPr>
        <w:p w:rsidR="00F128E7" w:rsidRDefault="00F128E7">
          <w:pPr>
            <w:pStyle w:val="Header"/>
          </w:pPr>
          <w:r>
            <w:t>Group:</w:t>
          </w:r>
        </w:p>
      </w:tc>
      <w:tc>
        <w:tcPr>
          <w:tcW w:w="1530" w:type="dxa"/>
        </w:tcPr>
        <w:p w:rsidR="00F128E7" w:rsidRDefault="00F128E7">
          <w:pPr>
            <w:pStyle w:val="Header"/>
          </w:pPr>
          <w:r>
            <w:t>ESG</w:t>
          </w:r>
        </w:p>
      </w:tc>
      <w:tc>
        <w:tcPr>
          <w:tcW w:w="1260" w:type="dxa"/>
        </w:tcPr>
        <w:p w:rsidR="00F128E7" w:rsidRDefault="00F128E7">
          <w:pPr>
            <w:pStyle w:val="Header"/>
          </w:pPr>
          <w:r>
            <w:t>Originator:</w:t>
          </w:r>
        </w:p>
      </w:tc>
      <w:tc>
        <w:tcPr>
          <w:tcW w:w="2610" w:type="dxa"/>
        </w:tcPr>
        <w:p w:rsidR="00F128E7" w:rsidRDefault="00F128E7">
          <w:pPr>
            <w:pStyle w:val="Header"/>
          </w:pPr>
          <w:proofErr w:type="spellStart"/>
          <w:r>
            <w:t>Selva</w:t>
          </w:r>
          <w:proofErr w:type="spellEnd"/>
          <w:r>
            <w:t xml:space="preserve"> (</w:t>
          </w:r>
          <w:r w:rsidR="008C6A73">
            <w:fldChar w:fldCharType="begin"/>
          </w:r>
          <w:r w:rsidR="008C6A73">
            <w:instrText xml:space="preserve"> USERNAME  \* MERGEFORMAT </w:instrText>
          </w:r>
          <w:r w:rsidR="008C6A73">
            <w:fldChar w:fldCharType="separate"/>
          </w:r>
          <w:r>
            <w:rPr>
              <w:noProof/>
            </w:rPr>
            <w:t>nzt9hv</w:t>
          </w:r>
          <w:r w:rsidR="008C6A73">
            <w:rPr>
              <w:noProof/>
            </w:rPr>
            <w:fldChar w:fldCharType="end"/>
          </w:r>
          <w:r>
            <w:t>)</w:t>
          </w:r>
        </w:p>
      </w:tc>
      <w:tc>
        <w:tcPr>
          <w:tcW w:w="1170" w:type="dxa"/>
        </w:tcPr>
        <w:p w:rsidR="00F128E7" w:rsidRDefault="00F128E7">
          <w:pPr>
            <w:pStyle w:val="Header"/>
          </w:pPr>
          <w:r>
            <w:t>Page:</w:t>
          </w:r>
        </w:p>
      </w:tc>
      <w:tc>
        <w:tcPr>
          <w:tcW w:w="1350" w:type="dxa"/>
        </w:tcPr>
        <w:p w:rsidR="00F128E7" w:rsidRDefault="00F128E7">
          <w:pPr>
            <w:pStyle w:val="Header"/>
          </w:pPr>
          <w:r>
            <w:rPr>
              <w:rStyle w:val="PageNumber"/>
            </w:rPr>
            <w:fldChar w:fldCharType="begin"/>
          </w:r>
          <w:r>
            <w:rPr>
              <w:rStyle w:val="PageNumber"/>
            </w:rPr>
            <w:instrText xml:space="preserve"> PAGE </w:instrText>
          </w:r>
          <w:r>
            <w:rPr>
              <w:rStyle w:val="PageNumber"/>
            </w:rPr>
            <w:fldChar w:fldCharType="separate"/>
          </w:r>
          <w:r w:rsidR="003807DE">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807DE">
            <w:rPr>
              <w:rStyle w:val="PageNumber"/>
              <w:noProof/>
            </w:rPr>
            <w:t>17</w:t>
          </w:r>
          <w:r>
            <w:rPr>
              <w:rStyle w:val="PageNumber"/>
            </w:rPr>
            <w:fldChar w:fldCharType="end"/>
          </w:r>
        </w:p>
      </w:tc>
    </w:tr>
  </w:tbl>
  <w:p w:rsidR="00F128E7" w:rsidRDefault="00F128E7">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314"/>
        </w:tabs>
        <w:ind w:left="131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D1A31"/>
    <w:rsid w:val="000126D1"/>
    <w:rsid w:val="00026497"/>
    <w:rsid w:val="00087285"/>
    <w:rsid w:val="000912C9"/>
    <w:rsid w:val="000A2614"/>
    <w:rsid w:val="000A2A46"/>
    <w:rsid w:val="0010283E"/>
    <w:rsid w:val="00107819"/>
    <w:rsid w:val="001341D4"/>
    <w:rsid w:val="0013504B"/>
    <w:rsid w:val="0018754F"/>
    <w:rsid w:val="001A574F"/>
    <w:rsid w:val="001B60DF"/>
    <w:rsid w:val="001C1BFE"/>
    <w:rsid w:val="001F09B2"/>
    <w:rsid w:val="0020722A"/>
    <w:rsid w:val="00244541"/>
    <w:rsid w:val="00251AC0"/>
    <w:rsid w:val="0028129E"/>
    <w:rsid w:val="002C03D8"/>
    <w:rsid w:val="003045A0"/>
    <w:rsid w:val="00311B51"/>
    <w:rsid w:val="00315335"/>
    <w:rsid w:val="003610EE"/>
    <w:rsid w:val="003745E1"/>
    <w:rsid w:val="003807DE"/>
    <w:rsid w:val="003A2067"/>
    <w:rsid w:val="003B7645"/>
    <w:rsid w:val="003C4D3F"/>
    <w:rsid w:val="003C75C4"/>
    <w:rsid w:val="003D6188"/>
    <w:rsid w:val="003E68F5"/>
    <w:rsid w:val="00407449"/>
    <w:rsid w:val="00455098"/>
    <w:rsid w:val="00470A1D"/>
    <w:rsid w:val="004A5ACC"/>
    <w:rsid w:val="004A781C"/>
    <w:rsid w:val="004B76B8"/>
    <w:rsid w:val="005144F9"/>
    <w:rsid w:val="00524C10"/>
    <w:rsid w:val="00547B95"/>
    <w:rsid w:val="005907E1"/>
    <w:rsid w:val="005D5FE4"/>
    <w:rsid w:val="005D783D"/>
    <w:rsid w:val="005E1C99"/>
    <w:rsid w:val="00600D11"/>
    <w:rsid w:val="00616853"/>
    <w:rsid w:val="00641984"/>
    <w:rsid w:val="00673CA7"/>
    <w:rsid w:val="00674ADF"/>
    <w:rsid w:val="006D30EB"/>
    <w:rsid w:val="006D33CC"/>
    <w:rsid w:val="006F01A3"/>
    <w:rsid w:val="00706174"/>
    <w:rsid w:val="00712584"/>
    <w:rsid w:val="00713D1C"/>
    <w:rsid w:val="00735493"/>
    <w:rsid w:val="00753660"/>
    <w:rsid w:val="007702FD"/>
    <w:rsid w:val="007A69AC"/>
    <w:rsid w:val="007E675E"/>
    <w:rsid w:val="008242F0"/>
    <w:rsid w:val="008535B2"/>
    <w:rsid w:val="008661A6"/>
    <w:rsid w:val="008B3E94"/>
    <w:rsid w:val="008C6A73"/>
    <w:rsid w:val="008F6DBB"/>
    <w:rsid w:val="00937013"/>
    <w:rsid w:val="00944783"/>
    <w:rsid w:val="00955F6A"/>
    <w:rsid w:val="00956A26"/>
    <w:rsid w:val="00957470"/>
    <w:rsid w:val="009677C2"/>
    <w:rsid w:val="009A05A9"/>
    <w:rsid w:val="009B20B2"/>
    <w:rsid w:val="009C404D"/>
    <w:rsid w:val="00A071B0"/>
    <w:rsid w:val="00A4379B"/>
    <w:rsid w:val="00A50951"/>
    <w:rsid w:val="00A578F9"/>
    <w:rsid w:val="00AD6BE7"/>
    <w:rsid w:val="00AD731B"/>
    <w:rsid w:val="00AE7712"/>
    <w:rsid w:val="00AF1166"/>
    <w:rsid w:val="00B10EC8"/>
    <w:rsid w:val="00B40FF4"/>
    <w:rsid w:val="00B500CB"/>
    <w:rsid w:val="00B54697"/>
    <w:rsid w:val="00B66AFA"/>
    <w:rsid w:val="00B70BF7"/>
    <w:rsid w:val="00BD008B"/>
    <w:rsid w:val="00BD15D2"/>
    <w:rsid w:val="00BD3DFF"/>
    <w:rsid w:val="00BF364D"/>
    <w:rsid w:val="00C0336A"/>
    <w:rsid w:val="00C223A3"/>
    <w:rsid w:val="00C331EE"/>
    <w:rsid w:val="00C35BD3"/>
    <w:rsid w:val="00C62168"/>
    <w:rsid w:val="00C72FFA"/>
    <w:rsid w:val="00CB41AF"/>
    <w:rsid w:val="00CB6F5E"/>
    <w:rsid w:val="00CC57B0"/>
    <w:rsid w:val="00D92EC0"/>
    <w:rsid w:val="00D94BDD"/>
    <w:rsid w:val="00DB4145"/>
    <w:rsid w:val="00DC7E08"/>
    <w:rsid w:val="00DD2ACA"/>
    <w:rsid w:val="00DD75EE"/>
    <w:rsid w:val="00DE4889"/>
    <w:rsid w:val="00E10562"/>
    <w:rsid w:val="00E14122"/>
    <w:rsid w:val="00E317FE"/>
    <w:rsid w:val="00E5472B"/>
    <w:rsid w:val="00E55CC2"/>
    <w:rsid w:val="00E57C42"/>
    <w:rsid w:val="00E6432A"/>
    <w:rsid w:val="00ED7ABB"/>
    <w:rsid w:val="00EE3EF2"/>
    <w:rsid w:val="00EF4E9E"/>
    <w:rsid w:val="00F128E7"/>
    <w:rsid w:val="00F141E2"/>
    <w:rsid w:val="00F14D4F"/>
    <w:rsid w:val="00F648ED"/>
    <w:rsid w:val="00F80CF8"/>
    <w:rsid w:val="00F82E8E"/>
    <w:rsid w:val="00F957FA"/>
    <w:rsid w:val="00FB2942"/>
    <w:rsid w:val="00FB2B69"/>
    <w:rsid w:val="00FB432D"/>
    <w:rsid w:val="00FD1A31"/>
    <w:rsid w:val="00FE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tabs>
        <w:tab w:val="clear" w:pos="1314"/>
        <w:tab w:val="num" w:pos="864"/>
      </w:tabs>
      <w:spacing w:before="240" w:after="60"/>
      <w:ind w:left="86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B76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6B8"/>
    <w:rPr>
      <w:rFonts w:ascii="Tahoma" w:hAnsi="Tahoma" w:cs="Tahoma"/>
      <w:sz w:val="16"/>
      <w:szCs w:val="16"/>
    </w:rPr>
  </w:style>
  <w:style w:type="paragraph" w:styleId="ListParagraph">
    <w:name w:val="List Paragraph"/>
    <w:basedOn w:val="Normal"/>
    <w:uiPriority w:val="34"/>
    <w:qFormat/>
    <w:rsid w:val="00F80C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70759">
      <w:bodyDiv w:val="1"/>
      <w:marLeft w:val="0"/>
      <w:marRight w:val="0"/>
      <w:marTop w:val="0"/>
      <w:marBottom w:val="0"/>
      <w:divBdr>
        <w:top w:val="none" w:sz="0" w:space="0" w:color="auto"/>
        <w:left w:val="none" w:sz="0" w:space="0" w:color="auto"/>
        <w:bottom w:val="none" w:sz="0" w:space="0" w:color="auto"/>
        <w:right w:val="none" w:sz="0" w:space="0" w:color="auto"/>
      </w:divBdr>
    </w:div>
    <w:div w:id="970667465">
      <w:bodyDiv w:val="1"/>
      <w:marLeft w:val="0"/>
      <w:marRight w:val="0"/>
      <w:marTop w:val="0"/>
      <w:marBottom w:val="0"/>
      <w:divBdr>
        <w:top w:val="none" w:sz="0" w:space="0" w:color="auto"/>
        <w:left w:val="none" w:sz="0" w:space="0" w:color="auto"/>
        <w:bottom w:val="none" w:sz="0" w:space="0" w:color="auto"/>
        <w:right w:val="none" w:sz="0" w:space="0" w:color="auto"/>
      </w:divBdr>
    </w:div>
    <w:div w:id="992030789">
      <w:bodyDiv w:val="1"/>
      <w:marLeft w:val="0"/>
      <w:marRight w:val="0"/>
      <w:marTop w:val="0"/>
      <w:marBottom w:val="0"/>
      <w:divBdr>
        <w:top w:val="none" w:sz="0" w:space="0" w:color="auto"/>
        <w:left w:val="none" w:sz="0" w:space="0" w:color="auto"/>
        <w:bottom w:val="none" w:sz="0" w:space="0" w:color="auto"/>
        <w:right w:val="none" w:sz="0" w:space="0" w:color="auto"/>
      </w:divBdr>
    </w:div>
    <w:div w:id="1418671190">
      <w:bodyDiv w:val="1"/>
      <w:marLeft w:val="0"/>
      <w:marRight w:val="0"/>
      <w:marTop w:val="0"/>
      <w:marBottom w:val="0"/>
      <w:divBdr>
        <w:top w:val="none" w:sz="0" w:space="0" w:color="auto"/>
        <w:left w:val="none" w:sz="0" w:space="0" w:color="auto"/>
        <w:bottom w:val="none" w:sz="0" w:space="0" w:color="auto"/>
        <w:right w:val="none" w:sz="0" w:space="0" w:color="auto"/>
      </w:divBdr>
    </w:div>
    <w:div w:id="1482117988">
      <w:bodyDiv w:val="1"/>
      <w:marLeft w:val="0"/>
      <w:marRight w:val="0"/>
      <w:marTop w:val="0"/>
      <w:marBottom w:val="0"/>
      <w:divBdr>
        <w:top w:val="none" w:sz="0" w:space="0" w:color="auto"/>
        <w:left w:val="none" w:sz="0" w:space="0" w:color="auto"/>
        <w:bottom w:val="none" w:sz="0" w:space="0" w:color="auto"/>
        <w:right w:val="none" w:sz="0" w:space="0" w:color="auto"/>
      </w:divBdr>
    </w:div>
    <w:div w:id="1750538799">
      <w:bodyDiv w:val="1"/>
      <w:marLeft w:val="0"/>
      <w:marRight w:val="0"/>
      <w:marTop w:val="0"/>
      <w:marBottom w:val="0"/>
      <w:divBdr>
        <w:top w:val="none" w:sz="0" w:space="0" w:color="auto"/>
        <w:left w:val="none" w:sz="0" w:space="0" w:color="auto"/>
        <w:bottom w:val="none" w:sz="0" w:space="0" w:color="auto"/>
        <w:right w:val="none" w:sz="0" w:space="0" w:color="auto"/>
      </w:divBdr>
    </w:div>
    <w:div w:id="195502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t9hv\My%20Documents\Google%20Talk%20Received%20Fil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AB0FD-AD69-4A1B-A9CE-EC82BC5E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24</TotalTime>
  <Pages>17</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8144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Selva nzt9hv</dc:creator>
  <cp:lastModifiedBy>Thomas, Vince</cp:lastModifiedBy>
  <cp:revision>6</cp:revision>
  <cp:lastPrinted>2011-03-21T13:34:00Z</cp:lastPrinted>
  <dcterms:created xsi:type="dcterms:W3CDTF">2014-01-08T21:04:00Z</dcterms:created>
  <dcterms:modified xsi:type="dcterms:W3CDTF">2014-01-08T21:50:00Z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Torque Reasonableness Diagnostics</vt:lpwstr>
  </property>
  <property fmtid="{D5CDD505-2E9C-101B-9397-08002B2CF9AE}" pid="3" name="MDDRevNum">
    <vt:lpwstr>5.0</vt:lpwstr>
  </property>
  <property fmtid="{D5CDD505-2E9C-101B-9397-08002B2CF9AE}" pid="4" name="Module Layer">
    <vt:lpwstr>0</vt:lpwstr>
  </property>
  <property fmtid="{D5CDD505-2E9C-101B-9397-08002B2CF9AE}" pid="5" name="Module Name">
    <vt:lpwstr>TqRsDg</vt:lpwstr>
  </property>
  <property fmtid="{D5CDD505-2E9C-101B-9397-08002B2CF9AE}" pid="6" name="Product Line">
    <vt:lpwstr>Gen II+ EPS EA3</vt:lpwstr>
  </property>
</Properties>
</file>