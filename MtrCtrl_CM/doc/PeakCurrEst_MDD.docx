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F141E2">
      <w:pPr>
        <w:pStyle w:val="Heading1"/>
        <w:numPr>
          <w:ilvl w:val="0"/>
          <w:numId w:val="0"/>
        </w:numPr>
      </w:pPr>
      <w:r>
        <w:t xml:space="preserve">Module – </w:t>
      </w:r>
      <w:proofErr w:type="spellStart"/>
      <w:r w:rsidR="00842C50" w:rsidRPr="00842C50">
        <w:t>PeakCurrEst</w:t>
      </w:r>
      <w:proofErr w:type="spellEnd"/>
    </w:p>
    <w:p w:rsidR="004A781C" w:rsidRDefault="004A781C">
      <w:pPr>
        <w:pStyle w:val="Heading1"/>
      </w:pPr>
      <w:r>
        <w:t>High-Level Description</w:t>
      </w:r>
    </w:p>
    <w:p w:rsidR="00F141E2" w:rsidRPr="00F141E2" w:rsidRDefault="004A781C" w:rsidP="00F141E2">
      <w:pPr>
        <w:pStyle w:val="Heading1"/>
      </w:pPr>
      <w:r>
        <w:t>Figures</w:t>
      </w:r>
    </w:p>
    <w:p w:rsidR="004A781C" w:rsidRDefault="00F141E2" w:rsidP="00F141E2">
      <w:pPr>
        <w:pStyle w:val="Heading2"/>
      </w:pPr>
      <w:r>
        <w:t>Component Diagram</w:t>
      </w:r>
    </w:p>
    <w:p w:rsidR="00F141E2" w:rsidRDefault="00F141E2" w:rsidP="00F141E2">
      <w:pPr>
        <w:jc w:val="center"/>
      </w:pPr>
    </w:p>
    <w:p w:rsidR="00DE0BF5" w:rsidRDefault="00DE0BF5" w:rsidP="00081970">
      <w:pPr>
        <w:pStyle w:val="Heading1"/>
        <w:numPr>
          <w:ilvl w:val="0"/>
          <w:numId w:val="0"/>
        </w:numPr>
        <w:ind w:left="432" w:hanging="432"/>
      </w:pPr>
      <w:r>
        <w:t xml:space="preserve">                                    </w:t>
      </w:r>
    </w:p>
    <w:p w:rsidR="00B60A14" w:rsidRDefault="00DE0BF5" w:rsidP="00081970">
      <w:pPr>
        <w:pStyle w:val="Heading1"/>
        <w:numPr>
          <w:ilvl w:val="0"/>
          <w:numId w:val="0"/>
        </w:numPr>
        <w:ind w:left="432" w:hanging="432"/>
        <w:rPr>
          <w:ins w:id="0" w:author="nzt9hv" w:date="2013-03-22T13:12:00Z"/>
        </w:rPr>
      </w:pPr>
      <w:r>
        <w:t xml:space="preserve">                           </w:t>
      </w:r>
      <w:ins w:id="1" w:author="nzt9hv" w:date="2013-03-22T13:17:00Z">
        <w:r w:rsidR="000133E6">
          <w:rPr>
            <w:noProof/>
          </w:rPr>
          <w:drawing>
            <wp:inline distT="0" distB="0" distL="0" distR="0">
              <wp:extent cx="2200275" cy="1552575"/>
              <wp:effectExtent l="19050" t="0" r="952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200275" cy="1552575"/>
                      </a:xfrm>
                      <a:prstGeom prst="rect">
                        <a:avLst/>
                      </a:prstGeom>
                      <a:noFill/>
                      <a:ln w="9525">
                        <a:noFill/>
                        <a:miter lim="800000"/>
                        <a:headEnd/>
                        <a:tailEnd/>
                      </a:ln>
                    </pic:spPr>
                  </pic:pic>
                </a:graphicData>
              </a:graphic>
            </wp:inline>
          </w:drawing>
        </w:r>
      </w:ins>
      <w:r>
        <w:t xml:space="preserve">     </w:t>
      </w:r>
      <w:del w:id="2" w:author="nzt9hv" w:date="2013-03-22T13:11:00Z">
        <w:r w:rsidR="00114AE7">
          <w:rPr>
            <w:noProof/>
          </w:rPr>
          <w:drawing>
            <wp:inline distT="0" distB="0" distL="0" distR="0">
              <wp:extent cx="2409190" cy="141541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409190" cy="1415415"/>
                      </a:xfrm>
                      <a:prstGeom prst="rect">
                        <a:avLst/>
                      </a:prstGeom>
                      <a:noFill/>
                      <a:ln w="9525">
                        <a:noFill/>
                        <a:miter lim="800000"/>
                        <a:headEnd/>
                        <a:tailEnd/>
                      </a:ln>
                    </pic:spPr>
                  </pic:pic>
                </a:graphicData>
              </a:graphic>
            </wp:inline>
          </w:drawing>
        </w:r>
      </w:del>
    </w:p>
    <w:p w:rsidR="004A781C" w:rsidRDefault="004A781C" w:rsidP="000133E6">
      <w:pPr>
        <w:pStyle w:val="Heading2"/>
        <w:pPrChange w:id="3" w:author="nzt9hv" w:date="2013-03-22T13:17:00Z">
          <w:pPr>
            <w:pStyle w:val="Heading1"/>
            <w:numPr>
              <w:numId w:val="0"/>
            </w:numPr>
            <w:tabs>
              <w:tab w:val="clear" w:pos="432"/>
            </w:tabs>
          </w:pPr>
        </w:pPrChange>
      </w:pPr>
      <w:r>
        <w:br w:type="page"/>
      </w:r>
      <w:r w:rsidRPr="000133E6">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Pr="004B5BE2" w:rsidRDefault="0095228B" w:rsidP="00F141E2">
            <w:pPr>
              <w:spacing w:before="100" w:beforeAutospacing="1" w:after="100" w:afterAutospacing="1"/>
              <w:rPr>
                <w:rFonts w:ascii="Arial" w:hAnsi="Arial" w:cs="Arial"/>
                <w:sz w:val="16"/>
                <w:szCs w:val="16"/>
              </w:rPr>
            </w:pPr>
            <w:r w:rsidRPr="0095228B">
              <w:rPr>
                <w:rFonts w:ascii="Arial" w:hAnsi="Arial" w:cs="Arial"/>
                <w:sz w:val="16"/>
                <w:szCs w:val="16"/>
              </w:rPr>
              <w:t>MtrCurrQax_Amp_f32</w:t>
            </w:r>
          </w:p>
        </w:tc>
        <w:tc>
          <w:tcPr>
            <w:tcW w:w="4455" w:type="dxa"/>
            <w:vAlign w:val="center"/>
          </w:tcPr>
          <w:p w:rsidR="006D33CC" w:rsidRPr="004B5BE2" w:rsidRDefault="00842C50" w:rsidP="00F957FA">
            <w:pPr>
              <w:spacing w:before="100" w:beforeAutospacing="1" w:after="100" w:afterAutospacing="1"/>
              <w:rPr>
                <w:rFonts w:ascii="Arial" w:hAnsi="Arial" w:cs="Arial"/>
                <w:sz w:val="16"/>
                <w:szCs w:val="16"/>
              </w:rPr>
            </w:pPr>
            <w:r w:rsidRPr="00842C50">
              <w:rPr>
                <w:rFonts w:ascii="Arial" w:hAnsi="Arial" w:cs="Arial"/>
                <w:sz w:val="16"/>
                <w:szCs w:val="16"/>
              </w:rPr>
              <w:t>EstPkCurr_AmpSq_f32</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Default="0095228B" w:rsidP="00F957FA">
            <w:pPr>
              <w:spacing w:before="100" w:beforeAutospacing="1" w:after="100" w:afterAutospacing="1"/>
              <w:rPr>
                <w:rFonts w:ascii="Arial" w:hAnsi="Arial" w:cs="Arial"/>
                <w:sz w:val="16"/>
                <w:szCs w:val="16"/>
              </w:rPr>
            </w:pPr>
            <w:r w:rsidRPr="0095228B">
              <w:rPr>
                <w:rFonts w:ascii="Arial" w:hAnsi="Arial" w:cs="Arial"/>
                <w:sz w:val="16"/>
                <w:szCs w:val="16"/>
              </w:rPr>
              <w:t>MtrCurrDax_Amp_f32</w:t>
            </w:r>
          </w:p>
        </w:tc>
        <w:tc>
          <w:tcPr>
            <w:tcW w:w="4455" w:type="dxa"/>
            <w:vAlign w:val="center"/>
          </w:tcPr>
          <w:p w:rsidR="006D33CC" w:rsidRDefault="00842C50" w:rsidP="00F957FA">
            <w:pPr>
              <w:spacing w:before="100" w:beforeAutospacing="1" w:after="100" w:afterAutospacing="1"/>
              <w:rPr>
                <w:rFonts w:ascii="Arial" w:hAnsi="Arial" w:cs="Arial"/>
                <w:sz w:val="16"/>
                <w:szCs w:val="16"/>
              </w:rPr>
            </w:pPr>
            <w:r w:rsidRPr="00842C50">
              <w:rPr>
                <w:rFonts w:ascii="Arial" w:hAnsi="Arial" w:cs="Arial"/>
                <w:sz w:val="16"/>
                <w:szCs w:val="16"/>
              </w:rPr>
              <w:t>FiltEstPkCurr_AmpSq_f32</w:t>
            </w: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820" w:type="dxa"/>
        <w:tblInd w:w="1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tblPr>
      <w:tblGrid>
        <w:gridCol w:w="2970"/>
        <w:gridCol w:w="990"/>
        <w:gridCol w:w="1260"/>
        <w:gridCol w:w="1170"/>
        <w:gridCol w:w="2430"/>
      </w:tblGrid>
      <w:tr w:rsidR="00BD008B" w:rsidTr="00717BBA">
        <w:tc>
          <w:tcPr>
            <w:tcW w:w="29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43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577DE6" w:rsidTr="00717BBA">
        <w:tc>
          <w:tcPr>
            <w:tcW w:w="297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r w:rsidRPr="005F1A88">
              <w:rPr>
                <w:rFonts w:ascii="Arial" w:hAnsi="Arial" w:cs="Arial"/>
                <w:sz w:val="16"/>
              </w:rPr>
              <w:t>QaxCurrFiltSV_Amp_M_u12p20</w:t>
            </w:r>
          </w:p>
        </w:tc>
        <w:tc>
          <w:tcPr>
            <w:tcW w:w="99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bookmarkStart w:id="4" w:name="OLE_LINK16"/>
            <w:bookmarkStart w:id="5" w:name="OLE_LINK17"/>
            <w:r w:rsidRPr="005F1A88">
              <w:rPr>
                <w:rFonts w:ascii="Arial" w:hAnsi="Arial" w:cs="Arial"/>
                <w:sz w:val="16"/>
              </w:rPr>
              <w:t>Single Precision Float</w:t>
            </w:r>
            <w:bookmarkEnd w:id="4"/>
            <w:bookmarkEnd w:id="5"/>
          </w:p>
        </w:tc>
        <w:tc>
          <w:tcPr>
            <w:tcW w:w="126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r w:rsidRPr="005F1A88">
              <w:rPr>
                <w:rFonts w:ascii="Arial" w:hAnsi="Arial" w:cs="Arial"/>
                <w:sz w:val="16"/>
              </w:rPr>
              <w:t>-220</w:t>
            </w:r>
          </w:p>
        </w:tc>
        <w:tc>
          <w:tcPr>
            <w:tcW w:w="117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r w:rsidRPr="005F1A88">
              <w:rPr>
                <w:rFonts w:ascii="Arial" w:hAnsi="Arial" w:cs="Arial"/>
                <w:sz w:val="16"/>
              </w:rPr>
              <w:t>220</w:t>
            </w:r>
          </w:p>
        </w:tc>
        <w:tc>
          <w:tcPr>
            <w:tcW w:w="2430" w:type="dxa"/>
            <w:tcBorders>
              <w:top w:val="single" w:sz="6" w:space="0" w:color="auto"/>
              <w:left w:val="single" w:sz="6" w:space="0" w:color="auto"/>
              <w:bottom w:val="single" w:sz="6" w:space="0" w:color="auto"/>
              <w:right w:val="single" w:sz="6" w:space="0" w:color="auto"/>
            </w:tcBorders>
          </w:tcPr>
          <w:p w:rsidR="00577DE6" w:rsidRPr="00577DE6" w:rsidRDefault="00075A1F">
            <w:pPr>
              <w:rPr>
                <w:rFonts w:ascii="Arial" w:hAnsi="Arial" w:cs="Arial"/>
                <w:sz w:val="16"/>
              </w:rPr>
            </w:pPr>
            <w:r w:rsidRPr="00075A1F">
              <w:rPr>
                <w:rFonts w:ascii="Arial" w:hAnsi="Arial" w:cs="Arial"/>
                <w:sz w:val="16"/>
              </w:rPr>
              <w:t>PEAKCURREST_START_SEC_VAR</w:t>
            </w:r>
            <w:r w:rsidR="00CB267D">
              <w:rPr>
                <w:rFonts w:ascii="Arial" w:hAnsi="Arial" w:cs="Arial"/>
                <w:sz w:val="16"/>
              </w:rPr>
              <w:t>_CLEARED_</w:t>
            </w:r>
            <w:r w:rsidRPr="00075A1F">
              <w:rPr>
                <w:rFonts w:ascii="Arial" w:hAnsi="Arial" w:cs="Arial"/>
                <w:sz w:val="16"/>
              </w:rPr>
              <w:t>32</w:t>
            </w:r>
          </w:p>
        </w:tc>
      </w:tr>
      <w:tr w:rsidR="00577DE6" w:rsidTr="00717BBA">
        <w:tc>
          <w:tcPr>
            <w:tcW w:w="297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bookmarkStart w:id="6" w:name="_Hlk323279149"/>
            <w:r w:rsidRPr="005F1A88">
              <w:rPr>
                <w:rFonts w:ascii="Arial" w:hAnsi="Arial" w:cs="Arial"/>
                <w:sz w:val="16"/>
              </w:rPr>
              <w:t>DaxCurrFiltSV_Amp_M_s11p20</w:t>
            </w:r>
          </w:p>
        </w:tc>
        <w:tc>
          <w:tcPr>
            <w:tcW w:w="99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r w:rsidRPr="005F1A88">
              <w:rPr>
                <w:rFonts w:ascii="Arial" w:hAnsi="Arial" w:cs="Arial"/>
                <w:sz w:val="16"/>
              </w:rPr>
              <w:t>Single Precision Float</w:t>
            </w:r>
          </w:p>
        </w:tc>
        <w:tc>
          <w:tcPr>
            <w:tcW w:w="1260" w:type="dxa"/>
            <w:tcBorders>
              <w:top w:val="single" w:sz="6" w:space="0" w:color="auto"/>
              <w:left w:val="single" w:sz="6" w:space="0" w:color="auto"/>
              <w:bottom w:val="single" w:sz="6" w:space="0" w:color="auto"/>
              <w:right w:val="single" w:sz="6" w:space="0" w:color="auto"/>
            </w:tcBorders>
          </w:tcPr>
          <w:p w:rsidR="00577DE6" w:rsidRPr="005F1A88" w:rsidRDefault="00577DE6" w:rsidP="00D5219A">
            <w:pPr>
              <w:spacing w:before="60"/>
              <w:rPr>
                <w:rFonts w:ascii="Arial" w:hAnsi="Arial" w:cs="Arial"/>
                <w:sz w:val="16"/>
              </w:rPr>
            </w:pPr>
            <w:r w:rsidRPr="005F1A88">
              <w:rPr>
                <w:rFonts w:ascii="Arial" w:hAnsi="Arial" w:cs="Arial"/>
                <w:sz w:val="16"/>
              </w:rPr>
              <w:t>-220</w:t>
            </w:r>
          </w:p>
        </w:tc>
        <w:tc>
          <w:tcPr>
            <w:tcW w:w="1170" w:type="dxa"/>
            <w:tcBorders>
              <w:top w:val="single" w:sz="6" w:space="0" w:color="auto"/>
              <w:left w:val="single" w:sz="6" w:space="0" w:color="auto"/>
              <w:bottom w:val="single" w:sz="6" w:space="0" w:color="auto"/>
              <w:right w:val="single" w:sz="6" w:space="0" w:color="auto"/>
            </w:tcBorders>
          </w:tcPr>
          <w:p w:rsidR="00577DE6" w:rsidRPr="005F1A88" w:rsidRDefault="00577DE6" w:rsidP="0095228B">
            <w:pPr>
              <w:spacing w:before="60"/>
              <w:rPr>
                <w:rFonts w:ascii="Arial" w:hAnsi="Arial" w:cs="Arial"/>
                <w:sz w:val="16"/>
              </w:rPr>
            </w:pPr>
            <w:r w:rsidRPr="005F1A88">
              <w:rPr>
                <w:rFonts w:ascii="Arial" w:hAnsi="Arial" w:cs="Arial"/>
                <w:sz w:val="16"/>
              </w:rPr>
              <w:t>220</w:t>
            </w:r>
          </w:p>
        </w:tc>
        <w:tc>
          <w:tcPr>
            <w:tcW w:w="2430" w:type="dxa"/>
            <w:tcBorders>
              <w:top w:val="single" w:sz="6" w:space="0" w:color="auto"/>
              <w:left w:val="single" w:sz="6" w:space="0" w:color="auto"/>
              <w:bottom w:val="single" w:sz="6" w:space="0" w:color="auto"/>
              <w:right w:val="single" w:sz="6" w:space="0" w:color="auto"/>
            </w:tcBorders>
          </w:tcPr>
          <w:p w:rsidR="00577DE6" w:rsidRPr="00577DE6" w:rsidRDefault="00075A1F">
            <w:pPr>
              <w:rPr>
                <w:rFonts w:ascii="Arial" w:hAnsi="Arial" w:cs="Arial"/>
                <w:sz w:val="16"/>
              </w:rPr>
            </w:pPr>
            <w:r w:rsidRPr="00075A1F">
              <w:rPr>
                <w:rFonts w:ascii="Arial" w:hAnsi="Arial" w:cs="Arial"/>
                <w:sz w:val="16"/>
              </w:rPr>
              <w:t>PEAKCURREST_START_SEC_VAR</w:t>
            </w:r>
            <w:r w:rsidR="00CB267D">
              <w:rPr>
                <w:rFonts w:ascii="Arial" w:hAnsi="Arial" w:cs="Arial"/>
                <w:sz w:val="16"/>
              </w:rPr>
              <w:t>_CLEARED_</w:t>
            </w:r>
            <w:r w:rsidRPr="00075A1F">
              <w:rPr>
                <w:rFonts w:ascii="Arial" w:hAnsi="Arial" w:cs="Arial"/>
                <w:sz w:val="16"/>
              </w:rPr>
              <w:t>32</w:t>
            </w:r>
          </w:p>
        </w:tc>
      </w:tr>
      <w:bookmarkEnd w:id="6"/>
      <w:tr w:rsidR="00577DE6" w:rsidTr="00717BBA">
        <w:tc>
          <w:tcPr>
            <w:tcW w:w="297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r w:rsidRPr="005F1A88">
              <w:rPr>
                <w:rFonts w:ascii="Arial" w:hAnsi="Arial" w:cs="Arial"/>
                <w:sz w:val="16"/>
              </w:rPr>
              <w:t>EstPkCurr_AmpSq_M_f32</w:t>
            </w:r>
          </w:p>
        </w:tc>
        <w:tc>
          <w:tcPr>
            <w:tcW w:w="99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r w:rsidRPr="005F1A88">
              <w:rPr>
                <w:rFonts w:ascii="Arial" w:hAnsi="Arial" w:cs="Arial"/>
                <w:sz w:val="16"/>
              </w:rPr>
              <w:t>Single Precision Float</w:t>
            </w:r>
          </w:p>
        </w:tc>
        <w:tc>
          <w:tcPr>
            <w:tcW w:w="1260" w:type="dxa"/>
            <w:tcBorders>
              <w:top w:val="single" w:sz="6" w:space="0" w:color="auto"/>
              <w:left w:val="single" w:sz="6" w:space="0" w:color="auto"/>
              <w:bottom w:val="single" w:sz="6" w:space="0" w:color="auto"/>
              <w:right w:val="single" w:sz="6" w:space="0" w:color="auto"/>
            </w:tcBorders>
          </w:tcPr>
          <w:p w:rsidR="00577DE6" w:rsidRPr="005F1A88" w:rsidRDefault="00577DE6" w:rsidP="005A3D6F">
            <w:pPr>
              <w:rPr>
                <w:rFonts w:ascii="Calibri" w:hAnsi="Calibri"/>
                <w:sz w:val="22"/>
                <w:szCs w:val="22"/>
              </w:rPr>
            </w:pPr>
            <w:r w:rsidRPr="005F1A88">
              <w:rPr>
                <w:rFonts w:ascii="Calibri" w:hAnsi="Calibri"/>
                <w:sz w:val="22"/>
                <w:szCs w:val="22"/>
              </w:rPr>
              <w:t>0</w:t>
            </w:r>
          </w:p>
          <w:p w:rsidR="00577DE6" w:rsidRPr="005F1A88" w:rsidRDefault="00577DE6" w:rsidP="0095228B">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577DE6" w:rsidRPr="005F1A88" w:rsidRDefault="00577DE6" w:rsidP="005A3D6F">
            <w:pPr>
              <w:rPr>
                <w:rFonts w:ascii="Calibri" w:hAnsi="Calibri"/>
                <w:sz w:val="22"/>
                <w:szCs w:val="22"/>
              </w:rPr>
            </w:pPr>
            <w:r w:rsidRPr="005F1A88">
              <w:rPr>
                <w:rFonts w:ascii="Calibri" w:hAnsi="Calibri"/>
                <w:sz w:val="22"/>
                <w:szCs w:val="22"/>
              </w:rPr>
              <w:t>48400</w:t>
            </w:r>
          </w:p>
          <w:p w:rsidR="00577DE6" w:rsidRPr="005F1A88" w:rsidRDefault="00577DE6" w:rsidP="0095228B">
            <w:pPr>
              <w:spacing w:before="60"/>
              <w:rPr>
                <w:rFonts w:ascii="Arial" w:hAnsi="Arial" w:cs="Arial"/>
                <w:sz w:val="16"/>
              </w:rPr>
            </w:pPr>
          </w:p>
        </w:tc>
        <w:tc>
          <w:tcPr>
            <w:tcW w:w="2430" w:type="dxa"/>
            <w:tcBorders>
              <w:top w:val="single" w:sz="6" w:space="0" w:color="auto"/>
              <w:left w:val="single" w:sz="6" w:space="0" w:color="auto"/>
              <w:bottom w:val="single" w:sz="6" w:space="0" w:color="auto"/>
              <w:right w:val="single" w:sz="6" w:space="0" w:color="auto"/>
            </w:tcBorders>
          </w:tcPr>
          <w:p w:rsidR="00577DE6" w:rsidRPr="00577DE6" w:rsidRDefault="00075A1F">
            <w:pPr>
              <w:rPr>
                <w:rFonts w:ascii="Arial" w:hAnsi="Arial" w:cs="Arial"/>
                <w:sz w:val="16"/>
              </w:rPr>
            </w:pPr>
            <w:r w:rsidRPr="00075A1F">
              <w:rPr>
                <w:rFonts w:ascii="Arial" w:hAnsi="Arial" w:cs="Arial"/>
                <w:sz w:val="16"/>
              </w:rPr>
              <w:t>PEAKCURREST_START_SEC_VAR</w:t>
            </w:r>
            <w:r w:rsidR="00CB267D">
              <w:rPr>
                <w:rFonts w:ascii="Arial" w:hAnsi="Arial" w:cs="Arial"/>
                <w:sz w:val="16"/>
              </w:rPr>
              <w:t>_CLEARED_</w:t>
            </w:r>
            <w:r w:rsidRPr="00075A1F">
              <w:rPr>
                <w:rFonts w:ascii="Arial" w:hAnsi="Arial" w:cs="Arial"/>
                <w:sz w:val="16"/>
              </w:rPr>
              <w:t>32</w:t>
            </w:r>
          </w:p>
        </w:tc>
      </w:tr>
      <w:tr w:rsidR="00577DE6" w:rsidTr="00717BBA">
        <w:tc>
          <w:tcPr>
            <w:tcW w:w="297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r w:rsidRPr="005F1A88">
              <w:rPr>
                <w:rFonts w:ascii="Arial" w:hAnsi="Arial" w:cs="Arial"/>
                <w:sz w:val="16"/>
              </w:rPr>
              <w:t>EstPkCurrFiltSV_AmpSq_M_u16p16</w:t>
            </w:r>
          </w:p>
        </w:tc>
        <w:tc>
          <w:tcPr>
            <w:tcW w:w="99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r w:rsidRPr="005F1A88">
              <w:rPr>
                <w:rFonts w:ascii="Arial" w:hAnsi="Arial" w:cs="Arial"/>
                <w:sz w:val="16"/>
              </w:rPr>
              <w:t>Single Precision Float</w:t>
            </w:r>
          </w:p>
        </w:tc>
        <w:tc>
          <w:tcPr>
            <w:tcW w:w="1260" w:type="dxa"/>
            <w:tcBorders>
              <w:top w:val="single" w:sz="6" w:space="0" w:color="auto"/>
              <w:left w:val="single" w:sz="6" w:space="0" w:color="auto"/>
              <w:bottom w:val="single" w:sz="6" w:space="0" w:color="auto"/>
              <w:right w:val="single" w:sz="6" w:space="0" w:color="auto"/>
            </w:tcBorders>
          </w:tcPr>
          <w:p w:rsidR="00577DE6" w:rsidRPr="005F1A88" w:rsidRDefault="00577DE6" w:rsidP="0095228B">
            <w:pPr>
              <w:spacing w:before="60"/>
              <w:rPr>
                <w:rFonts w:ascii="Arial" w:hAnsi="Arial" w:cs="Arial"/>
                <w:sz w:val="16"/>
              </w:rPr>
            </w:pPr>
            <w:r w:rsidRPr="005F1A88">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
          <w:p w:rsidR="00577DE6" w:rsidRPr="005F1A88" w:rsidRDefault="00577DE6" w:rsidP="005A3D6F">
            <w:pPr>
              <w:rPr>
                <w:rFonts w:ascii="Calibri" w:hAnsi="Calibri"/>
                <w:sz w:val="22"/>
                <w:szCs w:val="22"/>
              </w:rPr>
            </w:pPr>
            <w:r w:rsidRPr="005F1A88">
              <w:rPr>
                <w:rFonts w:ascii="Calibri" w:hAnsi="Calibri"/>
                <w:sz w:val="22"/>
                <w:szCs w:val="22"/>
              </w:rPr>
              <w:t>48400</w:t>
            </w:r>
          </w:p>
          <w:p w:rsidR="00577DE6" w:rsidRPr="005F1A88" w:rsidRDefault="00577DE6" w:rsidP="0095228B">
            <w:pPr>
              <w:spacing w:before="60"/>
              <w:rPr>
                <w:rFonts w:ascii="Arial" w:hAnsi="Arial" w:cs="Arial"/>
                <w:sz w:val="16"/>
              </w:rPr>
            </w:pPr>
          </w:p>
        </w:tc>
        <w:tc>
          <w:tcPr>
            <w:tcW w:w="2430" w:type="dxa"/>
            <w:tcBorders>
              <w:top w:val="single" w:sz="6" w:space="0" w:color="auto"/>
              <w:left w:val="single" w:sz="6" w:space="0" w:color="auto"/>
              <w:bottom w:val="single" w:sz="6" w:space="0" w:color="auto"/>
              <w:right w:val="single" w:sz="6" w:space="0" w:color="auto"/>
            </w:tcBorders>
          </w:tcPr>
          <w:p w:rsidR="00577DE6" w:rsidRPr="00577DE6" w:rsidRDefault="00075A1F">
            <w:pPr>
              <w:rPr>
                <w:rFonts w:ascii="Arial" w:hAnsi="Arial" w:cs="Arial"/>
                <w:sz w:val="16"/>
              </w:rPr>
            </w:pPr>
            <w:r w:rsidRPr="00075A1F">
              <w:rPr>
                <w:rFonts w:ascii="Arial" w:hAnsi="Arial" w:cs="Arial"/>
                <w:sz w:val="16"/>
              </w:rPr>
              <w:t>PEAKCURREST_START_SEC_VAR</w:t>
            </w:r>
            <w:r w:rsidR="00CB267D">
              <w:rPr>
                <w:rFonts w:ascii="Arial" w:hAnsi="Arial" w:cs="Arial"/>
                <w:sz w:val="16"/>
              </w:rPr>
              <w:t>_CLEARED_</w:t>
            </w:r>
            <w:r w:rsidRPr="00075A1F">
              <w:rPr>
                <w:rFonts w:ascii="Arial" w:hAnsi="Arial" w:cs="Arial"/>
                <w:sz w:val="16"/>
              </w:rPr>
              <w:t>32</w:t>
            </w:r>
          </w:p>
        </w:tc>
      </w:tr>
      <w:tr w:rsidR="00577DE6" w:rsidRPr="005A3D6F" w:rsidTr="00717BBA">
        <w:tc>
          <w:tcPr>
            <w:tcW w:w="297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bookmarkStart w:id="7" w:name="_GoBack" w:colFirst="4" w:colLast="4"/>
            <w:r w:rsidRPr="005F1A88">
              <w:rPr>
                <w:rFonts w:ascii="Arial" w:hAnsi="Arial" w:cs="Arial"/>
                <w:sz w:val="16"/>
              </w:rPr>
              <w:t>FiltMtrCurEst_Id_Amp_D_f32</w:t>
            </w:r>
          </w:p>
        </w:tc>
        <w:tc>
          <w:tcPr>
            <w:tcW w:w="99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r w:rsidRPr="005F1A88">
              <w:rPr>
                <w:rFonts w:ascii="Arial" w:hAnsi="Arial" w:cs="Arial"/>
                <w:sz w:val="16"/>
              </w:rPr>
              <w:t>Single Precision Float</w:t>
            </w:r>
          </w:p>
        </w:tc>
        <w:tc>
          <w:tcPr>
            <w:tcW w:w="1260" w:type="dxa"/>
            <w:tcBorders>
              <w:top w:val="single" w:sz="6" w:space="0" w:color="auto"/>
              <w:left w:val="single" w:sz="6" w:space="0" w:color="auto"/>
              <w:bottom w:val="single" w:sz="6" w:space="0" w:color="auto"/>
              <w:right w:val="single" w:sz="6" w:space="0" w:color="auto"/>
            </w:tcBorders>
          </w:tcPr>
          <w:p w:rsidR="00577DE6" w:rsidRPr="005F1A88" w:rsidRDefault="00577DE6" w:rsidP="0095228B">
            <w:pPr>
              <w:spacing w:before="60"/>
              <w:rPr>
                <w:rFonts w:ascii="Arial" w:hAnsi="Arial" w:cs="Arial"/>
                <w:sz w:val="16"/>
              </w:rPr>
            </w:pPr>
            <w:r w:rsidRPr="005F1A88">
              <w:rPr>
                <w:rFonts w:ascii="Arial" w:hAnsi="Arial" w:cs="Arial"/>
                <w:sz w:val="16"/>
              </w:rPr>
              <w:t>-220</w:t>
            </w:r>
          </w:p>
        </w:tc>
        <w:tc>
          <w:tcPr>
            <w:tcW w:w="1170" w:type="dxa"/>
            <w:tcBorders>
              <w:top w:val="single" w:sz="6" w:space="0" w:color="auto"/>
              <w:left w:val="single" w:sz="6" w:space="0" w:color="auto"/>
              <w:bottom w:val="single" w:sz="6" w:space="0" w:color="auto"/>
              <w:right w:val="single" w:sz="6" w:space="0" w:color="auto"/>
            </w:tcBorders>
          </w:tcPr>
          <w:p w:rsidR="00577DE6" w:rsidRPr="005F1A88" w:rsidRDefault="00577DE6" w:rsidP="0095228B">
            <w:pPr>
              <w:spacing w:before="60"/>
              <w:rPr>
                <w:rFonts w:ascii="Arial" w:hAnsi="Arial" w:cs="Arial"/>
                <w:sz w:val="16"/>
              </w:rPr>
            </w:pPr>
            <w:r w:rsidRPr="005F1A88">
              <w:rPr>
                <w:rFonts w:ascii="Arial" w:hAnsi="Arial" w:cs="Arial"/>
                <w:sz w:val="16"/>
              </w:rPr>
              <w:t>220</w:t>
            </w:r>
          </w:p>
        </w:tc>
        <w:tc>
          <w:tcPr>
            <w:tcW w:w="2430" w:type="dxa"/>
            <w:tcBorders>
              <w:top w:val="single" w:sz="6" w:space="0" w:color="auto"/>
              <w:left w:val="single" w:sz="6" w:space="0" w:color="auto"/>
              <w:bottom w:val="single" w:sz="6" w:space="0" w:color="auto"/>
              <w:right w:val="single" w:sz="6" w:space="0" w:color="auto"/>
            </w:tcBorders>
          </w:tcPr>
          <w:p w:rsidR="00577DE6" w:rsidRPr="00577DE6" w:rsidRDefault="00075A1F">
            <w:pPr>
              <w:rPr>
                <w:rFonts w:ascii="Arial" w:hAnsi="Arial" w:cs="Arial"/>
                <w:sz w:val="16"/>
              </w:rPr>
            </w:pPr>
            <w:r w:rsidRPr="00075A1F">
              <w:rPr>
                <w:rFonts w:ascii="Arial" w:hAnsi="Arial" w:cs="Arial"/>
                <w:sz w:val="16"/>
              </w:rPr>
              <w:t>PEAKCURREST_START_SEC_VAR</w:t>
            </w:r>
            <w:r w:rsidR="00CB267D">
              <w:rPr>
                <w:rFonts w:ascii="Arial" w:hAnsi="Arial" w:cs="Arial"/>
                <w:sz w:val="16"/>
              </w:rPr>
              <w:t>_CLEARED_</w:t>
            </w:r>
            <w:r w:rsidRPr="00075A1F">
              <w:rPr>
                <w:rFonts w:ascii="Arial" w:hAnsi="Arial" w:cs="Arial"/>
                <w:sz w:val="16"/>
              </w:rPr>
              <w:t>32</w:t>
            </w:r>
          </w:p>
        </w:tc>
      </w:tr>
      <w:bookmarkEnd w:id="7"/>
      <w:tr w:rsidR="00577DE6" w:rsidRPr="005A3D6F" w:rsidTr="00717BBA">
        <w:tc>
          <w:tcPr>
            <w:tcW w:w="297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lang w:val="fr-FR"/>
              </w:rPr>
            </w:pPr>
            <w:r w:rsidRPr="005F1A88">
              <w:rPr>
                <w:rFonts w:ascii="Arial" w:hAnsi="Arial" w:cs="Arial"/>
                <w:sz w:val="16"/>
                <w:lang w:val="fr-FR"/>
              </w:rPr>
              <w:t>MtrCurEst_Iq_AmpSq_D_f32</w:t>
            </w:r>
          </w:p>
        </w:tc>
        <w:tc>
          <w:tcPr>
            <w:tcW w:w="99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r w:rsidRPr="005F1A88">
              <w:rPr>
                <w:rFonts w:ascii="Arial" w:hAnsi="Arial" w:cs="Arial"/>
                <w:sz w:val="16"/>
              </w:rPr>
              <w:t>Single Precision Float</w:t>
            </w:r>
          </w:p>
        </w:tc>
        <w:tc>
          <w:tcPr>
            <w:tcW w:w="1260" w:type="dxa"/>
            <w:tcBorders>
              <w:top w:val="single" w:sz="6" w:space="0" w:color="auto"/>
              <w:left w:val="single" w:sz="6" w:space="0" w:color="auto"/>
              <w:bottom w:val="single" w:sz="6" w:space="0" w:color="auto"/>
              <w:right w:val="single" w:sz="6" w:space="0" w:color="auto"/>
            </w:tcBorders>
          </w:tcPr>
          <w:p w:rsidR="00577DE6" w:rsidRPr="005F1A88" w:rsidRDefault="00577DE6" w:rsidP="0095228B">
            <w:pPr>
              <w:spacing w:before="60"/>
              <w:rPr>
                <w:rFonts w:ascii="Arial" w:hAnsi="Arial" w:cs="Arial"/>
                <w:sz w:val="16"/>
              </w:rPr>
            </w:pPr>
            <w:r w:rsidRPr="005F1A88">
              <w:rPr>
                <w:rFonts w:ascii="Arial" w:hAnsi="Arial" w:cs="Arial"/>
                <w:sz w:val="16"/>
              </w:rPr>
              <w:t>-220</w:t>
            </w:r>
          </w:p>
        </w:tc>
        <w:tc>
          <w:tcPr>
            <w:tcW w:w="1170" w:type="dxa"/>
            <w:tcBorders>
              <w:top w:val="single" w:sz="6" w:space="0" w:color="auto"/>
              <w:left w:val="single" w:sz="6" w:space="0" w:color="auto"/>
              <w:bottom w:val="single" w:sz="6" w:space="0" w:color="auto"/>
              <w:right w:val="single" w:sz="6" w:space="0" w:color="auto"/>
            </w:tcBorders>
          </w:tcPr>
          <w:p w:rsidR="00577DE6" w:rsidRPr="005F1A88" w:rsidRDefault="00577DE6" w:rsidP="0095228B">
            <w:pPr>
              <w:spacing w:before="60"/>
              <w:rPr>
                <w:rFonts w:ascii="Arial" w:hAnsi="Arial" w:cs="Arial"/>
                <w:sz w:val="16"/>
              </w:rPr>
            </w:pPr>
            <w:r w:rsidRPr="005F1A88">
              <w:rPr>
                <w:rFonts w:ascii="Arial" w:hAnsi="Arial" w:cs="Arial"/>
                <w:sz w:val="16"/>
              </w:rPr>
              <w:t>220</w:t>
            </w:r>
          </w:p>
        </w:tc>
        <w:tc>
          <w:tcPr>
            <w:tcW w:w="2430" w:type="dxa"/>
            <w:tcBorders>
              <w:top w:val="single" w:sz="6" w:space="0" w:color="auto"/>
              <w:left w:val="single" w:sz="6" w:space="0" w:color="auto"/>
              <w:bottom w:val="single" w:sz="6" w:space="0" w:color="auto"/>
              <w:right w:val="single" w:sz="6" w:space="0" w:color="auto"/>
            </w:tcBorders>
          </w:tcPr>
          <w:p w:rsidR="00577DE6" w:rsidRPr="00577DE6" w:rsidRDefault="00075A1F">
            <w:pPr>
              <w:rPr>
                <w:rFonts w:ascii="Arial" w:hAnsi="Arial" w:cs="Arial"/>
                <w:sz w:val="16"/>
              </w:rPr>
            </w:pPr>
            <w:r w:rsidRPr="00075A1F">
              <w:rPr>
                <w:rFonts w:ascii="Arial" w:hAnsi="Arial" w:cs="Arial"/>
                <w:sz w:val="16"/>
              </w:rPr>
              <w:t>PEAKCURREST_START_SEC_VAR</w:t>
            </w:r>
            <w:r w:rsidR="00CB267D">
              <w:rPr>
                <w:rFonts w:ascii="Arial" w:hAnsi="Arial" w:cs="Arial"/>
                <w:sz w:val="16"/>
              </w:rPr>
              <w:t>_CLEARED_</w:t>
            </w:r>
            <w:r w:rsidRPr="00075A1F">
              <w:rPr>
                <w:rFonts w:ascii="Arial" w:hAnsi="Arial" w:cs="Arial"/>
                <w:sz w:val="16"/>
              </w:rPr>
              <w:t>32</w:t>
            </w:r>
          </w:p>
        </w:tc>
      </w:tr>
      <w:tr w:rsidR="00577DE6" w:rsidRPr="005A3D6F" w:rsidTr="00717BBA">
        <w:tc>
          <w:tcPr>
            <w:tcW w:w="297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r w:rsidRPr="005F1A88">
              <w:rPr>
                <w:rFonts w:ascii="Arial" w:hAnsi="Arial" w:cs="Arial"/>
                <w:sz w:val="16"/>
              </w:rPr>
              <w:t>MtrCurEst_Id_AmpSq_D_f32</w:t>
            </w:r>
          </w:p>
        </w:tc>
        <w:tc>
          <w:tcPr>
            <w:tcW w:w="99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r w:rsidRPr="005F1A88">
              <w:rPr>
                <w:rFonts w:ascii="Arial" w:hAnsi="Arial" w:cs="Arial"/>
                <w:sz w:val="16"/>
              </w:rPr>
              <w:t>Single Precision Float</w:t>
            </w:r>
          </w:p>
        </w:tc>
        <w:tc>
          <w:tcPr>
            <w:tcW w:w="1260" w:type="dxa"/>
            <w:tcBorders>
              <w:top w:val="single" w:sz="6" w:space="0" w:color="auto"/>
              <w:left w:val="single" w:sz="6" w:space="0" w:color="auto"/>
              <w:bottom w:val="single" w:sz="6" w:space="0" w:color="auto"/>
              <w:right w:val="single" w:sz="6" w:space="0" w:color="auto"/>
            </w:tcBorders>
          </w:tcPr>
          <w:p w:rsidR="00577DE6" w:rsidRPr="005F1A88" w:rsidRDefault="00577DE6" w:rsidP="0095228B">
            <w:pPr>
              <w:spacing w:before="60"/>
              <w:rPr>
                <w:rFonts w:ascii="Arial" w:hAnsi="Arial" w:cs="Arial"/>
                <w:sz w:val="16"/>
              </w:rPr>
            </w:pPr>
            <w:r w:rsidRPr="005F1A88">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
          <w:p w:rsidR="00577DE6" w:rsidRPr="005F1A88" w:rsidRDefault="00577DE6" w:rsidP="0095228B">
            <w:pPr>
              <w:spacing w:before="60"/>
              <w:rPr>
                <w:rFonts w:ascii="Arial" w:hAnsi="Arial" w:cs="Arial"/>
                <w:sz w:val="16"/>
              </w:rPr>
            </w:pPr>
            <w:r w:rsidRPr="005F1A88">
              <w:rPr>
                <w:rFonts w:ascii="Arial" w:hAnsi="Arial" w:cs="Arial"/>
                <w:sz w:val="16"/>
              </w:rPr>
              <w:t>48400</w:t>
            </w:r>
          </w:p>
        </w:tc>
        <w:tc>
          <w:tcPr>
            <w:tcW w:w="2430" w:type="dxa"/>
            <w:tcBorders>
              <w:top w:val="single" w:sz="6" w:space="0" w:color="auto"/>
              <w:left w:val="single" w:sz="6" w:space="0" w:color="auto"/>
              <w:bottom w:val="single" w:sz="6" w:space="0" w:color="auto"/>
              <w:right w:val="single" w:sz="6" w:space="0" w:color="auto"/>
            </w:tcBorders>
          </w:tcPr>
          <w:p w:rsidR="00577DE6" w:rsidRPr="00577DE6" w:rsidRDefault="00075A1F">
            <w:pPr>
              <w:rPr>
                <w:rFonts w:ascii="Arial" w:hAnsi="Arial" w:cs="Arial"/>
                <w:sz w:val="16"/>
              </w:rPr>
            </w:pPr>
            <w:r w:rsidRPr="00075A1F">
              <w:rPr>
                <w:rFonts w:ascii="Arial" w:hAnsi="Arial" w:cs="Arial"/>
                <w:sz w:val="16"/>
              </w:rPr>
              <w:t>PEAKCURREST_START_SEC_VAR</w:t>
            </w:r>
            <w:r w:rsidR="00CB267D">
              <w:rPr>
                <w:rFonts w:ascii="Arial" w:hAnsi="Arial" w:cs="Arial"/>
                <w:sz w:val="16"/>
              </w:rPr>
              <w:t>_CLEARED_</w:t>
            </w:r>
            <w:r w:rsidRPr="00075A1F">
              <w:rPr>
                <w:rFonts w:ascii="Arial" w:hAnsi="Arial" w:cs="Arial"/>
                <w:sz w:val="16"/>
              </w:rPr>
              <w:t>32</w:t>
            </w:r>
          </w:p>
        </w:tc>
      </w:tr>
      <w:tr w:rsidR="00577DE6" w:rsidRPr="005A3D6F" w:rsidTr="00717BBA">
        <w:tc>
          <w:tcPr>
            <w:tcW w:w="297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lang w:val="fr-FR"/>
              </w:rPr>
            </w:pPr>
            <w:r w:rsidRPr="005F1A88">
              <w:rPr>
                <w:rFonts w:ascii="Arial" w:hAnsi="Arial" w:cs="Arial"/>
                <w:sz w:val="16"/>
                <w:lang w:val="fr-FR"/>
              </w:rPr>
              <w:t>FiltMtrCurEst_Iq_Amp_D_f32</w:t>
            </w:r>
          </w:p>
        </w:tc>
        <w:tc>
          <w:tcPr>
            <w:tcW w:w="99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r w:rsidRPr="005F1A88">
              <w:rPr>
                <w:rFonts w:ascii="Arial" w:hAnsi="Arial" w:cs="Arial"/>
                <w:sz w:val="16"/>
              </w:rPr>
              <w:t>Single Precision Float</w:t>
            </w:r>
          </w:p>
        </w:tc>
        <w:tc>
          <w:tcPr>
            <w:tcW w:w="1260" w:type="dxa"/>
            <w:tcBorders>
              <w:top w:val="single" w:sz="6" w:space="0" w:color="auto"/>
              <w:left w:val="single" w:sz="6" w:space="0" w:color="auto"/>
              <w:bottom w:val="single" w:sz="6" w:space="0" w:color="auto"/>
              <w:right w:val="single" w:sz="6" w:space="0" w:color="auto"/>
            </w:tcBorders>
          </w:tcPr>
          <w:p w:rsidR="00577DE6" w:rsidRPr="005F1A88" w:rsidRDefault="00577DE6" w:rsidP="00106295">
            <w:pPr>
              <w:spacing w:before="60"/>
              <w:rPr>
                <w:rFonts w:ascii="Arial" w:hAnsi="Arial" w:cs="Arial"/>
                <w:sz w:val="16"/>
              </w:rPr>
            </w:pPr>
            <w:r w:rsidRPr="005F1A88">
              <w:rPr>
                <w:rFonts w:ascii="Arial" w:hAnsi="Arial" w:cs="Arial"/>
                <w:sz w:val="16"/>
              </w:rPr>
              <w:t>0</w:t>
            </w:r>
          </w:p>
        </w:tc>
        <w:tc>
          <w:tcPr>
            <w:tcW w:w="1170" w:type="dxa"/>
            <w:tcBorders>
              <w:top w:val="single" w:sz="6" w:space="0" w:color="auto"/>
              <w:left w:val="single" w:sz="6" w:space="0" w:color="auto"/>
              <w:bottom w:val="single" w:sz="6" w:space="0" w:color="auto"/>
              <w:right w:val="single" w:sz="6" w:space="0" w:color="auto"/>
            </w:tcBorders>
          </w:tcPr>
          <w:p w:rsidR="00577DE6" w:rsidRPr="005F1A88" w:rsidRDefault="00577DE6" w:rsidP="00106295">
            <w:pPr>
              <w:spacing w:before="60"/>
              <w:rPr>
                <w:rFonts w:ascii="Arial" w:hAnsi="Arial" w:cs="Arial"/>
                <w:sz w:val="16"/>
              </w:rPr>
            </w:pPr>
            <w:r w:rsidRPr="005F1A88">
              <w:rPr>
                <w:rFonts w:ascii="Arial" w:hAnsi="Arial" w:cs="Arial"/>
                <w:sz w:val="16"/>
              </w:rPr>
              <w:t>48400</w:t>
            </w:r>
          </w:p>
        </w:tc>
        <w:tc>
          <w:tcPr>
            <w:tcW w:w="2430" w:type="dxa"/>
            <w:tcBorders>
              <w:top w:val="single" w:sz="6" w:space="0" w:color="auto"/>
              <w:left w:val="single" w:sz="6" w:space="0" w:color="auto"/>
              <w:bottom w:val="single" w:sz="6" w:space="0" w:color="auto"/>
              <w:right w:val="single" w:sz="6" w:space="0" w:color="auto"/>
            </w:tcBorders>
          </w:tcPr>
          <w:p w:rsidR="00577DE6" w:rsidRPr="00577DE6" w:rsidRDefault="00075A1F">
            <w:pPr>
              <w:rPr>
                <w:rFonts w:ascii="Arial" w:hAnsi="Arial" w:cs="Arial"/>
                <w:sz w:val="16"/>
              </w:rPr>
            </w:pPr>
            <w:r w:rsidRPr="00075A1F">
              <w:rPr>
                <w:rFonts w:ascii="Arial" w:hAnsi="Arial" w:cs="Arial"/>
                <w:sz w:val="16"/>
              </w:rPr>
              <w:t>PEAKCURREST_START_SEC_VAR</w:t>
            </w:r>
            <w:r w:rsidR="00CB267D">
              <w:rPr>
                <w:rFonts w:ascii="Arial" w:hAnsi="Arial" w:cs="Arial"/>
                <w:sz w:val="16"/>
              </w:rPr>
              <w:t>_CLEARED_</w:t>
            </w:r>
            <w:r w:rsidRPr="00075A1F">
              <w:rPr>
                <w:rFonts w:ascii="Arial" w:hAnsi="Arial" w:cs="Arial"/>
                <w:sz w:val="16"/>
              </w:rPr>
              <w:t>32</w:t>
            </w:r>
          </w:p>
        </w:tc>
      </w:tr>
    </w:tbl>
    <w:p w:rsidR="00BD008B" w:rsidRPr="005A3D6F" w:rsidRDefault="00BD008B">
      <w:pPr>
        <w:rPr>
          <w:color w:val="FF0000"/>
        </w:rPr>
      </w:pPr>
    </w:p>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463F40" w:rsidP="00F957FA">
            <w:pPr>
              <w:spacing w:before="60"/>
              <w:rPr>
                <w:rFonts w:ascii="Arial" w:hAnsi="Arial" w:cs="Arial"/>
                <w:sz w:val="16"/>
              </w:rPr>
            </w:pPr>
            <w:r>
              <w:rPr>
                <w:rFonts w:ascii="Arial" w:hAnsi="Arial" w:cs="Arial"/>
                <w:sz w:val="16"/>
              </w:rPr>
              <w:lastRenderedPageBreak/>
              <w:t>None</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63F40">
        <w:trPr>
          <w:jc w:val="center"/>
        </w:trPr>
        <w:tc>
          <w:tcPr>
            <w:tcW w:w="4608" w:type="dxa"/>
            <w:tcBorders>
              <w:top w:val="nil"/>
              <w:left w:val="single" w:sz="6" w:space="0" w:color="auto"/>
              <w:bottom w:val="single" w:sz="6" w:space="0" w:color="auto"/>
              <w:right w:val="single" w:sz="6" w:space="0" w:color="auto"/>
            </w:tcBorders>
          </w:tcPr>
          <w:p w:rsidR="00463F40" w:rsidRPr="00463F40" w:rsidRDefault="00842C50" w:rsidP="00463F40">
            <w:pPr>
              <w:spacing w:before="60"/>
              <w:rPr>
                <w:rFonts w:ascii="Arial" w:hAnsi="Arial" w:cs="Arial"/>
                <w:sz w:val="16"/>
              </w:rPr>
            </w:pPr>
            <w:r w:rsidRPr="00842C50">
              <w:rPr>
                <w:rFonts w:ascii="Arial" w:hAnsi="Arial" w:cs="Arial"/>
                <w:sz w:val="16"/>
              </w:rPr>
              <w:t>k_EstPkCurr2msLPFKn_Uls_u16</w:t>
            </w:r>
          </w:p>
        </w:tc>
      </w:tr>
      <w:tr w:rsidR="00463F40">
        <w:trPr>
          <w:jc w:val="center"/>
        </w:trPr>
        <w:tc>
          <w:tcPr>
            <w:tcW w:w="4608" w:type="dxa"/>
            <w:tcBorders>
              <w:top w:val="nil"/>
              <w:left w:val="single" w:sz="6" w:space="0" w:color="auto"/>
              <w:bottom w:val="single" w:sz="6" w:space="0" w:color="auto"/>
              <w:right w:val="single" w:sz="6" w:space="0" w:color="auto"/>
            </w:tcBorders>
          </w:tcPr>
          <w:p w:rsidR="00463F40" w:rsidRPr="00463F40" w:rsidRDefault="00842C50" w:rsidP="00463F40">
            <w:pPr>
              <w:spacing w:before="60"/>
              <w:rPr>
                <w:rFonts w:ascii="Arial" w:hAnsi="Arial" w:cs="Arial"/>
                <w:sz w:val="16"/>
              </w:rPr>
            </w:pPr>
            <w:r w:rsidRPr="00842C50">
              <w:rPr>
                <w:rFonts w:ascii="Arial" w:hAnsi="Arial" w:cs="Arial"/>
                <w:sz w:val="16"/>
              </w:rPr>
              <w:t>k_EstPkCurrSlowLoopLPFKn_Uls_u16</w:t>
            </w:r>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463F40" w:rsidP="00F957FA">
            <w:pPr>
              <w:spacing w:before="60"/>
              <w:rPr>
                <w:rFonts w:ascii="Arial" w:hAnsi="Arial" w:cs="Arial"/>
                <w:sz w:val="16"/>
              </w:rPr>
            </w:pPr>
            <w:r>
              <w:rPr>
                <w:rFonts w:ascii="Arial" w:hAnsi="Arial" w:cs="Arial"/>
                <w:sz w:val="16"/>
              </w:rPr>
              <w:t>None</w:t>
            </w: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842C50">
            <w:pPr>
              <w:spacing w:before="60"/>
              <w:rPr>
                <w:rFonts w:ascii="Arial" w:hAnsi="Arial" w:cs="Arial"/>
                <w:sz w:val="16"/>
              </w:rPr>
            </w:pPr>
            <w:r w:rsidRPr="00842C50">
              <w:rPr>
                <w:rFonts w:ascii="Arial" w:hAnsi="Arial" w:cs="Arial"/>
                <w:sz w:val="16"/>
              </w:rPr>
              <w:t>D_ESTPKCURRLOLMT_AMPSQ_F32</w:t>
            </w:r>
          </w:p>
        </w:tc>
      </w:tr>
      <w:tr w:rsidR="00463F40">
        <w:trPr>
          <w:jc w:val="center"/>
        </w:trPr>
        <w:tc>
          <w:tcPr>
            <w:tcW w:w="4608" w:type="dxa"/>
            <w:tcBorders>
              <w:top w:val="nil"/>
              <w:left w:val="single" w:sz="6" w:space="0" w:color="auto"/>
              <w:bottom w:val="single" w:sz="6" w:space="0" w:color="auto"/>
              <w:right w:val="single" w:sz="6" w:space="0" w:color="auto"/>
            </w:tcBorders>
          </w:tcPr>
          <w:p w:rsidR="00463F40" w:rsidRDefault="00842C50" w:rsidP="0095228B">
            <w:pPr>
              <w:spacing w:before="60"/>
              <w:rPr>
                <w:rFonts w:ascii="Arial" w:hAnsi="Arial" w:cs="Arial"/>
                <w:sz w:val="16"/>
              </w:rPr>
            </w:pPr>
            <w:r w:rsidRPr="00842C50">
              <w:rPr>
                <w:rFonts w:ascii="Arial" w:hAnsi="Arial" w:cs="Arial"/>
                <w:sz w:val="16"/>
              </w:rPr>
              <w:t>D_ESTPKCURRHILMT_AMPSQ_F32</w:t>
            </w: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463F40"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42C50" w:rsidRDefault="00842C50" w:rsidP="00842C50">
      <w:pPr>
        <w:numPr>
          <w:ilvl w:val="0"/>
          <w:numId w:val="5"/>
        </w:numPr>
        <w:spacing w:after="0"/>
      </w:pPr>
      <w:r w:rsidRPr="00842C50">
        <w:t>LPF_SvUpdate_u16InFixKTrunc_m</w:t>
      </w:r>
    </w:p>
    <w:p w:rsidR="00842C50" w:rsidRDefault="00842C50" w:rsidP="00842C50">
      <w:pPr>
        <w:numPr>
          <w:ilvl w:val="0"/>
          <w:numId w:val="5"/>
        </w:numPr>
        <w:spacing w:after="0"/>
      </w:pPr>
      <w:r w:rsidRPr="00842C50">
        <w:t>LPF_OpUpdate_u16InFixKTrunc_m</w:t>
      </w:r>
    </w:p>
    <w:p w:rsidR="00842C50" w:rsidRDefault="00842C50" w:rsidP="00842C50">
      <w:pPr>
        <w:numPr>
          <w:ilvl w:val="0"/>
          <w:numId w:val="5"/>
        </w:numPr>
        <w:spacing w:after="0"/>
      </w:pPr>
      <w:r w:rsidRPr="00842C50">
        <w:t>LPF_SvUpdate_s16InFixKTrunc_m</w:t>
      </w:r>
    </w:p>
    <w:p w:rsidR="00842C50" w:rsidRDefault="00842C50" w:rsidP="00842C50">
      <w:pPr>
        <w:numPr>
          <w:ilvl w:val="0"/>
          <w:numId w:val="5"/>
        </w:numPr>
        <w:spacing w:after="0"/>
      </w:pPr>
      <w:r w:rsidRPr="00842C50">
        <w:t>LPF_OpUpdate_s16InFixKTrunc_m</w:t>
      </w:r>
    </w:p>
    <w:p w:rsidR="00463F40" w:rsidRDefault="00463F40" w:rsidP="00842C50">
      <w:pPr>
        <w:numPr>
          <w:ilvl w:val="0"/>
          <w:numId w:val="5"/>
        </w:numPr>
        <w:spacing w:after="0"/>
      </w:pPr>
      <w:proofErr w:type="spellStart"/>
      <w:r w:rsidRPr="00463F40">
        <w:t>FPM_FloatToFixed_m</w:t>
      </w:r>
      <w:proofErr w:type="spellEnd"/>
    </w:p>
    <w:p w:rsidR="00463F40" w:rsidRDefault="00463F40" w:rsidP="008B3E94">
      <w:pPr>
        <w:numPr>
          <w:ilvl w:val="0"/>
          <w:numId w:val="5"/>
        </w:numPr>
        <w:spacing w:after="0"/>
      </w:pPr>
      <w:proofErr w:type="spellStart"/>
      <w:r w:rsidRPr="00463F40">
        <w:t>FPM_FixedToFloat_m</w:t>
      </w:r>
      <w:proofErr w:type="spellEnd"/>
    </w:p>
    <w:p w:rsidR="007E1B5B" w:rsidRDefault="007E1B5B" w:rsidP="008B3E94">
      <w:pPr>
        <w:numPr>
          <w:ilvl w:val="0"/>
          <w:numId w:val="5"/>
        </w:numPr>
        <w:spacing w:after="0"/>
      </w:pPr>
      <w:proofErr w:type="spellStart"/>
      <w:r w:rsidRPr="007E1B5B">
        <w:t>Limit_m</w:t>
      </w:r>
      <w:proofErr w:type="spellEnd"/>
    </w:p>
    <w:p w:rsidR="008B3E94" w:rsidRDefault="008B3E94" w:rsidP="008B3E94">
      <w:pPr>
        <w:spacing w:after="0"/>
        <w:ind w:left="720"/>
      </w:pPr>
    </w:p>
    <w:p w:rsidR="008B3E94" w:rsidRDefault="008B3E94" w:rsidP="008B3E94">
      <w:pPr>
        <w:pStyle w:val="Heading2"/>
      </w:pPr>
      <w:r>
        <w:t>Data Hiding Functions</w:t>
      </w:r>
    </w:p>
    <w:p w:rsidR="00DC7E08" w:rsidRDefault="00F141E2" w:rsidP="00DC7E08">
      <w:pPr>
        <w:numPr>
          <w:ilvl w:val="0"/>
          <w:numId w:val="10"/>
        </w:numPr>
        <w:spacing w:after="0"/>
      </w:pPr>
      <w:r>
        <w:t>None</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7E1B5B" w:rsidRDefault="007E1B5B" w:rsidP="007E1B5B"/>
    <w:p w:rsidR="008F6DBB" w:rsidRDefault="007E1B5B" w:rsidP="007E1B5B">
      <w:r>
        <w:t>None</w:t>
      </w:r>
    </w:p>
    <w:p w:rsidR="007E1B5B" w:rsidRDefault="007E1B5B" w:rsidP="007E1B5B"/>
    <w:p w:rsidR="008B3E94" w:rsidRDefault="008B3E94" w:rsidP="008B3E94">
      <w:pPr>
        <w:pStyle w:val="Heading2"/>
      </w:pPr>
      <w:r>
        <w:t>Local Functions/Macros Used by this MDD only</w:t>
      </w:r>
    </w:p>
    <w:p w:rsidR="007E1B5B" w:rsidRDefault="007E1B5B" w:rsidP="007E1B5B"/>
    <w:p w:rsidR="008B3E94" w:rsidRDefault="007E1B5B" w:rsidP="007E1B5B">
      <w:r>
        <w:t>None</w:t>
      </w: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106295" w:rsidP="002C03D8">
      <w:r>
        <w:t>None</w:t>
      </w:r>
    </w:p>
    <w:p w:rsidR="006F6482" w:rsidRDefault="006F6482" w:rsidP="002C03D8"/>
    <w:p w:rsidR="004A781C" w:rsidRDefault="004A781C" w:rsidP="00331A9A">
      <w:pPr>
        <w:pStyle w:val="Heading2"/>
      </w:pPr>
      <w:r>
        <w:t>Initialization Functions</w:t>
      </w:r>
    </w:p>
    <w:p w:rsidR="004A781C" w:rsidRDefault="00F141E2">
      <w:r>
        <w:t>None</w:t>
      </w:r>
    </w:p>
    <w:p w:rsidR="007E1B5B" w:rsidRPr="007E1B5B" w:rsidRDefault="007E1B5B" w:rsidP="007E1B5B">
      <w:pPr>
        <w:jc w:val="center"/>
      </w:pPr>
    </w:p>
    <w:p w:rsidR="004A781C" w:rsidRDefault="004A781C">
      <w:pPr>
        <w:pStyle w:val="Heading2"/>
      </w:pPr>
      <w:r>
        <w:br w:type="page"/>
      </w:r>
      <w:r>
        <w:lastRenderedPageBreak/>
        <w:t>Periodic Functions</w:t>
      </w:r>
    </w:p>
    <w:p w:rsidR="004A781C" w:rsidRDefault="004A781C" w:rsidP="00842C50">
      <w:pPr>
        <w:pStyle w:val="Heading3"/>
      </w:pPr>
      <w:r>
        <w:t xml:space="preserve">Per: </w:t>
      </w:r>
      <w:r w:rsidR="00842C50" w:rsidRPr="00842C50">
        <w:t>PeakCurrEst_Per1</w:t>
      </w:r>
    </w:p>
    <w:p w:rsidR="004A781C" w:rsidRDefault="004A781C">
      <w:pPr>
        <w:pStyle w:val="Heading4"/>
      </w:pPr>
      <w:r>
        <w:t>Design Rationale</w:t>
      </w:r>
    </w:p>
    <w:p w:rsidR="004A781C" w:rsidRDefault="00F141E2">
      <w:r>
        <w:t>None</w:t>
      </w:r>
    </w:p>
    <w:p w:rsidR="004A781C" w:rsidRDefault="004A781C">
      <w:pPr>
        <w:pStyle w:val="Heading4"/>
      </w:pPr>
      <w:r>
        <w:t>Program Flow Start</w:t>
      </w:r>
    </w:p>
    <w:p w:rsidR="009F0BF3" w:rsidRDefault="00577DE6">
      <w:r w:rsidRPr="00577DE6">
        <w:t xml:space="preserve"> Rte_Call_PeakCurrEst_Per1_CP0_CheckpointReached</w:t>
      </w:r>
    </w:p>
    <w:p w:rsidR="00075A1F" w:rsidRDefault="004A781C" w:rsidP="00075A1F">
      <w:pPr>
        <w:pStyle w:val="Heading4"/>
      </w:pPr>
      <w:r>
        <w:t>Store Module Inputs to Local copies</w:t>
      </w:r>
    </w:p>
    <w:p w:rsidR="00842C50" w:rsidRPr="00842C50" w:rsidRDefault="00842C50" w:rsidP="00842C50"/>
    <w:p w:rsidR="00842C50" w:rsidRDefault="00842C50" w:rsidP="00842C50">
      <w:pPr>
        <w:rPr>
          <w:sz w:val="18"/>
          <w:szCs w:val="18"/>
        </w:rPr>
      </w:pPr>
      <w:r w:rsidRPr="00842C50">
        <w:rPr>
          <w:sz w:val="18"/>
          <w:szCs w:val="18"/>
        </w:rPr>
        <w:t>EstMtrCurrQax_Amp_T_f32=Rte_IRead_PeakCu</w:t>
      </w:r>
      <w:r>
        <w:rPr>
          <w:sz w:val="18"/>
          <w:szCs w:val="18"/>
        </w:rPr>
        <w:t>rrEst_Per1_MtrCurrQax_Amp_</w:t>
      </w:r>
      <w:proofErr w:type="gramStart"/>
      <w:r>
        <w:rPr>
          <w:sz w:val="18"/>
          <w:szCs w:val="18"/>
        </w:rPr>
        <w:t>f32()</w:t>
      </w:r>
      <w:proofErr w:type="gramEnd"/>
    </w:p>
    <w:p w:rsidR="009D49C7" w:rsidRDefault="009D49C7" w:rsidP="00842C50">
      <w:pPr>
        <w:rPr>
          <w:sz w:val="18"/>
          <w:szCs w:val="18"/>
        </w:rPr>
      </w:pPr>
      <w:r w:rsidRPr="009D49C7">
        <w:rPr>
          <w:sz w:val="18"/>
          <w:szCs w:val="18"/>
        </w:rPr>
        <w:t>EstMtrCurrDax_Amp_T_f32=Rte_IRead_PeakCu</w:t>
      </w:r>
      <w:r>
        <w:rPr>
          <w:sz w:val="18"/>
          <w:szCs w:val="18"/>
        </w:rPr>
        <w:t>rrEst_Per1_MtrCurrDax_Amp_</w:t>
      </w:r>
      <w:proofErr w:type="gramStart"/>
      <w:r>
        <w:rPr>
          <w:sz w:val="18"/>
          <w:szCs w:val="18"/>
        </w:rPr>
        <w:t>f32()</w:t>
      </w:r>
      <w:proofErr w:type="gramEnd"/>
    </w:p>
    <w:p w:rsidR="009F0BF3" w:rsidRDefault="009F0BF3" w:rsidP="00842C50">
      <w:pPr>
        <w:rPr>
          <w:sz w:val="18"/>
          <w:szCs w:val="18"/>
        </w:rPr>
      </w:pPr>
    </w:p>
    <w:p w:rsidR="00075A1F" w:rsidRPr="00075A1F" w:rsidRDefault="00075A1F" w:rsidP="00075A1F">
      <w:pPr>
        <w:pStyle w:val="Heading4"/>
      </w:pPr>
      <w:r w:rsidRPr="00075A1F">
        <w:t>Module Design</w:t>
      </w:r>
    </w:p>
    <w:p w:rsidR="004A781C" w:rsidRDefault="004A781C" w:rsidP="00F141E2">
      <w:pPr>
        <w:jc w:val="center"/>
      </w:pPr>
    </w:p>
    <w:p w:rsidR="00B35665" w:rsidRDefault="00B35665" w:rsidP="00F141E2">
      <w:pPr>
        <w:jc w:val="center"/>
      </w:pPr>
    </w:p>
    <w:p w:rsidR="00B35665" w:rsidRDefault="00B35665" w:rsidP="00F141E2">
      <w:pPr>
        <w:jc w:val="center"/>
      </w:pPr>
    </w:p>
    <w:p w:rsidR="00842C50" w:rsidRDefault="00842C50" w:rsidP="00F141E2">
      <w:pPr>
        <w:jc w:val="center"/>
      </w:pPr>
    </w:p>
    <w:p w:rsidR="00842C50" w:rsidRDefault="00081970" w:rsidP="00842C50">
      <w:r>
        <w:object w:dxaOrig="10354" w:dyaOrig="14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592.3pt" o:ole="">
            <v:imagedata r:id="rId10" o:title=""/>
          </v:shape>
          <o:OLEObject Type="Embed" ProgID="Visio.Drawing.11" ShapeID="_x0000_i1025" DrawAspect="Content" ObjectID="_1425463552" r:id="rId11"/>
        </w:object>
      </w:r>
      <w:r>
        <w:t xml:space="preserve"> </w:t>
      </w:r>
      <w:r w:rsidR="00842C50">
        <w:br w:type="page"/>
      </w:r>
    </w:p>
    <w:p w:rsidR="00B35665" w:rsidRDefault="00B35665" w:rsidP="00F141E2">
      <w:pPr>
        <w:jc w:val="center"/>
      </w:pPr>
    </w:p>
    <w:p w:rsidR="00842C50" w:rsidRPr="00842C50" w:rsidRDefault="004A781C" w:rsidP="00842C50">
      <w:pPr>
        <w:pStyle w:val="Heading4"/>
      </w:pPr>
      <w:r>
        <w:t>Store Local copy of outputs into Module Outputs</w:t>
      </w:r>
    </w:p>
    <w:p w:rsidR="00842C50" w:rsidRPr="00842C50" w:rsidRDefault="00842C50" w:rsidP="00842C50">
      <w:r>
        <w:t xml:space="preserve">    </w:t>
      </w:r>
      <w:r w:rsidRPr="00842C50">
        <w:t>Rte_IWrite_PeakCurrEst_Per1_EstPkCurr_AmpSq_f32(EstPkCurr_AmpSq_T_f32)</w:t>
      </w:r>
    </w:p>
    <w:p w:rsidR="00842C50" w:rsidRPr="00842C50" w:rsidRDefault="004A781C" w:rsidP="00842C50">
      <w:pPr>
        <w:pStyle w:val="Heading4"/>
      </w:pPr>
      <w:r>
        <w:t>Program Flow End</w:t>
      </w:r>
    </w:p>
    <w:p w:rsidR="009F0BF3" w:rsidRDefault="0060688E">
      <w:r>
        <w:t>Rte_Call_PeakCurrEst_Per1_CP1</w:t>
      </w:r>
      <w:r w:rsidR="00577DE6" w:rsidRPr="00577DE6">
        <w:t>_CheckpointReached</w:t>
      </w:r>
    </w:p>
    <w:p w:rsidR="004A781C" w:rsidRDefault="00842C50" w:rsidP="00842C50">
      <w:pPr>
        <w:pStyle w:val="Heading3"/>
      </w:pPr>
      <w:r>
        <w:t xml:space="preserve">Per: </w:t>
      </w:r>
      <w:r w:rsidRPr="00842C50">
        <w:t>PeakCurrEst_Per2</w:t>
      </w:r>
    </w:p>
    <w:p w:rsidR="00842C50" w:rsidRDefault="00842C50" w:rsidP="00842C50">
      <w:pPr>
        <w:pStyle w:val="Heading4"/>
      </w:pPr>
      <w:r>
        <w:t>Design Rationale</w:t>
      </w:r>
    </w:p>
    <w:p w:rsidR="00842C50" w:rsidRDefault="00842C50" w:rsidP="00842C50">
      <w:pPr>
        <w:pStyle w:val="Heading4"/>
      </w:pPr>
      <w:r>
        <w:t>Program Flow Start</w:t>
      </w:r>
    </w:p>
    <w:p w:rsidR="00075A1F" w:rsidRDefault="009F0BF3" w:rsidP="00075A1F">
      <w:r w:rsidRPr="009F0BF3">
        <w:t>Rte_Call_PeakCurrEst_Per2_CP0_CheckpointReached()</w:t>
      </w:r>
    </w:p>
    <w:p w:rsidR="00075A1F" w:rsidRDefault="00075A1F" w:rsidP="00075A1F"/>
    <w:p w:rsidR="009F0BF3" w:rsidRDefault="009F0BF3" w:rsidP="009F0BF3">
      <w:pPr>
        <w:pStyle w:val="Heading4"/>
      </w:pPr>
      <w:r>
        <w:t>Module Design</w:t>
      </w:r>
    </w:p>
    <w:p w:rsidR="00075A1F" w:rsidRDefault="00075A1F" w:rsidP="00075A1F"/>
    <w:p w:rsidR="00842C50" w:rsidRPr="00842C50" w:rsidRDefault="00331A9A" w:rsidP="00842C50">
      <w:pPr>
        <w:pStyle w:val="Heading4"/>
        <w:numPr>
          <w:ilvl w:val="0"/>
          <w:numId w:val="0"/>
        </w:numPr>
        <w:ind w:left="864"/>
      </w:pPr>
      <w:r>
        <w:object w:dxaOrig="9089" w:dyaOrig="9427">
          <v:shape id="_x0000_i1026" type="#_x0000_t75" style="width:6in;height:447.6pt" o:ole="">
            <v:imagedata r:id="rId12" o:title=""/>
          </v:shape>
          <o:OLEObject Type="Embed" ProgID="Visio.Drawing.11" ShapeID="_x0000_i1026" DrawAspect="Content" ObjectID="_1425463553" r:id="rId13"/>
        </w:object>
      </w:r>
    </w:p>
    <w:p w:rsidR="00842C50" w:rsidRDefault="00842C50" w:rsidP="00842C50">
      <w:pPr>
        <w:pStyle w:val="Heading2"/>
        <w:numPr>
          <w:ilvl w:val="0"/>
          <w:numId w:val="0"/>
        </w:numPr>
        <w:ind w:left="576"/>
      </w:pPr>
    </w:p>
    <w:p w:rsidR="00331A9A" w:rsidRPr="00331A9A" w:rsidRDefault="00331A9A" w:rsidP="00331A9A"/>
    <w:p w:rsidR="00331A9A" w:rsidRDefault="00331A9A" w:rsidP="00331A9A">
      <w:pPr>
        <w:pStyle w:val="Heading4"/>
      </w:pPr>
      <w:r>
        <w:t>Store Local copy of outputs into Module Outputs</w:t>
      </w:r>
    </w:p>
    <w:p w:rsidR="00331A9A" w:rsidRDefault="00331A9A" w:rsidP="00331A9A"/>
    <w:p w:rsidR="00331A9A" w:rsidRDefault="00331A9A" w:rsidP="00331A9A">
      <w:r>
        <w:t xml:space="preserve"> </w:t>
      </w:r>
      <w:r w:rsidRPr="00331A9A">
        <w:t>Rte_IWrite_PeakCurrEst_Per2_FiltEstPkCurr_AmpSq_f32(FiltEstPkCurr_AmpSq_T_f32)</w:t>
      </w:r>
    </w:p>
    <w:p w:rsidR="00331A9A" w:rsidRDefault="00331A9A" w:rsidP="00331A9A"/>
    <w:p w:rsidR="00331A9A" w:rsidRDefault="00331A9A" w:rsidP="00331A9A">
      <w:pPr>
        <w:pStyle w:val="Heading4"/>
      </w:pPr>
      <w:r>
        <w:lastRenderedPageBreak/>
        <w:t>Program Flow End</w:t>
      </w:r>
    </w:p>
    <w:p w:rsidR="00331A9A" w:rsidRPr="00331A9A" w:rsidRDefault="00331A9A" w:rsidP="00331A9A">
      <w:pPr>
        <w:pStyle w:val="Heading4"/>
        <w:numPr>
          <w:ilvl w:val="0"/>
          <w:numId w:val="0"/>
        </w:numPr>
      </w:pPr>
    </w:p>
    <w:p w:rsidR="004A781C" w:rsidRPr="009F0BF3" w:rsidRDefault="00075A1F" w:rsidP="00331A9A">
      <w:pPr>
        <w:pStyle w:val="Heading4"/>
        <w:numPr>
          <w:ilvl w:val="0"/>
          <w:numId w:val="0"/>
        </w:numPr>
        <w:rPr>
          <w:rFonts w:ascii="Times New Roman" w:hAnsi="Times New Roman"/>
          <w:b w:val="0"/>
          <w:sz w:val="20"/>
        </w:rPr>
      </w:pPr>
      <w:r w:rsidRPr="00075A1F">
        <w:rPr>
          <w:rFonts w:ascii="Times New Roman" w:hAnsi="Times New Roman"/>
          <w:b w:val="0"/>
          <w:sz w:val="20"/>
        </w:rPr>
        <w:t>Rte_Call_PeakCurrEst_Per</w:t>
      </w:r>
      <w:r w:rsidR="00CB267D">
        <w:rPr>
          <w:rFonts w:ascii="Times New Roman" w:hAnsi="Times New Roman"/>
          <w:b w:val="0"/>
          <w:sz w:val="20"/>
        </w:rPr>
        <w:t>2</w:t>
      </w:r>
      <w:r w:rsidRPr="00075A1F">
        <w:rPr>
          <w:rFonts w:ascii="Times New Roman" w:hAnsi="Times New Roman"/>
          <w:b w:val="0"/>
          <w:sz w:val="20"/>
        </w:rPr>
        <w:t>_CP</w:t>
      </w:r>
      <w:r w:rsidR="00026118">
        <w:rPr>
          <w:rFonts w:ascii="Times New Roman" w:hAnsi="Times New Roman"/>
          <w:b w:val="0"/>
          <w:sz w:val="20"/>
        </w:rPr>
        <w:t>1</w:t>
      </w:r>
      <w:r w:rsidRPr="00075A1F">
        <w:rPr>
          <w:rFonts w:ascii="Times New Roman" w:hAnsi="Times New Roman"/>
          <w:b w:val="0"/>
          <w:sz w:val="20"/>
        </w:rPr>
        <w:t>_CheckpointReached()</w:t>
      </w:r>
    </w:p>
    <w:p w:rsidR="004A781C" w:rsidRDefault="004A781C">
      <w:pPr>
        <w:pStyle w:val="Heading2"/>
      </w:pPr>
      <w:r>
        <w:br w:type="page"/>
      </w:r>
      <w:r>
        <w:lastRenderedPageBreak/>
        <w:t>Fault Recovery Functions</w:t>
      </w:r>
    </w:p>
    <w:p w:rsidR="00F141E2" w:rsidRDefault="00F141E2"/>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F141E2" w:rsidRDefault="00F141E2"/>
    <w:p w:rsidR="00F141E2" w:rsidRDefault="00F141E2" w:rsidP="007E1B5B">
      <w:r>
        <w:t>None</w:t>
      </w:r>
    </w:p>
    <w:p w:rsidR="007E1B5B" w:rsidRDefault="007E1B5B" w:rsidP="007E1B5B"/>
    <w:p w:rsidR="004A781C" w:rsidRDefault="004A781C">
      <w:pPr>
        <w:pStyle w:val="Heading2"/>
      </w:pPr>
      <w:r>
        <w:t>Serial Communication Functions</w:t>
      </w:r>
    </w:p>
    <w:p w:rsidR="007E1B5B" w:rsidRDefault="007E1B5B"/>
    <w:p w:rsidR="004A781C" w:rsidRDefault="007E1B5B">
      <w:r>
        <w:t>None</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842C50" w:rsidRPr="00842C50" w:rsidRDefault="00842C50" w:rsidP="00842C50"/>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5F1A88" w:rsidRDefault="00842C50" w:rsidP="00F957FA">
            <w:pPr>
              <w:spacing w:before="60"/>
              <w:rPr>
                <w:rFonts w:ascii="Arial" w:hAnsi="Arial" w:cs="Arial"/>
                <w:sz w:val="16"/>
                <w:szCs w:val="16"/>
              </w:rPr>
            </w:pPr>
            <w:bookmarkStart w:id="8" w:name="_Hlk323221721"/>
            <w:r w:rsidRPr="005F1A88">
              <w:rPr>
                <w:rFonts w:ascii="Arial" w:hAnsi="Arial" w:cs="Arial"/>
                <w:sz w:val="16"/>
                <w:szCs w:val="16"/>
              </w:rPr>
              <w:t>PeakCurrEst_Per1</w:t>
            </w:r>
          </w:p>
        </w:tc>
        <w:tc>
          <w:tcPr>
            <w:tcW w:w="2070" w:type="dxa"/>
            <w:tcBorders>
              <w:top w:val="single" w:sz="6" w:space="0" w:color="auto"/>
              <w:left w:val="single" w:sz="6" w:space="0" w:color="auto"/>
              <w:bottom w:val="single" w:sz="6" w:space="0" w:color="auto"/>
              <w:right w:val="single" w:sz="6" w:space="0" w:color="auto"/>
            </w:tcBorders>
          </w:tcPr>
          <w:p w:rsidR="007A69AC" w:rsidRPr="005F1A88" w:rsidRDefault="00331A9A" w:rsidP="00F957FA">
            <w:pPr>
              <w:spacing w:before="60"/>
              <w:rPr>
                <w:rFonts w:ascii="Arial" w:hAnsi="Arial" w:cs="Arial"/>
                <w:sz w:val="16"/>
                <w:szCs w:val="16"/>
              </w:rPr>
            </w:pPr>
            <w:r w:rsidRPr="005F1A88">
              <w:rPr>
                <w:rFonts w:ascii="Arial" w:hAnsi="Arial" w:cs="Arial"/>
                <w:sz w:val="16"/>
                <w:szCs w:val="16"/>
              </w:rPr>
              <w:t xml:space="preserve">2ms </w:t>
            </w:r>
          </w:p>
        </w:tc>
        <w:tc>
          <w:tcPr>
            <w:tcW w:w="3690" w:type="dxa"/>
            <w:tcBorders>
              <w:top w:val="single" w:sz="6" w:space="0" w:color="auto"/>
              <w:left w:val="single" w:sz="6" w:space="0" w:color="auto"/>
              <w:bottom w:val="single" w:sz="6" w:space="0" w:color="auto"/>
              <w:right w:val="single" w:sz="6" w:space="0" w:color="auto"/>
            </w:tcBorders>
          </w:tcPr>
          <w:p w:rsidR="007A69AC" w:rsidRPr="005F1A88" w:rsidRDefault="00CF1D33" w:rsidP="00F957FA">
            <w:pPr>
              <w:spacing w:before="60"/>
              <w:rPr>
                <w:rFonts w:ascii="Arial" w:hAnsi="Arial" w:cs="Arial"/>
                <w:sz w:val="16"/>
                <w:szCs w:val="16"/>
              </w:rPr>
            </w:pPr>
            <w:ins w:id="9" w:author="nzt9hv" w:date="2013-03-22T12:48:00Z">
              <w:r>
                <w:rPr>
                  <w:rFonts w:ascii="Arial" w:hAnsi="Arial" w:cs="Arial"/>
                  <w:sz w:val="16"/>
                  <w:szCs w:val="16"/>
                </w:rPr>
                <w:t>OFF,DISABLE,OPERATE</w:t>
              </w:r>
            </w:ins>
            <w:del w:id="10" w:author="nzt9hv" w:date="2013-03-22T12:48:00Z">
              <w:r w:rsidR="00E3184A" w:rsidRPr="005F1A88" w:rsidDel="00CF1D33">
                <w:rPr>
                  <w:rFonts w:ascii="Arial" w:hAnsi="Arial" w:cs="Arial"/>
                  <w:sz w:val="16"/>
                  <w:szCs w:val="16"/>
                </w:rPr>
                <w:delText>ALL</w:delText>
              </w:r>
            </w:del>
          </w:p>
        </w:tc>
      </w:tr>
      <w:tr w:rsidR="00CF1D33" w:rsidRPr="00381542" w:rsidTr="00B54697">
        <w:tc>
          <w:tcPr>
            <w:tcW w:w="3168" w:type="dxa"/>
            <w:tcBorders>
              <w:top w:val="single" w:sz="6" w:space="0" w:color="auto"/>
              <w:left w:val="single" w:sz="6" w:space="0" w:color="auto"/>
              <w:bottom w:val="single" w:sz="6" w:space="0" w:color="auto"/>
              <w:right w:val="single" w:sz="6" w:space="0" w:color="auto"/>
            </w:tcBorders>
          </w:tcPr>
          <w:p w:rsidR="00CF1D33" w:rsidRPr="005F1A88" w:rsidRDefault="00CF1D33" w:rsidP="00F957FA">
            <w:pPr>
              <w:spacing w:before="60"/>
              <w:rPr>
                <w:rFonts w:ascii="Arial" w:hAnsi="Arial" w:cs="Arial"/>
                <w:sz w:val="16"/>
                <w:szCs w:val="16"/>
              </w:rPr>
            </w:pPr>
            <w:r w:rsidRPr="005F1A88">
              <w:rPr>
                <w:rFonts w:ascii="Arial" w:hAnsi="Arial" w:cs="Arial"/>
                <w:sz w:val="16"/>
                <w:szCs w:val="16"/>
              </w:rPr>
              <w:t>PeakCurrEst_Per2</w:t>
            </w:r>
          </w:p>
        </w:tc>
        <w:tc>
          <w:tcPr>
            <w:tcW w:w="2070" w:type="dxa"/>
            <w:tcBorders>
              <w:top w:val="single" w:sz="6" w:space="0" w:color="auto"/>
              <w:left w:val="single" w:sz="6" w:space="0" w:color="auto"/>
              <w:bottom w:val="single" w:sz="6" w:space="0" w:color="auto"/>
              <w:right w:val="single" w:sz="6" w:space="0" w:color="auto"/>
            </w:tcBorders>
          </w:tcPr>
          <w:p w:rsidR="00CF1D33" w:rsidRPr="005F1A88" w:rsidRDefault="00CF1D33" w:rsidP="00F957FA">
            <w:pPr>
              <w:spacing w:before="60"/>
              <w:rPr>
                <w:rFonts w:ascii="Arial" w:hAnsi="Arial" w:cs="Arial"/>
                <w:sz w:val="16"/>
                <w:szCs w:val="16"/>
              </w:rPr>
            </w:pPr>
            <w:r w:rsidRPr="005F1A88">
              <w:rPr>
                <w:rFonts w:ascii="Arial" w:hAnsi="Arial" w:cs="Arial"/>
                <w:sz w:val="16"/>
                <w:szCs w:val="16"/>
              </w:rPr>
              <w:t>100ms</w:t>
            </w:r>
          </w:p>
        </w:tc>
        <w:tc>
          <w:tcPr>
            <w:tcW w:w="3690" w:type="dxa"/>
            <w:tcBorders>
              <w:top w:val="single" w:sz="6" w:space="0" w:color="auto"/>
              <w:left w:val="single" w:sz="6" w:space="0" w:color="auto"/>
              <w:bottom w:val="single" w:sz="6" w:space="0" w:color="auto"/>
              <w:right w:val="single" w:sz="6" w:space="0" w:color="auto"/>
            </w:tcBorders>
          </w:tcPr>
          <w:p w:rsidR="00CF1D33" w:rsidRPr="005F1A88" w:rsidRDefault="00CF1D33" w:rsidP="00F957FA">
            <w:pPr>
              <w:spacing w:before="60"/>
              <w:rPr>
                <w:rFonts w:ascii="Arial" w:hAnsi="Arial" w:cs="Arial"/>
                <w:sz w:val="16"/>
                <w:szCs w:val="16"/>
              </w:rPr>
            </w:pPr>
            <w:ins w:id="11" w:author="nzt9hv" w:date="2013-03-22T12:48:00Z">
              <w:r>
                <w:rPr>
                  <w:rFonts w:ascii="Arial" w:hAnsi="Arial" w:cs="Arial"/>
                  <w:sz w:val="16"/>
                  <w:szCs w:val="16"/>
                </w:rPr>
                <w:t>OFF,DISABLE,OPERATE</w:t>
              </w:r>
            </w:ins>
            <w:del w:id="12" w:author="nzt9hv" w:date="2013-03-22T12:48:00Z">
              <w:r w:rsidRPr="005F1A88" w:rsidDel="006E4340">
                <w:rPr>
                  <w:rFonts w:ascii="Arial" w:hAnsi="Arial" w:cs="Arial"/>
                  <w:sz w:val="16"/>
                  <w:szCs w:val="16"/>
                </w:rPr>
                <w:delText>ALL</w:delText>
              </w:r>
              <w:r w:rsidDel="006E4340">
                <w:rPr>
                  <w:rFonts w:ascii="Arial" w:hAnsi="Arial" w:cs="Arial"/>
                  <w:sz w:val="16"/>
                  <w:szCs w:val="16"/>
                </w:rPr>
                <w:delText xml:space="preserve"> </w:delText>
              </w:r>
            </w:del>
          </w:p>
        </w:tc>
      </w:tr>
      <w:bookmarkEnd w:id="8"/>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Sub-Module called by (Serial Comm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7A69AC" w:rsidP="00F141E2">
            <w:pPr>
              <w:spacing w:before="60"/>
              <w:rPr>
                <w:rFonts w:ascii="Arial" w:hAnsi="Arial" w:cs="Arial"/>
                <w:sz w:val="16"/>
              </w:rPr>
            </w:pP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tblPr>
      <w:tblGrid>
        <w:gridCol w:w="4068"/>
        <w:gridCol w:w="4860"/>
      </w:tblGrid>
      <w:tr w:rsidR="004A781C" w:rsidTr="007E1B5B">
        <w:tc>
          <w:tcPr>
            <w:tcW w:w="4068" w:type="dxa"/>
            <w:tcBorders>
              <w:top w:val="single" w:sz="6" w:space="0" w:color="auto"/>
              <w:left w:val="single" w:sz="6" w:space="0" w:color="auto"/>
              <w:bottom w:val="single" w:sz="6" w:space="0" w:color="auto"/>
              <w:right w:val="single" w:sz="6" w:space="0" w:color="auto"/>
            </w:tcBorders>
            <w:shd w:val="pct30" w:color="FFFF00" w:fill="FFFFFF"/>
          </w:tcPr>
          <w:p w:rsidR="004A781C" w:rsidRPr="005F1A88" w:rsidRDefault="004A781C">
            <w:pPr>
              <w:spacing w:before="60"/>
              <w:jc w:val="center"/>
              <w:rPr>
                <w:rFonts w:ascii="Arial" w:hAnsi="Arial" w:cs="Arial"/>
                <w:sz w:val="16"/>
              </w:rPr>
            </w:pPr>
            <w:r w:rsidRPr="005F1A88">
              <w:rPr>
                <w:rFonts w:ascii="Arial" w:hAnsi="Arial" w:cs="Arial"/>
                <w:sz w:val="16"/>
              </w:rPr>
              <w:t xml:space="preserve">Name of Sub Module </w:t>
            </w:r>
          </w:p>
        </w:tc>
        <w:tc>
          <w:tcPr>
            <w:tcW w:w="4860" w:type="dxa"/>
            <w:tcBorders>
              <w:top w:val="single" w:sz="6" w:space="0" w:color="auto"/>
              <w:left w:val="single" w:sz="6" w:space="0" w:color="auto"/>
              <w:bottom w:val="single" w:sz="6" w:space="0" w:color="auto"/>
              <w:right w:val="single" w:sz="6" w:space="0" w:color="auto"/>
            </w:tcBorders>
            <w:shd w:val="pct30" w:color="FFFF00" w:fill="FFFFFF"/>
          </w:tcPr>
          <w:p w:rsidR="004A781C" w:rsidRPr="005F1A88" w:rsidRDefault="004A781C">
            <w:pPr>
              <w:spacing w:before="60"/>
              <w:jc w:val="center"/>
              <w:rPr>
                <w:rFonts w:ascii="Arial" w:hAnsi="Arial" w:cs="Arial"/>
                <w:sz w:val="16"/>
              </w:rPr>
            </w:pPr>
            <w:r w:rsidRPr="005F1A88">
              <w:rPr>
                <w:rFonts w:ascii="Arial" w:hAnsi="Arial" w:cs="Arial"/>
                <w:sz w:val="16"/>
              </w:rPr>
              <w:t>Software Segment</w:t>
            </w:r>
          </w:p>
        </w:tc>
      </w:tr>
      <w:tr w:rsidR="007E1B5B" w:rsidRPr="000133E6" w:rsidTr="007E1B5B">
        <w:tc>
          <w:tcPr>
            <w:tcW w:w="4068" w:type="dxa"/>
            <w:tcBorders>
              <w:top w:val="single" w:sz="6" w:space="0" w:color="auto"/>
              <w:left w:val="single" w:sz="6" w:space="0" w:color="auto"/>
              <w:bottom w:val="single" w:sz="6" w:space="0" w:color="auto"/>
              <w:right w:val="single" w:sz="6" w:space="0" w:color="auto"/>
            </w:tcBorders>
          </w:tcPr>
          <w:p w:rsidR="007E1B5B" w:rsidRPr="005F1A88" w:rsidRDefault="00842C50" w:rsidP="0095228B">
            <w:pPr>
              <w:spacing w:before="60"/>
              <w:rPr>
                <w:rFonts w:ascii="Arial" w:hAnsi="Arial" w:cs="Arial"/>
                <w:sz w:val="16"/>
                <w:szCs w:val="16"/>
              </w:rPr>
            </w:pPr>
            <w:r w:rsidRPr="005F1A88">
              <w:rPr>
                <w:rFonts w:ascii="Arial" w:hAnsi="Arial" w:cs="Arial"/>
                <w:sz w:val="16"/>
                <w:szCs w:val="16"/>
              </w:rPr>
              <w:t>PeakCurrEst_Per1</w:t>
            </w:r>
          </w:p>
        </w:tc>
        <w:tc>
          <w:tcPr>
            <w:tcW w:w="4860" w:type="dxa"/>
            <w:tcBorders>
              <w:top w:val="single" w:sz="6" w:space="0" w:color="auto"/>
              <w:left w:val="single" w:sz="6" w:space="0" w:color="auto"/>
              <w:bottom w:val="single" w:sz="6" w:space="0" w:color="auto"/>
              <w:right w:val="single" w:sz="6" w:space="0" w:color="auto"/>
            </w:tcBorders>
          </w:tcPr>
          <w:p w:rsidR="007E1B5B" w:rsidRPr="005F1A88" w:rsidRDefault="00506CCC">
            <w:pPr>
              <w:spacing w:before="60"/>
              <w:rPr>
                <w:rFonts w:ascii="Arial" w:hAnsi="Arial" w:cs="Arial"/>
                <w:sz w:val="16"/>
                <w:lang w:val="fr-FR"/>
              </w:rPr>
            </w:pPr>
            <w:r w:rsidRPr="005F1A88">
              <w:rPr>
                <w:rFonts w:ascii="Courier New" w:hAnsi="Courier New" w:cs="Courier New"/>
                <w:lang w:val="fr-FR"/>
              </w:rPr>
              <w:t>RTE_AP_PEAKCURREST_APPL_CODE</w:t>
            </w:r>
          </w:p>
        </w:tc>
      </w:tr>
      <w:tr w:rsidR="007E1B5B" w:rsidRPr="000133E6" w:rsidTr="007E1B5B">
        <w:tc>
          <w:tcPr>
            <w:tcW w:w="4068" w:type="dxa"/>
            <w:tcBorders>
              <w:top w:val="single" w:sz="6" w:space="0" w:color="auto"/>
              <w:left w:val="single" w:sz="6" w:space="0" w:color="auto"/>
              <w:bottom w:val="single" w:sz="6" w:space="0" w:color="auto"/>
              <w:right w:val="single" w:sz="6" w:space="0" w:color="auto"/>
            </w:tcBorders>
          </w:tcPr>
          <w:p w:rsidR="007E1B5B" w:rsidRPr="005F1A88" w:rsidRDefault="00842C50" w:rsidP="0095228B">
            <w:pPr>
              <w:spacing w:before="60"/>
              <w:rPr>
                <w:rFonts w:ascii="Arial" w:hAnsi="Arial" w:cs="Arial"/>
                <w:sz w:val="16"/>
                <w:szCs w:val="16"/>
              </w:rPr>
            </w:pPr>
            <w:r w:rsidRPr="005F1A88">
              <w:rPr>
                <w:rFonts w:ascii="Arial" w:hAnsi="Arial" w:cs="Arial"/>
                <w:sz w:val="16"/>
                <w:szCs w:val="16"/>
              </w:rPr>
              <w:t>PeakCurrEst_Per2</w:t>
            </w:r>
          </w:p>
        </w:tc>
        <w:tc>
          <w:tcPr>
            <w:tcW w:w="4860" w:type="dxa"/>
            <w:tcBorders>
              <w:top w:val="single" w:sz="6" w:space="0" w:color="auto"/>
              <w:left w:val="single" w:sz="6" w:space="0" w:color="auto"/>
              <w:bottom w:val="single" w:sz="6" w:space="0" w:color="auto"/>
              <w:right w:val="single" w:sz="6" w:space="0" w:color="auto"/>
            </w:tcBorders>
          </w:tcPr>
          <w:p w:rsidR="007E1B5B" w:rsidRPr="005F1A88" w:rsidRDefault="00506CCC">
            <w:pPr>
              <w:spacing w:before="60"/>
              <w:rPr>
                <w:rFonts w:ascii="Arial" w:hAnsi="Arial" w:cs="Arial"/>
                <w:sz w:val="16"/>
                <w:lang w:val="fr-FR"/>
              </w:rPr>
            </w:pPr>
            <w:r w:rsidRPr="005F1A88">
              <w:rPr>
                <w:rFonts w:ascii="Courier New" w:hAnsi="Courier New" w:cs="Courier New"/>
                <w:lang w:val="fr-FR"/>
              </w:rPr>
              <w:t>RTE_AP_PEAKCURREST_APPL_CODE</w:t>
            </w:r>
          </w:p>
        </w:tc>
      </w:tr>
    </w:tbl>
    <w:p w:rsidR="00BF364D" w:rsidRPr="00506CCC" w:rsidRDefault="00BF364D" w:rsidP="00BF364D">
      <w:pPr>
        <w:pStyle w:val="Heading2"/>
        <w:numPr>
          <w:ilvl w:val="0"/>
          <w:numId w:val="0"/>
        </w:numPr>
        <w:ind w:left="576"/>
        <w:rPr>
          <w:lang w:val="fr-FR"/>
        </w:rPr>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Known Issues / Limitations With Design</w:t>
      </w:r>
    </w:p>
    <w:p w:rsidR="004A781C" w:rsidRDefault="00F141E2">
      <w:pPr>
        <w:numPr>
          <w:ilvl w:val="0"/>
          <w:numId w:val="6"/>
        </w:numPr>
      </w:pPr>
      <w:r>
        <w:t>INLINE functions defined in GlobalMacro.h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F141E2">
            <w:pPr>
              <w:spacing w:before="60"/>
              <w:rPr>
                <w:rFonts w:ascii="Arial" w:hAnsi="Arial" w:cs="Arial"/>
                <w:sz w:val="16"/>
              </w:rPr>
            </w:pPr>
            <w:r>
              <w:rPr>
                <w:rFonts w:ascii="Arial" w:hAnsi="Arial" w:cs="Arial"/>
                <w:sz w:val="16"/>
              </w:rPr>
              <w:t>1.0</w:t>
            </w:r>
          </w:p>
        </w:tc>
        <w:tc>
          <w:tcPr>
            <w:tcW w:w="6210" w:type="dxa"/>
          </w:tcPr>
          <w:p w:rsidR="004A781C" w:rsidRDefault="00F141E2">
            <w:pPr>
              <w:spacing w:before="60"/>
              <w:rPr>
                <w:rFonts w:ascii="Arial" w:hAnsi="Arial" w:cs="Arial"/>
                <w:sz w:val="16"/>
              </w:rPr>
            </w:pPr>
            <w:r>
              <w:rPr>
                <w:rFonts w:ascii="Arial" w:hAnsi="Arial" w:cs="Arial"/>
                <w:sz w:val="16"/>
              </w:rPr>
              <w:t>Initial Version</w:t>
            </w:r>
          </w:p>
        </w:tc>
        <w:tc>
          <w:tcPr>
            <w:tcW w:w="1080" w:type="dxa"/>
          </w:tcPr>
          <w:p w:rsidR="004A781C" w:rsidRDefault="00331A9A" w:rsidP="00C64299">
            <w:pPr>
              <w:spacing w:before="60"/>
              <w:rPr>
                <w:rFonts w:ascii="Arial" w:hAnsi="Arial" w:cs="Arial"/>
                <w:sz w:val="16"/>
              </w:rPr>
            </w:pPr>
            <w:r>
              <w:rPr>
                <w:rFonts w:ascii="Arial" w:hAnsi="Arial" w:cs="Arial"/>
                <w:sz w:val="16"/>
              </w:rPr>
              <w:t>5/15</w:t>
            </w:r>
            <w:r w:rsidR="00842C50">
              <w:rPr>
                <w:rFonts w:ascii="Arial" w:hAnsi="Arial" w:cs="Arial"/>
                <w:sz w:val="16"/>
              </w:rPr>
              <w:t>/2012</w:t>
            </w:r>
          </w:p>
        </w:tc>
        <w:tc>
          <w:tcPr>
            <w:tcW w:w="1105" w:type="dxa"/>
          </w:tcPr>
          <w:p w:rsidR="004A781C" w:rsidRDefault="00413989">
            <w:pPr>
              <w:spacing w:before="60"/>
              <w:rPr>
                <w:rFonts w:ascii="Arial" w:hAnsi="Arial" w:cs="Arial"/>
                <w:sz w:val="16"/>
              </w:rPr>
            </w:pPr>
            <w:r>
              <w:rPr>
                <w:rFonts w:ascii="Arial" w:hAnsi="Arial" w:cs="Arial"/>
                <w:sz w:val="16"/>
              </w:rPr>
              <w:t>KPIT-</w:t>
            </w:r>
            <w:r w:rsidR="00842C50">
              <w:rPr>
                <w:rFonts w:ascii="Arial" w:hAnsi="Arial" w:cs="Arial"/>
                <w:sz w:val="16"/>
              </w:rPr>
              <w:t>RD</w:t>
            </w:r>
          </w:p>
        </w:tc>
      </w:tr>
      <w:tr w:rsidR="009F0BF3">
        <w:tc>
          <w:tcPr>
            <w:tcW w:w="616" w:type="dxa"/>
          </w:tcPr>
          <w:p w:rsidR="009F0BF3" w:rsidRDefault="009F0BF3">
            <w:pPr>
              <w:spacing w:before="60"/>
              <w:rPr>
                <w:rFonts w:ascii="Arial" w:hAnsi="Arial" w:cs="Arial"/>
                <w:sz w:val="16"/>
              </w:rPr>
            </w:pPr>
            <w:r>
              <w:rPr>
                <w:rFonts w:ascii="Arial" w:hAnsi="Arial" w:cs="Arial"/>
                <w:sz w:val="16"/>
              </w:rPr>
              <w:t>2</w:t>
            </w:r>
          </w:p>
        </w:tc>
        <w:tc>
          <w:tcPr>
            <w:tcW w:w="662" w:type="dxa"/>
          </w:tcPr>
          <w:p w:rsidR="009F0BF3" w:rsidRDefault="009F0BF3">
            <w:pPr>
              <w:spacing w:before="60"/>
              <w:rPr>
                <w:rFonts w:ascii="Arial" w:hAnsi="Arial" w:cs="Arial"/>
                <w:sz w:val="16"/>
              </w:rPr>
            </w:pPr>
            <w:r>
              <w:rPr>
                <w:rFonts w:ascii="Arial" w:hAnsi="Arial" w:cs="Arial"/>
                <w:sz w:val="16"/>
              </w:rPr>
              <w:t>2.0</w:t>
            </w:r>
          </w:p>
        </w:tc>
        <w:tc>
          <w:tcPr>
            <w:tcW w:w="6210" w:type="dxa"/>
          </w:tcPr>
          <w:p w:rsidR="009F0BF3" w:rsidRDefault="009F0BF3">
            <w:pPr>
              <w:spacing w:before="60"/>
              <w:rPr>
                <w:rFonts w:ascii="Arial" w:hAnsi="Arial" w:cs="Arial"/>
                <w:sz w:val="16"/>
              </w:rPr>
            </w:pPr>
            <w:r>
              <w:rPr>
                <w:rFonts w:ascii="Arial" w:hAnsi="Arial" w:cs="Arial"/>
                <w:sz w:val="16"/>
              </w:rPr>
              <w:t>Addition of checkpoints and memmap statements</w:t>
            </w:r>
          </w:p>
        </w:tc>
        <w:tc>
          <w:tcPr>
            <w:tcW w:w="1080" w:type="dxa"/>
          </w:tcPr>
          <w:p w:rsidR="009F0BF3" w:rsidRDefault="009F0BF3" w:rsidP="00C64299">
            <w:pPr>
              <w:spacing w:before="60"/>
              <w:rPr>
                <w:rFonts w:ascii="Arial" w:hAnsi="Arial" w:cs="Arial"/>
                <w:sz w:val="16"/>
              </w:rPr>
            </w:pPr>
            <w:r>
              <w:rPr>
                <w:rFonts w:ascii="Arial" w:hAnsi="Arial" w:cs="Arial"/>
                <w:sz w:val="16"/>
              </w:rPr>
              <w:t>20-Nov-12</w:t>
            </w:r>
          </w:p>
        </w:tc>
        <w:tc>
          <w:tcPr>
            <w:tcW w:w="1105" w:type="dxa"/>
          </w:tcPr>
          <w:p w:rsidR="009F0BF3" w:rsidRDefault="009F0BF3">
            <w:pPr>
              <w:spacing w:before="60"/>
              <w:rPr>
                <w:rFonts w:ascii="Arial" w:hAnsi="Arial" w:cs="Arial"/>
                <w:sz w:val="16"/>
              </w:rPr>
            </w:pPr>
            <w:r>
              <w:rPr>
                <w:rFonts w:ascii="Arial" w:hAnsi="Arial" w:cs="Arial"/>
                <w:sz w:val="16"/>
              </w:rPr>
              <w:t>Selva</w:t>
            </w:r>
          </w:p>
        </w:tc>
      </w:tr>
      <w:tr w:rsidR="00CF1D33">
        <w:trPr>
          <w:ins w:id="13" w:author="nzt9hv" w:date="2013-03-22T12:48:00Z"/>
        </w:trPr>
        <w:tc>
          <w:tcPr>
            <w:tcW w:w="616" w:type="dxa"/>
          </w:tcPr>
          <w:p w:rsidR="00CF1D33" w:rsidRDefault="00CF1D33">
            <w:pPr>
              <w:spacing w:before="60"/>
              <w:rPr>
                <w:ins w:id="14" w:author="nzt9hv" w:date="2013-03-22T12:48:00Z"/>
                <w:rFonts w:ascii="Arial" w:hAnsi="Arial" w:cs="Arial"/>
                <w:sz w:val="16"/>
              </w:rPr>
            </w:pPr>
            <w:ins w:id="15" w:author="nzt9hv" w:date="2013-03-22T12:48:00Z">
              <w:r>
                <w:rPr>
                  <w:rFonts w:ascii="Arial" w:hAnsi="Arial" w:cs="Arial"/>
                  <w:sz w:val="16"/>
                </w:rPr>
                <w:t>3</w:t>
              </w:r>
            </w:ins>
          </w:p>
        </w:tc>
        <w:tc>
          <w:tcPr>
            <w:tcW w:w="662" w:type="dxa"/>
          </w:tcPr>
          <w:p w:rsidR="00CF1D33" w:rsidRDefault="00CF1D33">
            <w:pPr>
              <w:spacing w:before="60"/>
              <w:rPr>
                <w:ins w:id="16" w:author="nzt9hv" w:date="2013-03-22T12:48:00Z"/>
                <w:rFonts w:ascii="Arial" w:hAnsi="Arial" w:cs="Arial"/>
                <w:sz w:val="16"/>
              </w:rPr>
            </w:pPr>
            <w:ins w:id="17" w:author="nzt9hv" w:date="2013-03-22T12:48:00Z">
              <w:r>
                <w:rPr>
                  <w:rFonts w:ascii="Arial" w:hAnsi="Arial" w:cs="Arial"/>
                  <w:sz w:val="16"/>
                </w:rPr>
                <w:t>3.0</w:t>
              </w:r>
            </w:ins>
          </w:p>
        </w:tc>
        <w:tc>
          <w:tcPr>
            <w:tcW w:w="6210" w:type="dxa"/>
          </w:tcPr>
          <w:p w:rsidR="00CF1D33" w:rsidRDefault="00CF1D33">
            <w:pPr>
              <w:spacing w:before="60"/>
              <w:rPr>
                <w:ins w:id="18" w:author="nzt9hv" w:date="2013-03-22T12:48:00Z"/>
                <w:rFonts w:ascii="Arial" w:hAnsi="Arial" w:cs="Arial"/>
                <w:sz w:val="16"/>
              </w:rPr>
            </w:pPr>
            <w:ins w:id="19" w:author="nzt9hv" w:date="2013-03-22T12:48:00Z">
              <w:r>
                <w:rPr>
                  <w:rFonts w:ascii="Arial" w:hAnsi="Arial" w:cs="Arial"/>
                  <w:sz w:val="16"/>
                </w:rPr>
                <w:t>Updated to version 8 FDD SF99 B</w:t>
              </w:r>
            </w:ins>
          </w:p>
        </w:tc>
        <w:tc>
          <w:tcPr>
            <w:tcW w:w="1080" w:type="dxa"/>
          </w:tcPr>
          <w:p w:rsidR="00CF1D33" w:rsidRDefault="00CF1D33" w:rsidP="00C64299">
            <w:pPr>
              <w:spacing w:before="60"/>
              <w:rPr>
                <w:ins w:id="20" w:author="nzt9hv" w:date="2013-03-22T12:48:00Z"/>
                <w:rFonts w:ascii="Arial" w:hAnsi="Arial" w:cs="Arial"/>
                <w:sz w:val="16"/>
              </w:rPr>
            </w:pPr>
            <w:ins w:id="21" w:author="nzt9hv" w:date="2013-03-22T12:48:00Z">
              <w:r>
                <w:rPr>
                  <w:rFonts w:ascii="Arial" w:hAnsi="Arial" w:cs="Arial"/>
                  <w:sz w:val="16"/>
                </w:rPr>
                <w:t>20-Mar-12</w:t>
              </w:r>
            </w:ins>
          </w:p>
        </w:tc>
        <w:tc>
          <w:tcPr>
            <w:tcW w:w="1105" w:type="dxa"/>
          </w:tcPr>
          <w:p w:rsidR="00CF1D33" w:rsidRDefault="00CF1D33">
            <w:pPr>
              <w:spacing w:before="60"/>
              <w:rPr>
                <w:ins w:id="22" w:author="nzt9hv" w:date="2013-03-22T12:48:00Z"/>
                <w:rFonts w:ascii="Arial" w:hAnsi="Arial" w:cs="Arial"/>
                <w:sz w:val="16"/>
              </w:rPr>
            </w:pPr>
            <w:proofErr w:type="spellStart"/>
            <w:ins w:id="23" w:author="nzt9hv" w:date="2013-03-22T12:48:00Z">
              <w:r>
                <w:rPr>
                  <w:rFonts w:ascii="Arial" w:hAnsi="Arial" w:cs="Arial"/>
                  <w:sz w:val="16"/>
                </w:rPr>
                <w:t>Selva</w:t>
              </w:r>
              <w:proofErr w:type="spellEnd"/>
            </w:ins>
          </w:p>
        </w:tc>
      </w:tr>
    </w:tbl>
    <w:p w:rsidR="00107819" w:rsidRDefault="00107819"/>
    <w:sectPr w:rsidR="00107819" w:rsidSect="00937013">
      <w:headerReference w:type="default" r:id="rId14"/>
      <w:footerReference w:type="default" r:id="rId15"/>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4AE7" w:rsidRDefault="00114AE7">
      <w:r>
        <w:separator/>
      </w:r>
    </w:p>
  </w:endnote>
  <w:endnote w:type="continuationSeparator" w:id="0">
    <w:p w:rsidR="00114AE7" w:rsidRDefault="00114A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A9A" w:rsidRDefault="00331A9A">
    <w:pPr>
      <w:pStyle w:val="Footer"/>
    </w:pPr>
    <w:r>
      <w:rPr>
        <w:snapToGrid w:val="0"/>
      </w:rPr>
      <w:tab/>
    </w:r>
    <w:fldSimple w:instr=" DOCPROPERTY &quot;Company&quot;  \* MERGEFORMAT ">
      <w:r w:rsidRPr="00D9196C">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4AE7" w:rsidRDefault="00114AE7">
      <w:r>
        <w:separator/>
      </w:r>
    </w:p>
  </w:footnote>
  <w:footnote w:type="continuationSeparator" w:id="0">
    <w:p w:rsidR="00114AE7" w:rsidRDefault="00114A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A9A" w:rsidRDefault="00331A9A">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331A9A">
      <w:trPr>
        <w:cantSplit/>
      </w:trPr>
      <w:tc>
        <w:tcPr>
          <w:tcW w:w="990" w:type="dxa"/>
        </w:tcPr>
        <w:p w:rsidR="00331A9A" w:rsidRDefault="00331A9A">
          <w:pPr>
            <w:pStyle w:val="Header"/>
          </w:pPr>
          <w:r>
            <w:t>Title:</w:t>
          </w:r>
        </w:p>
      </w:tc>
      <w:tc>
        <w:tcPr>
          <w:tcW w:w="5400" w:type="dxa"/>
          <w:gridSpan w:val="3"/>
          <w:vMerge w:val="restart"/>
        </w:tcPr>
        <w:p w:rsidR="00331A9A" w:rsidRDefault="00331A9A" w:rsidP="001A574F">
          <w:pPr>
            <w:pStyle w:val="Header"/>
            <w:tabs>
              <w:tab w:val="clear" w:pos="4320"/>
              <w:tab w:val="clear" w:pos="8640"/>
              <w:tab w:val="center" w:pos="2592"/>
            </w:tabs>
          </w:pPr>
          <w:proofErr w:type="spellStart"/>
          <w:r w:rsidRPr="00842C50">
            <w:t>PeakCurrEst</w:t>
          </w:r>
          <w:proofErr w:type="spellEnd"/>
          <w:r w:rsidRPr="00842C50">
            <w:t xml:space="preserve"> </w:t>
          </w:r>
        </w:p>
        <w:p w:rsidR="00331A9A" w:rsidRDefault="00C27EF3" w:rsidP="001A574F">
          <w:pPr>
            <w:pStyle w:val="Header"/>
            <w:tabs>
              <w:tab w:val="clear" w:pos="4320"/>
              <w:tab w:val="clear" w:pos="8640"/>
              <w:tab w:val="center" w:pos="2592"/>
            </w:tabs>
          </w:pPr>
          <w:fldSimple w:instr=" DOCPROPERTY &quot;Product Line&quot;  \* MERGEFORMAT ">
            <w:r w:rsidR="00331A9A">
              <w:t>Gen II+ EPS EA3</w:t>
            </w:r>
          </w:fldSimple>
          <w:r w:rsidR="00331A9A">
            <w:tab/>
          </w:r>
        </w:p>
      </w:tc>
      <w:tc>
        <w:tcPr>
          <w:tcW w:w="1170" w:type="dxa"/>
        </w:tcPr>
        <w:p w:rsidR="00331A9A" w:rsidRDefault="00331A9A">
          <w:pPr>
            <w:pStyle w:val="Header"/>
          </w:pPr>
          <w:r>
            <w:t>Revision:</w:t>
          </w:r>
        </w:p>
      </w:tc>
      <w:tc>
        <w:tcPr>
          <w:tcW w:w="1350" w:type="dxa"/>
        </w:tcPr>
        <w:p w:rsidR="00331A9A" w:rsidRDefault="00C27EF3" w:rsidP="009F0BF3">
          <w:pPr>
            <w:pStyle w:val="Header"/>
          </w:pPr>
          <w:fldSimple w:instr=" DOCPROPERTY &quot;MDDRevNum&quot; \* MERGEFORMAT ">
            <w:r w:rsidR="009F0BF3">
              <w:t>2.0</w:t>
            </w:r>
          </w:fldSimple>
        </w:p>
      </w:tc>
    </w:tr>
    <w:tr w:rsidR="00331A9A">
      <w:trPr>
        <w:cantSplit/>
      </w:trPr>
      <w:tc>
        <w:tcPr>
          <w:tcW w:w="990" w:type="dxa"/>
        </w:tcPr>
        <w:p w:rsidR="00331A9A" w:rsidRDefault="00331A9A">
          <w:pPr>
            <w:pStyle w:val="Header"/>
          </w:pPr>
          <w:r>
            <w:t xml:space="preserve">Product:     </w:t>
          </w:r>
        </w:p>
      </w:tc>
      <w:tc>
        <w:tcPr>
          <w:tcW w:w="5400" w:type="dxa"/>
          <w:gridSpan w:val="3"/>
          <w:vMerge/>
        </w:tcPr>
        <w:p w:rsidR="00331A9A" w:rsidRDefault="00331A9A">
          <w:pPr>
            <w:pStyle w:val="Header"/>
            <w:jc w:val="center"/>
          </w:pPr>
        </w:p>
      </w:tc>
      <w:tc>
        <w:tcPr>
          <w:tcW w:w="1170" w:type="dxa"/>
        </w:tcPr>
        <w:p w:rsidR="00331A9A" w:rsidRDefault="00331A9A">
          <w:pPr>
            <w:pStyle w:val="Header"/>
          </w:pPr>
          <w:r>
            <w:t>Rev. Date:</w:t>
          </w:r>
        </w:p>
      </w:tc>
      <w:tc>
        <w:tcPr>
          <w:tcW w:w="1350" w:type="dxa"/>
        </w:tcPr>
        <w:p w:rsidR="00331A9A" w:rsidRDefault="00C27EF3" w:rsidP="00CF1D33">
          <w:pPr>
            <w:pStyle w:val="Header"/>
          </w:pPr>
          <w:del w:id="24" w:author="nzt9hv" w:date="2013-03-22T12:49:00Z">
            <w:r w:rsidDel="00CF1D33">
              <w:fldChar w:fldCharType="begin"/>
            </w:r>
            <w:r w:rsidR="00331A9A" w:rsidDel="00CF1D33">
              <w:delInstrText xml:space="preserve"> SAVEDATE \@ "d-MMM-yy" \* MERGEFORMAT </w:delInstrText>
            </w:r>
            <w:r w:rsidDel="00CF1D33">
              <w:fldChar w:fldCharType="separate"/>
            </w:r>
            <w:r w:rsidR="007B12C8" w:rsidDel="00CF1D33">
              <w:rPr>
                <w:noProof/>
              </w:rPr>
              <w:delText>7-Dec-12</w:delText>
            </w:r>
            <w:r w:rsidDel="00CF1D33">
              <w:rPr>
                <w:noProof/>
              </w:rPr>
              <w:fldChar w:fldCharType="end"/>
            </w:r>
          </w:del>
          <w:ins w:id="25" w:author="nzt9hv" w:date="2013-03-22T12:49:00Z">
            <w:r>
              <w:fldChar w:fldCharType="begin"/>
            </w:r>
            <w:r w:rsidR="00CF1D33">
              <w:instrText xml:space="preserve"> SAVEDATE \@ "d-MMM-yy" \* MERGEFORMAT </w:instrText>
            </w:r>
            <w:r>
              <w:fldChar w:fldCharType="separate"/>
            </w:r>
          </w:ins>
          <w:ins w:id="26" w:author="nzt9hv" w:date="2013-03-22T13:15:00Z">
            <w:r w:rsidR="000133E6">
              <w:rPr>
                <w:noProof/>
              </w:rPr>
              <w:t>22-Mar-13</w:t>
            </w:r>
          </w:ins>
          <w:ins w:id="27" w:author="nzt9hv" w:date="2013-03-22T12:49:00Z">
            <w:r>
              <w:rPr>
                <w:noProof/>
              </w:rPr>
              <w:fldChar w:fldCharType="end"/>
            </w:r>
            <w:r w:rsidR="00CF1D33">
              <w:rPr>
                <w:noProof/>
              </w:rPr>
              <w:t>3</w:t>
            </w:r>
          </w:ins>
        </w:p>
      </w:tc>
    </w:tr>
    <w:tr w:rsidR="00331A9A">
      <w:trPr>
        <w:cantSplit/>
      </w:trPr>
      <w:tc>
        <w:tcPr>
          <w:tcW w:w="990" w:type="dxa"/>
        </w:tcPr>
        <w:p w:rsidR="00331A9A" w:rsidRDefault="00331A9A">
          <w:pPr>
            <w:pStyle w:val="Header"/>
          </w:pPr>
          <w:r>
            <w:t>Group:</w:t>
          </w:r>
        </w:p>
      </w:tc>
      <w:tc>
        <w:tcPr>
          <w:tcW w:w="1530" w:type="dxa"/>
        </w:tcPr>
        <w:p w:rsidR="00331A9A" w:rsidRDefault="00331A9A">
          <w:pPr>
            <w:pStyle w:val="Header"/>
          </w:pPr>
          <w:r>
            <w:t>ESG</w:t>
          </w:r>
        </w:p>
      </w:tc>
      <w:tc>
        <w:tcPr>
          <w:tcW w:w="1260" w:type="dxa"/>
        </w:tcPr>
        <w:p w:rsidR="00331A9A" w:rsidRDefault="00331A9A">
          <w:pPr>
            <w:pStyle w:val="Header"/>
          </w:pPr>
          <w:r>
            <w:t>Originator:</w:t>
          </w:r>
        </w:p>
      </w:tc>
      <w:tc>
        <w:tcPr>
          <w:tcW w:w="2610" w:type="dxa"/>
        </w:tcPr>
        <w:p w:rsidR="00331A9A" w:rsidRDefault="009F0BF3">
          <w:pPr>
            <w:pStyle w:val="Header"/>
          </w:pPr>
          <w:proofErr w:type="spellStart"/>
          <w:r>
            <w:t>Selva</w:t>
          </w:r>
          <w:proofErr w:type="spellEnd"/>
          <w:r>
            <w:t xml:space="preserve"> </w:t>
          </w:r>
          <w:proofErr w:type="spellStart"/>
          <w:r>
            <w:t>Sengottaiyan</w:t>
          </w:r>
          <w:proofErr w:type="spellEnd"/>
        </w:p>
      </w:tc>
      <w:tc>
        <w:tcPr>
          <w:tcW w:w="1170" w:type="dxa"/>
        </w:tcPr>
        <w:p w:rsidR="00331A9A" w:rsidRDefault="00331A9A">
          <w:pPr>
            <w:pStyle w:val="Header"/>
          </w:pPr>
          <w:r>
            <w:t>Page:</w:t>
          </w:r>
        </w:p>
      </w:tc>
      <w:tc>
        <w:tcPr>
          <w:tcW w:w="1350" w:type="dxa"/>
        </w:tcPr>
        <w:p w:rsidR="00331A9A" w:rsidRDefault="00C27EF3">
          <w:pPr>
            <w:pStyle w:val="Header"/>
          </w:pPr>
          <w:r>
            <w:rPr>
              <w:rStyle w:val="PageNumber"/>
            </w:rPr>
            <w:fldChar w:fldCharType="begin"/>
          </w:r>
          <w:r w:rsidR="00331A9A">
            <w:rPr>
              <w:rStyle w:val="PageNumber"/>
            </w:rPr>
            <w:instrText xml:space="preserve"> PAGE </w:instrText>
          </w:r>
          <w:r>
            <w:rPr>
              <w:rStyle w:val="PageNumber"/>
            </w:rPr>
            <w:fldChar w:fldCharType="separate"/>
          </w:r>
          <w:r w:rsidR="000133E6">
            <w:rPr>
              <w:rStyle w:val="PageNumber"/>
              <w:noProof/>
            </w:rPr>
            <w:t>6</w:t>
          </w:r>
          <w:r>
            <w:rPr>
              <w:rStyle w:val="PageNumber"/>
            </w:rPr>
            <w:fldChar w:fldCharType="end"/>
          </w:r>
          <w:r w:rsidR="00331A9A">
            <w:rPr>
              <w:rStyle w:val="PageNumber"/>
            </w:rPr>
            <w:t xml:space="preserve"> of </w:t>
          </w:r>
          <w:r>
            <w:rPr>
              <w:rStyle w:val="PageNumber"/>
            </w:rPr>
            <w:fldChar w:fldCharType="begin"/>
          </w:r>
          <w:r w:rsidR="00331A9A">
            <w:rPr>
              <w:rStyle w:val="PageNumber"/>
            </w:rPr>
            <w:instrText xml:space="preserve"> NUMPAGES </w:instrText>
          </w:r>
          <w:r>
            <w:rPr>
              <w:rStyle w:val="PageNumber"/>
            </w:rPr>
            <w:fldChar w:fldCharType="separate"/>
          </w:r>
          <w:r w:rsidR="000133E6">
            <w:rPr>
              <w:rStyle w:val="PageNumber"/>
              <w:noProof/>
            </w:rPr>
            <w:t>16</w:t>
          </w:r>
          <w:r>
            <w:rPr>
              <w:rStyle w:val="PageNumber"/>
            </w:rPr>
            <w:fldChar w:fldCharType="end"/>
          </w:r>
        </w:p>
      </w:tc>
    </w:tr>
  </w:tbl>
  <w:p w:rsidR="00331A9A" w:rsidRDefault="00331A9A">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 w:numId="11">
    <w:abstractNumId w:val="9"/>
  </w:num>
  <w:num w:numId="12">
    <w:abstractNumId w:val="9"/>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hdrShapeDefaults>
    <o:shapedefaults v:ext="edit" spidmax="41986"/>
  </w:hdrShapeDefaults>
  <w:footnotePr>
    <w:footnote w:id="-1"/>
    <w:footnote w:id="0"/>
  </w:footnotePr>
  <w:endnotePr>
    <w:endnote w:id="-1"/>
    <w:endnote w:id="0"/>
  </w:endnotePr>
  <w:compat/>
  <w:rsids>
    <w:rsidRoot w:val="002E0B9F"/>
    <w:rsid w:val="000133E6"/>
    <w:rsid w:val="00026118"/>
    <w:rsid w:val="000428EB"/>
    <w:rsid w:val="00075A1F"/>
    <w:rsid w:val="00081970"/>
    <w:rsid w:val="000F68D9"/>
    <w:rsid w:val="00106295"/>
    <w:rsid w:val="00107819"/>
    <w:rsid w:val="00114AE7"/>
    <w:rsid w:val="0013504B"/>
    <w:rsid w:val="001410BA"/>
    <w:rsid w:val="001567DA"/>
    <w:rsid w:val="00194878"/>
    <w:rsid w:val="001A574F"/>
    <w:rsid w:val="001B2D32"/>
    <w:rsid w:val="001B60DF"/>
    <w:rsid w:val="001F09B2"/>
    <w:rsid w:val="0020546F"/>
    <w:rsid w:val="0020722A"/>
    <w:rsid w:val="00251AC0"/>
    <w:rsid w:val="002C03D8"/>
    <w:rsid w:val="002E0B9F"/>
    <w:rsid w:val="00304C3C"/>
    <w:rsid w:val="00315335"/>
    <w:rsid w:val="00331A9A"/>
    <w:rsid w:val="003A7144"/>
    <w:rsid w:val="003C4D3F"/>
    <w:rsid w:val="003E5B35"/>
    <w:rsid w:val="00413989"/>
    <w:rsid w:val="00427888"/>
    <w:rsid w:val="00445CD8"/>
    <w:rsid w:val="00463F40"/>
    <w:rsid w:val="004A781C"/>
    <w:rsid w:val="00502738"/>
    <w:rsid w:val="00506CCC"/>
    <w:rsid w:val="00577DE6"/>
    <w:rsid w:val="005A3D6F"/>
    <w:rsid w:val="005B5E65"/>
    <w:rsid w:val="005D5FE4"/>
    <w:rsid w:val="005F1A88"/>
    <w:rsid w:val="0060688E"/>
    <w:rsid w:val="00616853"/>
    <w:rsid w:val="0066388D"/>
    <w:rsid w:val="00674ADF"/>
    <w:rsid w:val="00687FEA"/>
    <w:rsid w:val="006D33CC"/>
    <w:rsid w:val="006F01A3"/>
    <w:rsid w:val="006F54B1"/>
    <w:rsid w:val="006F6482"/>
    <w:rsid w:val="006F7AE7"/>
    <w:rsid w:val="00706174"/>
    <w:rsid w:val="00712912"/>
    <w:rsid w:val="00717BBA"/>
    <w:rsid w:val="00787BE8"/>
    <w:rsid w:val="007A69AC"/>
    <w:rsid w:val="007B12C8"/>
    <w:rsid w:val="007E1B5B"/>
    <w:rsid w:val="008242F0"/>
    <w:rsid w:val="00842C50"/>
    <w:rsid w:val="0084366D"/>
    <w:rsid w:val="008535B2"/>
    <w:rsid w:val="008B3E94"/>
    <w:rsid w:val="008E75A1"/>
    <w:rsid w:val="008F6DBB"/>
    <w:rsid w:val="00937013"/>
    <w:rsid w:val="0095228B"/>
    <w:rsid w:val="00955F6A"/>
    <w:rsid w:val="00957470"/>
    <w:rsid w:val="009B20B2"/>
    <w:rsid w:val="009C6EF7"/>
    <w:rsid w:val="009D49C7"/>
    <w:rsid w:val="009F0BF3"/>
    <w:rsid w:val="00A526C6"/>
    <w:rsid w:val="00AA7B07"/>
    <w:rsid w:val="00AD731B"/>
    <w:rsid w:val="00AF2B83"/>
    <w:rsid w:val="00B30792"/>
    <w:rsid w:val="00B35665"/>
    <w:rsid w:val="00B54697"/>
    <w:rsid w:val="00B60A14"/>
    <w:rsid w:val="00BA1CD0"/>
    <w:rsid w:val="00BD008B"/>
    <w:rsid w:val="00BD15D2"/>
    <w:rsid w:val="00BD3DFF"/>
    <w:rsid w:val="00BF0726"/>
    <w:rsid w:val="00BF364D"/>
    <w:rsid w:val="00C27EF3"/>
    <w:rsid w:val="00C35BD3"/>
    <w:rsid w:val="00C64299"/>
    <w:rsid w:val="00C72FFA"/>
    <w:rsid w:val="00CB267D"/>
    <w:rsid w:val="00CE4D4B"/>
    <w:rsid w:val="00CF1D33"/>
    <w:rsid w:val="00D00A04"/>
    <w:rsid w:val="00D5219A"/>
    <w:rsid w:val="00D574C7"/>
    <w:rsid w:val="00D9196C"/>
    <w:rsid w:val="00D92264"/>
    <w:rsid w:val="00D94BDD"/>
    <w:rsid w:val="00D971B1"/>
    <w:rsid w:val="00DB7338"/>
    <w:rsid w:val="00DC7E08"/>
    <w:rsid w:val="00DE0BF5"/>
    <w:rsid w:val="00DE4889"/>
    <w:rsid w:val="00E3184A"/>
    <w:rsid w:val="00E5472B"/>
    <w:rsid w:val="00E57C42"/>
    <w:rsid w:val="00E65587"/>
    <w:rsid w:val="00E736E0"/>
    <w:rsid w:val="00E85F05"/>
    <w:rsid w:val="00ED47A9"/>
    <w:rsid w:val="00EF4E9E"/>
    <w:rsid w:val="00F141E2"/>
    <w:rsid w:val="00F648ED"/>
    <w:rsid w:val="00F82E8E"/>
    <w:rsid w:val="00F957FA"/>
    <w:rsid w:val="00FB2942"/>
    <w:rsid w:val="00FB432D"/>
    <w:rsid w:val="00FE0F4D"/>
    <w:rsid w:val="00FF2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2E0B9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B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2E0B9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B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9168061">
      <w:bodyDiv w:val="1"/>
      <w:marLeft w:val="0"/>
      <w:marRight w:val="0"/>
      <w:marTop w:val="0"/>
      <w:marBottom w:val="0"/>
      <w:divBdr>
        <w:top w:val="none" w:sz="0" w:space="0" w:color="auto"/>
        <w:left w:val="none" w:sz="0" w:space="0" w:color="auto"/>
        <w:bottom w:val="none" w:sz="0" w:space="0" w:color="auto"/>
        <w:right w:val="none" w:sz="0" w:space="0" w:color="auto"/>
      </w:divBdr>
    </w:div>
    <w:div w:id="1542207955">
      <w:bodyDiv w:val="1"/>
      <w:marLeft w:val="0"/>
      <w:marRight w:val="0"/>
      <w:marTop w:val="0"/>
      <w:marBottom w:val="0"/>
      <w:divBdr>
        <w:top w:val="none" w:sz="0" w:space="0" w:color="auto"/>
        <w:left w:val="none" w:sz="0" w:space="0" w:color="auto"/>
        <w:bottom w:val="none" w:sz="0" w:space="0" w:color="auto"/>
        <w:right w:val="none" w:sz="0" w:space="0" w:color="auto"/>
      </w:divBdr>
    </w:div>
    <w:div w:id="186308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711A7-5E01-449F-BD27-49948EF15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169</TotalTime>
  <Pages>16</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5469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lastModifiedBy>nzt9hv</cp:lastModifiedBy>
  <cp:revision>17</cp:revision>
  <cp:lastPrinted>2011-03-21T13:34:00Z</cp:lastPrinted>
  <dcterms:created xsi:type="dcterms:W3CDTF">2012-05-24T18:42:00Z</dcterms:created>
  <dcterms:modified xsi:type="dcterms:W3CDTF">2013-03-22T17:18:00Z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Damping Firewall</vt:lpwstr>
  </property>
  <property fmtid="{D5CDD505-2E9C-101B-9397-08002B2CF9AE}" pid="3" name="MDDRevNum">
    <vt:lpwstr>1.0</vt:lpwstr>
  </property>
  <property fmtid="{D5CDD505-2E9C-101B-9397-08002B2CF9AE}" pid="4" name="Module Layer">
    <vt:lpwstr>0</vt:lpwstr>
  </property>
  <property fmtid="{D5CDD505-2E9C-101B-9397-08002B2CF9AE}" pid="5" name="Module Name">
    <vt:lpwstr>DampingFirewall</vt:lpwstr>
  </property>
  <property fmtid="{D5CDD505-2E9C-101B-9397-08002B2CF9AE}" pid="6" name="Product Line">
    <vt:lpwstr>Gen II+ EPS EA3</vt:lpwstr>
  </property>
</Properties>
</file>