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proofErr w:type="gramStart"/>
      <w:r>
        <w:t>Module  --</w:t>
      </w:r>
      <w:proofErr w:type="gramEnd"/>
      <w:r>
        <w:t xml:space="preserve"> </w:t>
      </w:r>
      <w:r w:rsidR="00C8354F">
        <w:fldChar w:fldCharType="begin"/>
      </w:r>
      <w:r w:rsidR="00C8354F">
        <w:instrText xml:space="preserve"> DOCPROPERTY "Document Title"  \* MERGEFORMAT </w:instrText>
      </w:r>
      <w:r w:rsidR="00C8354F">
        <w:fldChar w:fldCharType="separate"/>
      </w:r>
      <w:r w:rsidR="00003A33">
        <w:t>Parameter Compensation</w:t>
      </w:r>
      <w:r w:rsidR="00C8354F">
        <w:fldChar w:fldCharType="end"/>
      </w:r>
    </w:p>
    <w:p w:rsidR="004A781C" w:rsidRDefault="004A781C">
      <w:pPr>
        <w:pStyle w:val="Heading1"/>
      </w:pPr>
      <w:r>
        <w:t>High-Level Description</w:t>
      </w:r>
    </w:p>
    <w:p w:rsidR="004A781C" w:rsidRDefault="004A781C">
      <w:pPr>
        <w:pStyle w:val="Heading1"/>
      </w:pPr>
      <w:r>
        <w:t>Figures</w:t>
      </w:r>
    </w:p>
    <w:p w:rsidR="004A781C" w:rsidRDefault="004A781C">
      <w:pPr>
        <w:pStyle w:val="Heading2"/>
      </w:pPr>
      <w:r>
        <w:t>Diagram – Function Data Sharing</w:t>
      </w:r>
    </w:p>
    <w:p w:rsidR="004A781C" w:rsidRDefault="0049706B">
      <w:r>
        <w:t>None</w:t>
      </w:r>
    </w:p>
    <w:p w:rsidR="004A781C" w:rsidRDefault="004A781C">
      <w:pPr>
        <w:pStyle w:val="Heading3"/>
      </w:pPr>
      <w:r>
        <w:t>Diagram – Function (Name)</w:t>
      </w:r>
    </w:p>
    <w:p w:rsidR="004A781C" w:rsidRDefault="0049706B">
      <w:r>
        <w:t>None</w:t>
      </w:r>
    </w:p>
    <w:p w:rsidR="004A781C" w:rsidRDefault="004B0169">
      <w:r>
        <w:rPr>
          <w:noProof/>
        </w:rPr>
        <w:drawing>
          <wp:inline distT="0" distB="0" distL="0" distR="0" wp14:anchorId="147B4554" wp14:editId="581F6302">
            <wp:extent cx="2333625" cy="2668270"/>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srcRect/>
                    <a:stretch>
                      <a:fillRect/>
                    </a:stretch>
                  </pic:blipFill>
                  <pic:spPr bwMode="auto">
                    <a:xfrm>
                      <a:off x="0" y="0"/>
                      <a:ext cx="2333625" cy="2668270"/>
                    </a:xfrm>
                    <a:prstGeom prst="rect">
                      <a:avLst/>
                    </a:prstGeom>
                    <a:noFill/>
                    <a:ln w="9525">
                      <a:noFill/>
                      <a:miter lim="800000"/>
                      <a:headEnd/>
                      <a:tailEnd/>
                    </a:ln>
                  </pic:spPr>
                </pic:pic>
              </a:graphicData>
            </a:graphic>
          </wp:inline>
        </w:drawing>
      </w:r>
    </w:p>
    <w:p w:rsidR="004A781C" w:rsidRDefault="004A781C"/>
    <w:p w:rsidR="004A781C" w:rsidRDefault="004A781C" w:rsidP="006416CE">
      <w:pPr>
        <w:pStyle w:val="Heading1"/>
        <w:numPr>
          <w:ilvl w:val="0"/>
          <w:numId w:val="0"/>
        </w:numPr>
        <w:ind w:left="432"/>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9706B"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9706B" w:rsidRDefault="00D723FF" w:rsidP="00F564B6">
            <w:pPr>
              <w:rPr>
                <w:rFonts w:ascii="Arial" w:hAnsi="Arial" w:cs="Arial"/>
                <w:sz w:val="16"/>
                <w:szCs w:val="16"/>
              </w:rPr>
            </w:pPr>
            <w:proofErr w:type="spellStart"/>
            <w:r w:rsidRPr="00D723FF">
              <w:rPr>
                <w:rFonts w:ascii="Arial" w:hAnsi="Arial" w:cs="Arial"/>
                <w:sz w:val="16"/>
                <w:szCs w:val="16"/>
              </w:rPr>
              <w:t>MtrCurrDaxRef</w:t>
            </w:r>
            <w:proofErr w:type="spellEnd"/>
            <w:r w:rsidR="00F564B6" w:rsidRPr="00D723FF" w:rsidDel="00F564B6">
              <w:rPr>
                <w:rFonts w:ascii="Arial" w:hAnsi="Arial" w:cs="Arial"/>
                <w:sz w:val="16"/>
                <w:szCs w:val="16"/>
              </w:rPr>
              <w:t xml:space="preserve"> </w:t>
            </w:r>
            <w:r w:rsidRPr="00D723FF">
              <w:rPr>
                <w:rFonts w:ascii="Arial" w:hAnsi="Arial" w:cs="Arial"/>
                <w:sz w:val="16"/>
                <w:szCs w:val="16"/>
              </w:rPr>
              <w:t>_Amp_f3</w:t>
            </w:r>
            <w:r>
              <w:rPr>
                <w:rFonts w:ascii="Arial" w:hAnsi="Arial" w:cs="Arial"/>
                <w:sz w:val="16"/>
                <w:szCs w:val="16"/>
              </w:rPr>
              <w:t>2</w:t>
            </w:r>
          </w:p>
        </w:tc>
        <w:tc>
          <w:tcPr>
            <w:tcW w:w="4455" w:type="dxa"/>
          </w:tcPr>
          <w:p w:rsidR="0049706B" w:rsidRDefault="00FE6E97">
            <w:pPr>
              <w:rPr>
                <w:rFonts w:ascii="Arial" w:hAnsi="Arial" w:cs="Arial"/>
                <w:sz w:val="16"/>
                <w:szCs w:val="16"/>
              </w:rPr>
            </w:pPr>
            <w:r w:rsidRPr="00FE6E97">
              <w:rPr>
                <w:rFonts w:ascii="Arial" w:hAnsi="Arial" w:cs="Arial"/>
                <w:sz w:val="16"/>
                <w:szCs w:val="16"/>
              </w:rPr>
              <w:t>EstKe_VpRadpS_f32</w:t>
            </w:r>
          </w:p>
        </w:tc>
      </w:tr>
      <w:tr w:rsidR="004055F1"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Pr="00D723FF" w:rsidRDefault="004055F1" w:rsidP="00F564B6">
            <w:pPr>
              <w:rPr>
                <w:rFonts w:ascii="Arial" w:hAnsi="Arial" w:cs="Arial"/>
                <w:sz w:val="16"/>
                <w:szCs w:val="16"/>
              </w:rPr>
            </w:pPr>
            <w:proofErr w:type="spellStart"/>
            <w:r w:rsidRPr="00D723FF">
              <w:rPr>
                <w:rFonts w:ascii="Arial" w:hAnsi="Arial" w:cs="Arial"/>
                <w:sz w:val="16"/>
                <w:szCs w:val="16"/>
              </w:rPr>
              <w:t>MtrCurrQaxRef</w:t>
            </w:r>
            <w:proofErr w:type="spellEnd"/>
            <w:r w:rsidRPr="00D723FF">
              <w:rPr>
                <w:rFonts w:ascii="Arial" w:hAnsi="Arial" w:cs="Arial"/>
                <w:sz w:val="16"/>
                <w:szCs w:val="16"/>
              </w:rPr>
              <w:t>_</w:t>
            </w:r>
            <w:r w:rsidRPr="00D723FF" w:rsidDel="00F564B6">
              <w:rPr>
                <w:rFonts w:ascii="Arial" w:hAnsi="Arial" w:cs="Arial"/>
                <w:sz w:val="16"/>
                <w:szCs w:val="16"/>
              </w:rPr>
              <w:t xml:space="preserve"> </w:t>
            </w:r>
            <w:r w:rsidRPr="00D723FF">
              <w:rPr>
                <w:rFonts w:ascii="Arial" w:hAnsi="Arial" w:cs="Arial"/>
                <w:sz w:val="16"/>
                <w:szCs w:val="16"/>
              </w:rPr>
              <w:t>Amp_f32</w:t>
            </w:r>
          </w:p>
        </w:tc>
        <w:tc>
          <w:tcPr>
            <w:tcW w:w="4455" w:type="dxa"/>
          </w:tcPr>
          <w:p w:rsidR="004055F1" w:rsidRDefault="004055F1" w:rsidP="00E15A70">
            <w:pPr>
              <w:rPr>
                <w:rFonts w:ascii="Arial" w:hAnsi="Arial" w:cs="Arial"/>
                <w:sz w:val="16"/>
                <w:szCs w:val="16"/>
              </w:rPr>
            </w:pPr>
            <w:r w:rsidRPr="00FE6E97">
              <w:rPr>
                <w:rFonts w:ascii="Arial" w:hAnsi="Arial" w:cs="Arial"/>
                <w:sz w:val="16"/>
                <w:szCs w:val="16"/>
              </w:rPr>
              <w:t>EstR_Ohm_f32</w:t>
            </w:r>
          </w:p>
        </w:tc>
      </w:tr>
      <w:tr w:rsidR="004055F1"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Pr="00D723FF" w:rsidRDefault="004055F1" w:rsidP="00F564B6">
            <w:pPr>
              <w:rPr>
                <w:rFonts w:ascii="Arial" w:hAnsi="Arial" w:cs="Arial"/>
                <w:sz w:val="16"/>
                <w:szCs w:val="16"/>
              </w:rPr>
            </w:pPr>
            <w:r w:rsidRPr="00FE6E97">
              <w:rPr>
                <w:rFonts w:ascii="Arial" w:hAnsi="Arial" w:cs="Arial"/>
                <w:sz w:val="16"/>
                <w:szCs w:val="16"/>
              </w:rPr>
              <w:t>CuTempEst_DegC_f32</w:t>
            </w:r>
          </w:p>
        </w:tc>
        <w:tc>
          <w:tcPr>
            <w:tcW w:w="4455" w:type="dxa"/>
          </w:tcPr>
          <w:p w:rsidR="004055F1" w:rsidRDefault="004055F1" w:rsidP="00E15A70">
            <w:pPr>
              <w:rPr>
                <w:rFonts w:ascii="Arial" w:hAnsi="Arial" w:cs="Arial"/>
                <w:sz w:val="16"/>
                <w:szCs w:val="16"/>
              </w:rPr>
            </w:pPr>
            <w:r w:rsidRPr="00FE6E97">
              <w:rPr>
                <w:rFonts w:ascii="Arial" w:hAnsi="Arial" w:cs="Arial"/>
                <w:sz w:val="16"/>
                <w:szCs w:val="16"/>
              </w:rPr>
              <w:t>EstLq_Henry_f32</w:t>
            </w:r>
          </w:p>
        </w:tc>
      </w:tr>
      <w:tr w:rsidR="004055F1" w:rsidRPr="004B5BE2" w:rsidTr="001A62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Default="004055F1">
            <w:pPr>
              <w:rPr>
                <w:rFonts w:ascii="Arial" w:hAnsi="Arial" w:cs="Arial"/>
                <w:sz w:val="16"/>
                <w:szCs w:val="16"/>
              </w:rPr>
            </w:pPr>
            <w:r w:rsidRPr="00FE6E97">
              <w:rPr>
                <w:rFonts w:ascii="Arial" w:hAnsi="Arial" w:cs="Arial"/>
                <w:sz w:val="16"/>
                <w:szCs w:val="16"/>
              </w:rPr>
              <w:t>MagTempEst_DegC_f32</w:t>
            </w:r>
          </w:p>
        </w:tc>
        <w:tc>
          <w:tcPr>
            <w:tcW w:w="4455" w:type="dxa"/>
          </w:tcPr>
          <w:p w:rsidR="004055F1" w:rsidRDefault="004055F1" w:rsidP="00F957FA">
            <w:pPr>
              <w:spacing w:before="100" w:beforeAutospacing="1" w:after="100" w:afterAutospacing="1"/>
              <w:rPr>
                <w:rFonts w:ascii="Arial" w:hAnsi="Arial" w:cs="Arial"/>
                <w:sz w:val="16"/>
                <w:szCs w:val="16"/>
              </w:rPr>
            </w:pPr>
            <w:r w:rsidRPr="00FE6E97">
              <w:rPr>
                <w:rFonts w:ascii="Arial" w:hAnsi="Arial" w:cs="Arial"/>
                <w:sz w:val="16"/>
                <w:szCs w:val="16"/>
              </w:rPr>
              <w:t>EstLd_Henry_f32</w:t>
            </w:r>
          </w:p>
        </w:tc>
      </w:tr>
      <w:tr w:rsidR="004055F1" w:rsidRPr="004B5BE2" w:rsidTr="00E15A7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Default="004055F1">
            <w:pPr>
              <w:rPr>
                <w:rFonts w:ascii="Arial" w:hAnsi="Arial" w:cs="Arial"/>
                <w:sz w:val="16"/>
                <w:szCs w:val="16"/>
              </w:rPr>
            </w:pPr>
            <w:r w:rsidRPr="00FE6E97">
              <w:rPr>
                <w:rFonts w:ascii="Arial" w:hAnsi="Arial" w:cs="Arial"/>
                <w:sz w:val="16"/>
                <w:szCs w:val="16"/>
              </w:rPr>
              <w:t>SiTempEst_DegC_f32</w:t>
            </w:r>
          </w:p>
        </w:tc>
        <w:tc>
          <w:tcPr>
            <w:tcW w:w="4455" w:type="dxa"/>
            <w:vAlign w:val="center"/>
          </w:tcPr>
          <w:p w:rsidR="004055F1" w:rsidRDefault="004055F1" w:rsidP="00F957FA">
            <w:pPr>
              <w:spacing w:before="100" w:beforeAutospacing="1" w:after="100" w:afterAutospacing="1"/>
              <w:rPr>
                <w:rFonts w:ascii="Arial" w:hAnsi="Arial" w:cs="Arial"/>
                <w:sz w:val="16"/>
                <w:szCs w:val="16"/>
              </w:rPr>
            </w:pPr>
          </w:p>
        </w:tc>
      </w:tr>
      <w:tr w:rsidR="004055F1"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055F1" w:rsidRDefault="004055F1">
            <w:pPr>
              <w:rPr>
                <w:rFonts w:ascii="Arial" w:hAnsi="Arial" w:cs="Arial"/>
                <w:sz w:val="16"/>
                <w:szCs w:val="16"/>
              </w:rPr>
            </w:pPr>
            <w:r>
              <w:t>FastDataAccessBufIndex</w:t>
            </w:r>
            <w:r w:rsidRPr="00282680">
              <w:t>_Cnt_M_u16</w:t>
            </w:r>
          </w:p>
        </w:tc>
        <w:tc>
          <w:tcPr>
            <w:tcW w:w="4455" w:type="dxa"/>
            <w:vAlign w:val="center"/>
          </w:tcPr>
          <w:p w:rsidR="004055F1" w:rsidRDefault="004055F1"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Pr="00FE6E97"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Pr="00330FEA" w:rsidRDefault="001E18B6">
            <w:pPr>
              <w:rPr>
                <w:rFonts w:ascii="Arial" w:hAnsi="Arial" w:cs="Arial"/>
                <w:color w:val="FF0000"/>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r w:rsidR="001E18B6" w:rsidRPr="004B5BE2" w:rsidTr="003C39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1E18B6" w:rsidRPr="00FE6E97" w:rsidRDefault="001E18B6">
            <w:pPr>
              <w:rPr>
                <w:rFonts w:ascii="Arial" w:hAnsi="Arial" w:cs="Arial"/>
                <w:sz w:val="16"/>
                <w:szCs w:val="16"/>
              </w:rPr>
            </w:pPr>
          </w:p>
        </w:tc>
        <w:tc>
          <w:tcPr>
            <w:tcW w:w="4455" w:type="dxa"/>
            <w:vAlign w:val="center"/>
          </w:tcPr>
          <w:p w:rsidR="001E18B6" w:rsidRDefault="001E18B6" w:rsidP="00F957FA">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p w:rsidR="000F3220" w:rsidRDefault="000F3220"/>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988"/>
        <w:gridCol w:w="1260"/>
        <w:gridCol w:w="1215"/>
        <w:gridCol w:w="945"/>
        <w:gridCol w:w="2520"/>
      </w:tblGrid>
      <w:tr w:rsidR="00BD008B" w:rsidTr="004F5BFD">
        <w:tc>
          <w:tcPr>
            <w:tcW w:w="298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94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C0050A">
              <w:t>EstKeFF_VpRadpS_M_f32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t>0.025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t>0.075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C0050A">
              <w:t>EstRFF_Ohm_M_f32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t>0.005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rsidRPr="000F3220">
              <w:t>0.12565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KeSatSclFac_Uls_D_f32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t>0</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t>1</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LqSatSclFac_Uls_D_f32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330FEA" w:rsidRDefault="002017B0" w:rsidP="003C3929">
            <w:r w:rsidRPr="00330FEA">
              <w:t>0</w:t>
            </w:r>
          </w:p>
        </w:tc>
        <w:tc>
          <w:tcPr>
            <w:tcW w:w="945" w:type="dxa"/>
            <w:tcBorders>
              <w:top w:val="single" w:sz="6" w:space="0" w:color="auto"/>
              <w:left w:val="single" w:sz="6" w:space="0" w:color="auto"/>
              <w:bottom w:val="single" w:sz="6" w:space="0" w:color="auto"/>
              <w:right w:val="single" w:sz="6" w:space="0" w:color="auto"/>
            </w:tcBorders>
          </w:tcPr>
          <w:p w:rsidR="002017B0" w:rsidRPr="00330FEA" w:rsidRDefault="002017B0" w:rsidP="003C3929">
            <w:r w:rsidRPr="00330FEA">
              <w:t>2</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LdSatSclFac_Uls_D_f32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330FEA" w:rsidRDefault="002017B0" w:rsidP="00E15A70">
            <w:r w:rsidRPr="00330FEA">
              <w:t>0</w:t>
            </w:r>
          </w:p>
        </w:tc>
        <w:tc>
          <w:tcPr>
            <w:tcW w:w="945" w:type="dxa"/>
            <w:tcBorders>
              <w:top w:val="single" w:sz="6" w:space="0" w:color="auto"/>
              <w:left w:val="single" w:sz="6" w:space="0" w:color="auto"/>
              <w:bottom w:val="single" w:sz="6" w:space="0" w:color="auto"/>
              <w:right w:val="single" w:sz="6" w:space="0" w:color="auto"/>
            </w:tcBorders>
          </w:tcPr>
          <w:p w:rsidR="002017B0" w:rsidRPr="00330FEA" w:rsidRDefault="002017B0" w:rsidP="00E15A70">
            <w:r w:rsidRPr="00330FEA">
              <w:t>2</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EstRfetFF_Ohm_D_f32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E15A70">
            <w:r>
              <w:t>0.005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E15A70">
            <w:r w:rsidRPr="000F3220">
              <w:t>0.12565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EstRmtrFF_Ohm_D_f32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E15A70">
            <w:r>
              <w:t>0.005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E15A70">
            <w:r w:rsidRPr="000F3220">
              <w:t>0.12565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lastRenderedPageBreak/>
              <w:t>PreLmtEstKe_VpRadpS_D_f32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t>0.25</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t>0.075</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PreLmtEstLq_Henry_D_f32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F957FA">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3C3929">
            <w:r w:rsidRPr="000F3220">
              <w:t>0.00003</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3C3929">
            <w:r w:rsidRPr="000F3220">
              <w:t>0.00041</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r w:rsidR="002017B0" w:rsidTr="004F5BFD">
        <w:tc>
          <w:tcPr>
            <w:tcW w:w="2988" w:type="dxa"/>
            <w:tcBorders>
              <w:top w:val="single" w:sz="6" w:space="0" w:color="auto"/>
              <w:left w:val="single" w:sz="6" w:space="0" w:color="auto"/>
              <w:bottom w:val="single" w:sz="6" w:space="0" w:color="auto"/>
              <w:right w:val="single" w:sz="6" w:space="0" w:color="auto"/>
            </w:tcBorders>
          </w:tcPr>
          <w:p w:rsidR="002017B0" w:rsidRPr="001C3387" w:rsidRDefault="002017B0" w:rsidP="003C3929">
            <w:r w:rsidRPr="00FE6E97">
              <w:t>PreLmtEstLd_Henry_D_f32</w:t>
            </w:r>
          </w:p>
        </w:tc>
        <w:tc>
          <w:tcPr>
            <w:tcW w:w="1260" w:type="dxa"/>
            <w:tcBorders>
              <w:top w:val="single" w:sz="6" w:space="0" w:color="auto"/>
              <w:left w:val="single" w:sz="6" w:space="0" w:color="auto"/>
              <w:bottom w:val="single" w:sz="6" w:space="0" w:color="auto"/>
              <w:right w:val="single" w:sz="6" w:space="0" w:color="auto"/>
            </w:tcBorders>
          </w:tcPr>
          <w:p w:rsidR="002017B0" w:rsidRDefault="002017B0" w:rsidP="00E15A70">
            <w:pPr>
              <w:spacing w:before="60"/>
              <w:rPr>
                <w:rFonts w:ascii="Arial" w:hAnsi="Arial" w:cs="Arial"/>
                <w:sz w:val="16"/>
              </w:rPr>
            </w:pPr>
            <w:r w:rsidRPr="00751237">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017B0" w:rsidRPr="000D6383" w:rsidRDefault="002017B0" w:rsidP="00E15A70">
            <w:r w:rsidRPr="000F3220">
              <w:t>0.00003</w:t>
            </w:r>
          </w:p>
        </w:tc>
        <w:tc>
          <w:tcPr>
            <w:tcW w:w="945" w:type="dxa"/>
            <w:tcBorders>
              <w:top w:val="single" w:sz="6" w:space="0" w:color="auto"/>
              <w:left w:val="single" w:sz="6" w:space="0" w:color="auto"/>
              <w:bottom w:val="single" w:sz="6" w:space="0" w:color="auto"/>
              <w:right w:val="single" w:sz="6" w:space="0" w:color="auto"/>
            </w:tcBorders>
          </w:tcPr>
          <w:p w:rsidR="002017B0" w:rsidRPr="005056AA" w:rsidRDefault="002017B0" w:rsidP="00E15A70">
            <w:r w:rsidRPr="000F3220">
              <w:t>0.00041</w:t>
            </w:r>
          </w:p>
        </w:tc>
        <w:tc>
          <w:tcPr>
            <w:tcW w:w="2520" w:type="dxa"/>
            <w:tcBorders>
              <w:top w:val="single" w:sz="6" w:space="0" w:color="auto"/>
              <w:left w:val="single" w:sz="6" w:space="0" w:color="auto"/>
              <w:bottom w:val="single" w:sz="6" w:space="0" w:color="auto"/>
              <w:right w:val="single" w:sz="6" w:space="0" w:color="auto"/>
            </w:tcBorders>
          </w:tcPr>
          <w:p w:rsidR="002017B0" w:rsidRDefault="003D4053" w:rsidP="00F957FA">
            <w:pPr>
              <w:spacing w:before="60"/>
              <w:rPr>
                <w:rFonts w:ascii="Arial" w:hAnsi="Arial" w:cs="Arial"/>
                <w:sz w:val="16"/>
              </w:rPr>
            </w:pPr>
            <w:r w:rsidRPr="003D4053">
              <w:rPr>
                <w:rFonts w:ascii="Arial" w:hAnsi="Arial" w:cs="Arial"/>
                <w:sz w:val="16"/>
              </w:rPr>
              <w:t>CURRPARAMCOMP_START_SEC_VAR</w:t>
            </w:r>
            <w:r w:rsidR="0018141E">
              <w:rPr>
                <w:rFonts w:ascii="Arial" w:hAnsi="Arial" w:cs="Arial"/>
                <w:sz w:val="16"/>
              </w:rPr>
              <w:t>_CLEARED_</w:t>
            </w:r>
            <w:r w:rsidRPr="003D4053">
              <w:rPr>
                <w:rFonts w:ascii="Arial" w:hAnsi="Arial" w:cs="Arial"/>
                <w:sz w:val="16"/>
              </w:rPr>
              <w:t>32</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064FB4">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t_KeSatTblX_Amp_u9p7</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t_KeSatTblY_Uls_u2p14</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t_KeSatTblX_Amp_u12p4</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t_CurrParamCompDaxRef_Amp_u9p7</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t_CurrParamCompQaxRef_Amp_u9p7</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t_CurrParamLqSatSclFac_Uls_u2p14</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k_MinKeRngLmt_VpRadpS_f32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k_MaxKeRngLmt_VpRadpS_f32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k_MinRRngLmt_Ohm_f32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k_MaxRRngLmt_Ohm_f32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k_MinLqRngLmt_Henry_f32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k_MaxLqRngLmt_Henry_f32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k_MinLdRngLmt_Henry_f32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C0050A" w:rsidP="003C3929">
            <w:r w:rsidRPr="00C0050A">
              <w:t>k_MaxLdRngLmt_Henry_f32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FE6E97" w:rsidP="003C3929">
            <w:r w:rsidRPr="00FE6E97">
              <w:t>k_NomTemp_DegC_f32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k_MagThrC_VpRadpSpDegC_f32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k_SiThermCoeff_OhmpDegC_f32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k_NomRfet_Ohm_f32</w:t>
            </w:r>
          </w:p>
        </w:tc>
      </w:tr>
      <w:tr w:rsidR="00064FB4"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64FB4" w:rsidRPr="00E50D30" w:rsidRDefault="005D1352" w:rsidP="003C3929">
            <w:r w:rsidRPr="005D1352">
              <w:t>k_CuThermCoeff_OhmpDegC_f32</w:t>
            </w:r>
          </w:p>
        </w:tc>
      </w:tr>
      <w:tr w:rsidR="00045A16"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045A16" w:rsidRPr="005D1352" w:rsidRDefault="00045A16" w:rsidP="003C3929"/>
        </w:tc>
      </w:tr>
      <w:tr w:rsidR="00F564B6" w:rsidTr="004055F1">
        <w:trPr>
          <w:jc w:val="center"/>
        </w:trPr>
        <w:tc>
          <w:tcPr>
            <w:tcW w:w="4608" w:type="dxa"/>
            <w:tcBorders>
              <w:top w:val="single" w:sz="4" w:space="0" w:color="auto"/>
              <w:left w:val="single" w:sz="4" w:space="0" w:color="auto"/>
              <w:bottom w:val="single" w:sz="4" w:space="0" w:color="auto"/>
              <w:right w:val="single" w:sz="4" w:space="0" w:color="auto"/>
            </w:tcBorders>
            <w:vAlign w:val="center"/>
          </w:tcPr>
          <w:p w:rsidR="00F564B6" w:rsidRPr="00045A16" w:rsidDel="00F564B6" w:rsidRDefault="00F564B6" w:rsidP="003C3929">
            <w:r>
              <w:rPr>
                <w:rFonts w:ascii="Arial" w:hAnsi="Arial" w:cs="Arial"/>
                <w:sz w:val="16"/>
                <w:szCs w:val="16"/>
              </w:rPr>
              <w:t>k_NomLq_Henry_f32</w:t>
            </w:r>
          </w:p>
        </w:tc>
      </w:tr>
      <w:tr w:rsidR="00F564B6" w:rsidTr="004055F1">
        <w:trPr>
          <w:jc w:val="center"/>
        </w:trPr>
        <w:tc>
          <w:tcPr>
            <w:tcW w:w="4608" w:type="dxa"/>
            <w:tcBorders>
              <w:top w:val="single" w:sz="4" w:space="0" w:color="auto"/>
              <w:left w:val="single" w:sz="4" w:space="0" w:color="auto"/>
              <w:bottom w:val="single" w:sz="4" w:space="0" w:color="auto"/>
              <w:right w:val="single" w:sz="4" w:space="0" w:color="auto"/>
            </w:tcBorders>
            <w:vAlign w:val="center"/>
          </w:tcPr>
          <w:p w:rsidR="00F564B6" w:rsidRPr="00045A16" w:rsidDel="00F564B6" w:rsidRDefault="00F564B6" w:rsidP="003C3929">
            <w:r>
              <w:rPr>
                <w:rFonts w:ascii="Arial" w:hAnsi="Arial" w:cs="Arial"/>
                <w:sz w:val="16"/>
                <w:szCs w:val="16"/>
              </w:rPr>
              <w:t>k_NomLd_Henry_f32</w:t>
            </w:r>
          </w:p>
        </w:tc>
      </w:tr>
      <w:tr w:rsidR="00F564B6" w:rsidTr="00064FB4">
        <w:trPr>
          <w:jc w:val="center"/>
        </w:trPr>
        <w:tc>
          <w:tcPr>
            <w:tcW w:w="4608" w:type="dxa"/>
            <w:tcBorders>
              <w:top w:val="single" w:sz="4" w:space="0" w:color="auto"/>
              <w:left w:val="single" w:sz="4" w:space="0" w:color="auto"/>
              <w:bottom w:val="single" w:sz="4" w:space="0" w:color="auto"/>
              <w:right w:val="single" w:sz="4" w:space="0" w:color="auto"/>
            </w:tcBorders>
          </w:tcPr>
          <w:p w:rsidR="00F564B6" w:rsidRPr="00045A16" w:rsidDel="00F564B6" w:rsidRDefault="00F564B6" w:rsidP="003C3929"/>
        </w:tc>
      </w:tr>
    </w:tbl>
    <w:p w:rsidR="00AB5D97" w:rsidRDefault="00AB5D97" w:rsidP="00AB5D97">
      <w:pPr>
        <w:pStyle w:val="Heading2"/>
        <w:numPr>
          <w:ilvl w:val="0"/>
          <w:numId w:val="0"/>
        </w:numPr>
      </w:pPr>
    </w:p>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lastRenderedPageBreak/>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AD7235" w:rsidTr="00F957FA">
        <w:tc>
          <w:tcPr>
            <w:tcW w:w="3888" w:type="dxa"/>
            <w:tcBorders>
              <w:top w:val="single" w:sz="6" w:space="0" w:color="auto"/>
              <w:left w:val="single" w:sz="6" w:space="0" w:color="auto"/>
              <w:bottom w:val="single" w:sz="6" w:space="0" w:color="auto"/>
              <w:right w:val="single" w:sz="6" w:space="0" w:color="auto"/>
            </w:tcBorders>
          </w:tcPr>
          <w:p w:rsidR="00AD7235" w:rsidRDefault="00AD7235" w:rsidP="00F957FA">
            <w:pPr>
              <w:spacing w:before="60"/>
              <w:rPr>
                <w:rFonts w:ascii="Arial" w:hAnsi="Arial" w:cs="Arial"/>
                <w:sz w:val="16"/>
              </w:rPr>
            </w:pPr>
            <w:r w:rsidRPr="00AD7235">
              <w:rPr>
                <w:rFonts w:ascii="Arial" w:hAnsi="Arial" w:cs="Arial"/>
                <w:sz w:val="16"/>
              </w:rPr>
              <w:t>D_SQRT3OVR2_ULS_F32</w:t>
            </w:r>
          </w:p>
        </w:tc>
        <w:tc>
          <w:tcPr>
            <w:tcW w:w="1680" w:type="dxa"/>
            <w:tcBorders>
              <w:top w:val="single" w:sz="6" w:space="0" w:color="auto"/>
              <w:left w:val="single" w:sz="6" w:space="0" w:color="auto"/>
              <w:bottom w:val="single" w:sz="6" w:space="0" w:color="auto"/>
              <w:right w:val="single" w:sz="6" w:space="0" w:color="auto"/>
            </w:tcBorders>
          </w:tcPr>
          <w:p w:rsidR="00AD7235" w:rsidRDefault="00AD7235" w:rsidP="00E15A70">
            <w:pPr>
              <w:spacing w:before="60"/>
              <w:rPr>
                <w:rFonts w:ascii="Arial" w:hAnsi="Arial" w:cs="Arial"/>
                <w:sz w:val="16"/>
              </w:rPr>
            </w:pPr>
            <w:bookmarkStart w:id="0" w:name="OLE_LINK1"/>
            <w:r w:rsidRPr="00751237">
              <w:rPr>
                <w:rFonts w:ascii="Arial" w:hAnsi="Arial" w:cs="Arial"/>
                <w:sz w:val="16"/>
              </w:rPr>
              <w:t>single precision float</w:t>
            </w:r>
            <w:bookmarkEnd w:id="0"/>
          </w:p>
        </w:tc>
        <w:tc>
          <w:tcPr>
            <w:tcW w:w="1680" w:type="dxa"/>
            <w:tcBorders>
              <w:top w:val="single" w:sz="6" w:space="0" w:color="auto"/>
              <w:left w:val="single" w:sz="6" w:space="0" w:color="auto"/>
              <w:bottom w:val="single" w:sz="6" w:space="0" w:color="auto"/>
              <w:right w:val="single" w:sz="6" w:space="0" w:color="auto"/>
            </w:tcBorders>
          </w:tcPr>
          <w:p w:rsidR="00AD7235" w:rsidRDefault="00AD7235" w:rsidP="00F957FA">
            <w:pPr>
              <w:spacing w:before="60"/>
              <w:rPr>
                <w:rFonts w:ascii="Arial" w:hAnsi="Arial" w:cs="Arial"/>
                <w:sz w:val="16"/>
              </w:rPr>
            </w:pPr>
            <w:proofErr w:type="spellStart"/>
            <w:r>
              <w:rPr>
                <w:rFonts w:ascii="Arial" w:hAnsi="Arial" w:cs="Arial"/>
                <w:sz w:val="16"/>
              </w:rPr>
              <w:t>Unitless</w:t>
            </w:r>
            <w:proofErr w:type="spellEnd"/>
          </w:p>
        </w:tc>
        <w:tc>
          <w:tcPr>
            <w:tcW w:w="1680" w:type="dxa"/>
            <w:tcBorders>
              <w:top w:val="single" w:sz="6" w:space="0" w:color="auto"/>
              <w:left w:val="single" w:sz="6" w:space="0" w:color="auto"/>
              <w:bottom w:val="single" w:sz="6" w:space="0" w:color="auto"/>
              <w:right w:val="single" w:sz="6" w:space="0" w:color="auto"/>
            </w:tcBorders>
          </w:tcPr>
          <w:p w:rsidR="00AD7235" w:rsidRDefault="00AD7235" w:rsidP="00F957FA">
            <w:pPr>
              <w:spacing w:before="60"/>
              <w:rPr>
                <w:rFonts w:ascii="Arial" w:hAnsi="Arial" w:cs="Arial"/>
                <w:sz w:val="16"/>
              </w:rPr>
            </w:pPr>
            <w:r>
              <w:rPr>
                <w:rFonts w:ascii="Arial" w:hAnsi="Arial" w:cs="Arial"/>
                <w:sz w:val="16"/>
              </w:rPr>
              <w:t>0.866025403784</w:t>
            </w:r>
          </w:p>
        </w:tc>
      </w:tr>
      <w:tr w:rsidR="003967ED" w:rsidTr="00F957FA">
        <w:trPr>
          <w:ins w:id="1"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1A62D5">
            <w:pPr>
              <w:tabs>
                <w:tab w:val="left" w:pos="1290"/>
              </w:tabs>
              <w:spacing w:before="60"/>
              <w:rPr>
                <w:ins w:id="2" w:author="Sengottaiyan, Selva" w:date="2013-11-07T09:34:00Z"/>
                <w:rFonts w:ascii="Arial" w:hAnsi="Arial" w:cs="Arial"/>
                <w:sz w:val="16"/>
              </w:rPr>
              <w:pPrChange w:id="3" w:author="Sengottaiyan, Selva" w:date="2013-11-07T09:35:00Z">
                <w:pPr>
                  <w:spacing w:before="60"/>
                </w:pPr>
              </w:pPrChange>
            </w:pPr>
            <w:ins w:id="4" w:author="Sengottaiyan, Selva" w:date="2013-11-07T09:37:00Z">
              <w:r w:rsidRPr="001A62D5">
                <w:rPr>
                  <w:rFonts w:ascii="Arial" w:hAnsi="Arial" w:cs="Arial"/>
                  <w:sz w:val="16"/>
                  <w:rPrChange w:id="5" w:author="Sengottaiyan, Selva" w:date="2013-11-07T09:37:00Z">
                    <w:rPr/>
                  </w:rPrChange>
                </w:rPr>
                <w:t xml:space="preserve">  D_MINRRANGE_OHM_F32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6" w:author="Sengottaiyan, Selva" w:date="2013-11-07T09:34:00Z"/>
                <w:rFonts w:ascii="Arial" w:hAnsi="Arial" w:cs="Arial"/>
                <w:sz w:val="16"/>
              </w:rPr>
            </w:pPr>
            <w:ins w:id="7"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8" w:author="Sengottaiyan, Selva" w:date="2013-11-07T09:34:00Z"/>
                <w:rFonts w:ascii="Arial" w:hAnsi="Arial" w:cs="Arial"/>
                <w:sz w:val="16"/>
              </w:rPr>
            </w:pPr>
            <w:bookmarkStart w:id="9" w:name="OLE_LINK3"/>
            <w:bookmarkStart w:id="10" w:name="OLE_LINK4"/>
            <w:ins w:id="11" w:author="Sengottaiyan, Selva" w:date="2013-11-07T09:37:00Z">
              <w:r>
                <w:rPr>
                  <w:rFonts w:ascii="Arial" w:hAnsi="Arial" w:cs="Arial"/>
                  <w:sz w:val="16"/>
                </w:rPr>
                <w:t>Ohm</w:t>
              </w:r>
            </w:ins>
            <w:bookmarkEnd w:id="9"/>
            <w:bookmarkEnd w:id="10"/>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12" w:author="Sengottaiyan, Selva" w:date="2013-11-07T09:34:00Z"/>
                <w:rFonts w:ascii="Arial" w:hAnsi="Arial" w:cs="Arial"/>
                <w:sz w:val="16"/>
              </w:rPr>
            </w:pPr>
            <w:ins w:id="13" w:author="Sengottaiyan, Selva" w:date="2013-11-07T09:39:00Z">
              <w:r w:rsidRPr="003967ED">
                <w:rPr>
                  <w:rFonts w:ascii="Arial" w:hAnsi="Arial" w:cs="Arial"/>
                  <w:sz w:val="16"/>
                  <w:rPrChange w:id="14" w:author="Sengottaiyan, Selva" w:date="2013-11-07T09:39:00Z">
                    <w:rPr/>
                  </w:rPrChange>
                </w:rPr>
                <w:t xml:space="preserve">0.005f    </w:t>
              </w:r>
            </w:ins>
          </w:p>
        </w:tc>
      </w:tr>
      <w:tr w:rsidR="003967ED" w:rsidTr="00F957FA">
        <w:trPr>
          <w:ins w:id="15"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16" w:author="Sengottaiyan, Selva" w:date="2013-11-07T09:34:00Z"/>
                <w:rFonts w:ascii="Arial" w:hAnsi="Arial" w:cs="Arial"/>
                <w:sz w:val="16"/>
              </w:rPr>
            </w:pPr>
            <w:ins w:id="17" w:author="Sengottaiyan, Selva" w:date="2013-11-07T09:37:00Z">
              <w:r w:rsidRPr="001A62D5">
                <w:rPr>
                  <w:rFonts w:ascii="Arial" w:hAnsi="Arial" w:cs="Arial"/>
                  <w:sz w:val="16"/>
                  <w:rPrChange w:id="18" w:author="Sengottaiyan, Selva" w:date="2013-11-07T09:37:00Z">
                    <w:rPr/>
                  </w:rPrChange>
                </w:rPr>
                <w:t xml:space="preserve">  D_MAXRRANGE_OHM_F32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19" w:author="Sengottaiyan, Selva" w:date="2013-11-07T09:34:00Z"/>
                <w:rFonts w:ascii="Arial" w:hAnsi="Arial" w:cs="Arial"/>
                <w:sz w:val="16"/>
              </w:rPr>
            </w:pPr>
            <w:ins w:id="20"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21" w:author="Sengottaiyan, Selva" w:date="2013-11-07T09:34:00Z"/>
                <w:rFonts w:ascii="Arial" w:hAnsi="Arial" w:cs="Arial"/>
                <w:sz w:val="16"/>
              </w:rPr>
            </w:pPr>
            <w:ins w:id="22" w:author="Sengottaiyan, Selva" w:date="2013-11-07T09:38:00Z">
              <w:r>
                <w:rPr>
                  <w:rFonts w:ascii="Arial" w:hAnsi="Arial" w:cs="Arial"/>
                  <w:sz w:val="16"/>
                </w:rPr>
                <w:t>Ohm</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23" w:author="Sengottaiyan, Selva" w:date="2013-11-07T09:34:00Z"/>
                <w:rFonts w:ascii="Arial" w:hAnsi="Arial" w:cs="Arial"/>
                <w:sz w:val="16"/>
              </w:rPr>
            </w:pPr>
            <w:ins w:id="24" w:author="Sengottaiyan, Selva" w:date="2013-11-07T09:39:00Z">
              <w:r w:rsidRPr="003967ED">
                <w:rPr>
                  <w:rFonts w:ascii="Arial" w:hAnsi="Arial" w:cs="Arial"/>
                  <w:sz w:val="16"/>
                  <w:rPrChange w:id="25" w:author="Sengottaiyan, Selva" w:date="2013-11-07T09:39:00Z">
                    <w:rPr/>
                  </w:rPrChange>
                </w:rPr>
                <w:t>0.12565f</w:t>
              </w:r>
            </w:ins>
          </w:p>
        </w:tc>
      </w:tr>
      <w:tr w:rsidR="003967ED" w:rsidTr="00F957FA">
        <w:trPr>
          <w:ins w:id="26"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27" w:author="Sengottaiyan, Selva" w:date="2013-11-07T09:34:00Z"/>
                <w:rFonts w:ascii="Arial" w:hAnsi="Arial" w:cs="Arial"/>
                <w:sz w:val="16"/>
              </w:rPr>
            </w:pPr>
            <w:ins w:id="28" w:author="Sengottaiyan, Selva" w:date="2013-11-07T09:37:00Z">
              <w:r w:rsidRPr="001A62D5">
                <w:rPr>
                  <w:rFonts w:ascii="Arial" w:hAnsi="Arial" w:cs="Arial"/>
                  <w:sz w:val="16"/>
                  <w:rPrChange w:id="29" w:author="Sengottaiyan, Selva" w:date="2013-11-07T09:37:00Z">
                    <w:rPr/>
                  </w:rPrChange>
                </w:rPr>
                <w:t xml:space="preserve">  D_MINKERANGE_</w:t>
              </w:r>
              <w:bookmarkStart w:id="30" w:name="OLE_LINK5"/>
              <w:bookmarkStart w:id="31" w:name="OLE_LINK6"/>
              <w:r w:rsidRPr="001A62D5">
                <w:rPr>
                  <w:rFonts w:ascii="Arial" w:hAnsi="Arial" w:cs="Arial"/>
                  <w:sz w:val="16"/>
                  <w:rPrChange w:id="32" w:author="Sengottaiyan, Selva" w:date="2013-11-07T09:37:00Z">
                    <w:rPr/>
                  </w:rPrChange>
                </w:rPr>
                <w:t>VPRADPS</w:t>
              </w:r>
              <w:bookmarkEnd w:id="30"/>
              <w:bookmarkEnd w:id="31"/>
              <w:r w:rsidRPr="001A62D5">
                <w:rPr>
                  <w:rFonts w:ascii="Arial" w:hAnsi="Arial" w:cs="Arial"/>
                  <w:sz w:val="16"/>
                  <w:rPrChange w:id="33" w:author="Sengottaiyan, Selva" w:date="2013-11-07T09:37:00Z">
                    <w:rPr/>
                  </w:rPrChange>
                </w:rPr>
                <w:t xml:space="preserve">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34" w:author="Sengottaiyan, Selva" w:date="2013-11-07T09:34:00Z"/>
                <w:rFonts w:ascii="Arial" w:hAnsi="Arial" w:cs="Arial"/>
                <w:sz w:val="16"/>
              </w:rPr>
            </w:pPr>
            <w:ins w:id="35"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36" w:author="Sengottaiyan, Selva" w:date="2013-11-07T09:34:00Z"/>
                <w:rFonts w:ascii="Arial" w:hAnsi="Arial" w:cs="Arial"/>
                <w:sz w:val="16"/>
              </w:rPr>
            </w:pPr>
            <w:bookmarkStart w:id="37" w:name="OLE_LINK7"/>
            <w:bookmarkStart w:id="38" w:name="OLE_LINK8"/>
            <w:proofErr w:type="spellStart"/>
            <w:ins w:id="39" w:author="Sengottaiyan, Selva" w:date="2013-11-07T09:38:00Z">
              <w:r>
                <w:rPr>
                  <w:rFonts w:ascii="Arial" w:hAnsi="Arial" w:cs="Arial"/>
                  <w:sz w:val="16"/>
                </w:rPr>
                <w:t>VpRadpS</w:t>
              </w:r>
            </w:ins>
            <w:bookmarkEnd w:id="37"/>
            <w:bookmarkEnd w:id="38"/>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40" w:author="Sengottaiyan, Selva" w:date="2013-11-07T09:34:00Z"/>
                <w:rFonts w:ascii="Arial" w:hAnsi="Arial" w:cs="Arial"/>
                <w:sz w:val="16"/>
              </w:rPr>
            </w:pPr>
            <w:ins w:id="41" w:author="Sengottaiyan, Selva" w:date="2013-11-07T09:39:00Z">
              <w:r w:rsidRPr="003967ED">
                <w:rPr>
                  <w:rFonts w:ascii="Arial" w:hAnsi="Arial" w:cs="Arial"/>
                  <w:sz w:val="16"/>
                  <w:rPrChange w:id="42" w:author="Sengottaiyan, Selva" w:date="2013-11-07T09:39:00Z">
                    <w:rPr/>
                  </w:rPrChange>
                </w:rPr>
                <w:t xml:space="preserve">  0.025f</w:t>
              </w:r>
            </w:ins>
          </w:p>
        </w:tc>
      </w:tr>
      <w:tr w:rsidR="003967ED" w:rsidTr="00F957FA">
        <w:trPr>
          <w:ins w:id="43"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44" w:author="Sengottaiyan, Selva" w:date="2013-11-07T09:34:00Z"/>
                <w:rFonts w:ascii="Arial" w:hAnsi="Arial" w:cs="Arial"/>
                <w:sz w:val="16"/>
              </w:rPr>
            </w:pPr>
            <w:ins w:id="45" w:author="Sengottaiyan, Selva" w:date="2013-11-07T09:37:00Z">
              <w:r w:rsidRPr="001A62D5">
                <w:rPr>
                  <w:rFonts w:ascii="Arial" w:hAnsi="Arial" w:cs="Arial"/>
                  <w:sz w:val="16"/>
                  <w:rPrChange w:id="46" w:author="Sengottaiyan, Selva" w:date="2013-11-07T09:37:00Z">
                    <w:rPr/>
                  </w:rPrChange>
                </w:rPr>
                <w:t xml:space="preserve">  D_MAXKERANGE_VPRADPS_F32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47" w:author="Sengottaiyan, Selva" w:date="2013-11-07T09:34:00Z"/>
                <w:rFonts w:ascii="Arial" w:hAnsi="Arial" w:cs="Arial"/>
                <w:sz w:val="16"/>
              </w:rPr>
            </w:pPr>
            <w:ins w:id="48"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49" w:author="Sengottaiyan, Selva" w:date="2013-11-07T09:34:00Z"/>
                <w:rFonts w:ascii="Arial" w:hAnsi="Arial" w:cs="Arial"/>
                <w:sz w:val="16"/>
              </w:rPr>
            </w:pPr>
            <w:proofErr w:type="spellStart"/>
            <w:ins w:id="50" w:author="Sengottaiyan, Selva" w:date="2013-11-07T09:38:00Z">
              <w:r>
                <w:rPr>
                  <w:rFonts w:ascii="Arial" w:hAnsi="Arial" w:cs="Arial"/>
                  <w:sz w:val="16"/>
                </w:rPr>
                <w:t>VpRadpS</w:t>
              </w:r>
            </w:ins>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51" w:author="Sengottaiyan, Selva" w:date="2013-11-07T09:34:00Z"/>
                <w:rFonts w:ascii="Arial" w:hAnsi="Arial" w:cs="Arial"/>
                <w:sz w:val="16"/>
              </w:rPr>
            </w:pPr>
            <w:ins w:id="52" w:author="Sengottaiyan, Selva" w:date="2013-11-07T09:39:00Z">
              <w:r w:rsidRPr="003967ED">
                <w:rPr>
                  <w:rFonts w:ascii="Arial" w:hAnsi="Arial" w:cs="Arial"/>
                  <w:sz w:val="16"/>
                  <w:rPrChange w:id="53" w:author="Sengottaiyan, Selva" w:date="2013-11-07T09:39:00Z">
                    <w:rPr/>
                  </w:rPrChange>
                </w:rPr>
                <w:t xml:space="preserve"> 0.075f</w:t>
              </w:r>
            </w:ins>
          </w:p>
        </w:tc>
      </w:tr>
      <w:tr w:rsidR="003967ED" w:rsidTr="00F957FA">
        <w:trPr>
          <w:ins w:id="54"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55" w:author="Sengottaiyan, Selva" w:date="2013-11-07T09:34:00Z"/>
                <w:rFonts w:ascii="Arial" w:hAnsi="Arial" w:cs="Arial"/>
                <w:sz w:val="16"/>
              </w:rPr>
            </w:pPr>
            <w:ins w:id="56" w:author="Sengottaiyan, Selva" w:date="2013-11-07T09:37:00Z">
              <w:r w:rsidRPr="001A62D5">
                <w:rPr>
                  <w:rFonts w:ascii="Arial" w:hAnsi="Arial" w:cs="Arial"/>
                  <w:sz w:val="16"/>
                  <w:rPrChange w:id="57" w:author="Sengottaiyan, Selva" w:date="2013-11-07T09:37:00Z">
                    <w:rPr/>
                  </w:rPrChange>
                </w:rPr>
                <w:t xml:space="preserve">  D_CUTEMPESTLOLMT_DEGC_F32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58" w:author="Sengottaiyan, Selva" w:date="2013-11-07T09:34:00Z"/>
                <w:rFonts w:ascii="Arial" w:hAnsi="Arial" w:cs="Arial"/>
                <w:sz w:val="16"/>
              </w:rPr>
            </w:pPr>
            <w:ins w:id="59"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60" w:author="Sengottaiyan, Selva" w:date="2013-11-07T09:34:00Z"/>
                <w:rFonts w:ascii="Arial" w:hAnsi="Arial" w:cs="Arial"/>
                <w:sz w:val="16"/>
              </w:rPr>
            </w:pPr>
            <w:bookmarkStart w:id="61" w:name="OLE_LINK9"/>
            <w:bookmarkStart w:id="62" w:name="OLE_LINK10"/>
            <w:proofErr w:type="spellStart"/>
            <w:ins w:id="63" w:author="Sengottaiyan, Selva" w:date="2013-11-07T09:38:00Z">
              <w:r>
                <w:rPr>
                  <w:rFonts w:ascii="Arial" w:hAnsi="Arial" w:cs="Arial"/>
                  <w:sz w:val="16"/>
                </w:rPr>
                <w:t>DegC</w:t>
              </w:r>
            </w:ins>
            <w:bookmarkEnd w:id="61"/>
            <w:bookmarkEnd w:id="62"/>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64" w:author="Sengottaiyan, Selva" w:date="2013-11-07T09:34:00Z"/>
                <w:rFonts w:ascii="Arial" w:hAnsi="Arial" w:cs="Arial"/>
                <w:sz w:val="16"/>
              </w:rPr>
            </w:pPr>
            <w:ins w:id="65" w:author="Sengottaiyan, Selva" w:date="2013-11-07T09:39:00Z">
              <w:r w:rsidRPr="003967ED">
                <w:rPr>
                  <w:rFonts w:ascii="Arial" w:hAnsi="Arial" w:cs="Arial"/>
                  <w:sz w:val="16"/>
                  <w:rPrChange w:id="66" w:author="Sengottaiyan, Selva" w:date="2013-11-07T09:39:00Z">
                    <w:rPr/>
                  </w:rPrChange>
                </w:rPr>
                <w:t>(-50.0f)</w:t>
              </w:r>
            </w:ins>
          </w:p>
        </w:tc>
      </w:tr>
      <w:tr w:rsidR="003967ED" w:rsidTr="00F957FA">
        <w:trPr>
          <w:ins w:id="67"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68" w:author="Sengottaiyan, Selva" w:date="2013-11-07T09:34:00Z"/>
                <w:rFonts w:ascii="Arial" w:hAnsi="Arial" w:cs="Arial"/>
                <w:sz w:val="16"/>
              </w:rPr>
            </w:pPr>
            <w:ins w:id="69" w:author="Sengottaiyan, Selva" w:date="2013-11-07T09:37:00Z">
              <w:r w:rsidRPr="001A62D5">
                <w:rPr>
                  <w:rFonts w:ascii="Arial" w:hAnsi="Arial" w:cs="Arial"/>
                  <w:sz w:val="16"/>
                  <w:rPrChange w:id="70" w:author="Sengottaiyan, Selva" w:date="2013-11-07T09:37:00Z">
                    <w:rPr/>
                  </w:rPrChange>
                </w:rPr>
                <w:t xml:space="preserve">  D_CUTEMPESTHILMT_DEGC_F32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71" w:author="Sengottaiyan, Selva" w:date="2013-11-07T09:34:00Z"/>
                <w:rFonts w:ascii="Arial" w:hAnsi="Arial" w:cs="Arial"/>
                <w:sz w:val="16"/>
              </w:rPr>
            </w:pPr>
            <w:ins w:id="72"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73" w:author="Sengottaiyan, Selva" w:date="2013-11-07T09:34:00Z"/>
                <w:rFonts w:ascii="Arial" w:hAnsi="Arial" w:cs="Arial"/>
                <w:sz w:val="16"/>
              </w:rPr>
            </w:pPr>
            <w:proofErr w:type="spellStart"/>
            <w:ins w:id="74" w:author="Sengottaiyan, Selva" w:date="2013-11-07T09:38:00Z">
              <w:r w:rsidRPr="00C52D15">
                <w:rPr>
                  <w:rFonts w:ascii="Arial" w:hAnsi="Arial" w:cs="Arial"/>
                  <w:sz w:val="16"/>
                </w:rPr>
                <w:t>DegC</w:t>
              </w:r>
            </w:ins>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75" w:author="Sengottaiyan, Selva" w:date="2013-11-07T09:34:00Z"/>
                <w:rFonts w:ascii="Arial" w:hAnsi="Arial" w:cs="Arial"/>
                <w:sz w:val="16"/>
              </w:rPr>
            </w:pPr>
            <w:ins w:id="76" w:author="Sengottaiyan, Selva" w:date="2013-11-07T09:39:00Z">
              <w:r w:rsidRPr="003967ED">
                <w:rPr>
                  <w:rFonts w:ascii="Arial" w:hAnsi="Arial" w:cs="Arial"/>
                  <w:sz w:val="16"/>
                  <w:rPrChange w:id="77" w:author="Sengottaiyan, Selva" w:date="2013-11-07T09:39:00Z">
                    <w:rPr/>
                  </w:rPrChange>
                </w:rPr>
                <w:t xml:space="preserve"> 300.0f</w:t>
              </w:r>
            </w:ins>
          </w:p>
        </w:tc>
      </w:tr>
      <w:tr w:rsidR="003967ED" w:rsidTr="00F957FA">
        <w:trPr>
          <w:ins w:id="78"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79" w:author="Sengottaiyan, Selva" w:date="2013-11-07T09:34:00Z"/>
                <w:rFonts w:ascii="Arial" w:hAnsi="Arial" w:cs="Arial"/>
                <w:sz w:val="16"/>
              </w:rPr>
            </w:pPr>
            <w:ins w:id="80" w:author="Sengottaiyan, Selva" w:date="2013-11-07T09:37:00Z">
              <w:r w:rsidRPr="001A62D5">
                <w:rPr>
                  <w:rFonts w:ascii="Arial" w:hAnsi="Arial" w:cs="Arial"/>
                  <w:sz w:val="16"/>
                  <w:rPrChange w:id="81" w:author="Sengottaiyan, Selva" w:date="2013-11-07T09:37:00Z">
                    <w:rPr/>
                  </w:rPrChange>
                </w:rPr>
                <w:t xml:space="preserve">  D_MAGTEMPESTLOLMT_DEGC_F32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82" w:author="Sengottaiyan, Selva" w:date="2013-11-07T09:34:00Z"/>
                <w:rFonts w:ascii="Arial" w:hAnsi="Arial" w:cs="Arial"/>
                <w:sz w:val="16"/>
              </w:rPr>
            </w:pPr>
            <w:ins w:id="83"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84" w:author="Sengottaiyan, Selva" w:date="2013-11-07T09:34:00Z"/>
                <w:rFonts w:ascii="Arial" w:hAnsi="Arial" w:cs="Arial"/>
                <w:sz w:val="16"/>
              </w:rPr>
            </w:pPr>
            <w:proofErr w:type="spellStart"/>
            <w:ins w:id="85" w:author="Sengottaiyan, Selva" w:date="2013-11-07T09:38:00Z">
              <w:r w:rsidRPr="00C52D15">
                <w:rPr>
                  <w:rFonts w:ascii="Arial" w:hAnsi="Arial" w:cs="Arial"/>
                  <w:sz w:val="16"/>
                </w:rPr>
                <w:t>DegC</w:t>
              </w:r>
            </w:ins>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86" w:author="Sengottaiyan, Selva" w:date="2013-11-07T09:34:00Z"/>
                <w:rFonts w:ascii="Arial" w:hAnsi="Arial" w:cs="Arial"/>
                <w:sz w:val="16"/>
              </w:rPr>
            </w:pPr>
            <w:ins w:id="87" w:author="Sengottaiyan, Selva" w:date="2013-11-07T09:39:00Z">
              <w:r w:rsidRPr="003967ED">
                <w:rPr>
                  <w:rFonts w:ascii="Arial" w:hAnsi="Arial" w:cs="Arial"/>
                  <w:sz w:val="16"/>
                  <w:rPrChange w:id="88" w:author="Sengottaiyan, Selva" w:date="2013-11-07T09:39:00Z">
                    <w:rPr/>
                  </w:rPrChange>
                </w:rPr>
                <w:t>(-50.0f)</w:t>
              </w:r>
            </w:ins>
          </w:p>
        </w:tc>
      </w:tr>
      <w:tr w:rsidR="003967ED" w:rsidTr="00F957FA">
        <w:trPr>
          <w:ins w:id="89"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90" w:author="Sengottaiyan, Selva" w:date="2013-11-07T09:34:00Z"/>
                <w:rFonts w:ascii="Arial" w:hAnsi="Arial" w:cs="Arial"/>
                <w:sz w:val="16"/>
              </w:rPr>
            </w:pPr>
            <w:ins w:id="91" w:author="Sengottaiyan, Selva" w:date="2013-11-07T09:37:00Z">
              <w:r w:rsidRPr="001A62D5">
                <w:rPr>
                  <w:rFonts w:ascii="Arial" w:hAnsi="Arial" w:cs="Arial"/>
                  <w:sz w:val="16"/>
                  <w:rPrChange w:id="92" w:author="Sengottaiyan, Selva" w:date="2013-11-07T09:37:00Z">
                    <w:rPr/>
                  </w:rPrChange>
                </w:rPr>
                <w:t xml:space="preserve">  D_MAGTEMPESTHILMT_DEGC_F32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93" w:author="Sengottaiyan, Selva" w:date="2013-11-07T09:34:00Z"/>
                <w:rFonts w:ascii="Arial" w:hAnsi="Arial" w:cs="Arial"/>
                <w:sz w:val="16"/>
              </w:rPr>
            </w:pPr>
            <w:ins w:id="94" w:author="Sengottaiyan, Selva" w:date="2013-11-07T09:34: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95" w:author="Sengottaiyan, Selva" w:date="2013-11-07T09:34:00Z"/>
                <w:rFonts w:ascii="Arial" w:hAnsi="Arial" w:cs="Arial"/>
                <w:sz w:val="16"/>
              </w:rPr>
            </w:pPr>
            <w:proofErr w:type="spellStart"/>
            <w:ins w:id="96" w:author="Sengottaiyan, Selva" w:date="2013-11-07T09:38:00Z">
              <w:r w:rsidRPr="00C52D15">
                <w:rPr>
                  <w:rFonts w:ascii="Arial" w:hAnsi="Arial" w:cs="Arial"/>
                  <w:sz w:val="16"/>
                </w:rPr>
                <w:t>DegC</w:t>
              </w:r>
            </w:ins>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97" w:author="Sengottaiyan, Selva" w:date="2013-11-07T09:34:00Z"/>
                <w:rFonts w:ascii="Arial" w:hAnsi="Arial" w:cs="Arial"/>
                <w:sz w:val="16"/>
              </w:rPr>
            </w:pPr>
            <w:ins w:id="98" w:author="Sengottaiyan, Selva" w:date="2013-11-07T09:39:00Z">
              <w:r w:rsidRPr="003967ED">
                <w:rPr>
                  <w:rFonts w:ascii="Arial" w:hAnsi="Arial" w:cs="Arial"/>
                  <w:sz w:val="16"/>
                  <w:rPrChange w:id="99" w:author="Sengottaiyan, Selva" w:date="2013-11-07T09:39:00Z">
                    <w:rPr/>
                  </w:rPrChange>
                </w:rPr>
                <w:t xml:space="preserve"> 200.0f</w:t>
              </w:r>
            </w:ins>
          </w:p>
        </w:tc>
      </w:tr>
      <w:tr w:rsidR="003967ED" w:rsidTr="00F957FA">
        <w:trPr>
          <w:ins w:id="100" w:author="Sengottaiyan, Selva" w:date="2013-11-07T09:34: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101" w:author="Sengottaiyan, Selva" w:date="2013-11-07T09:34:00Z"/>
                <w:rFonts w:ascii="Arial" w:hAnsi="Arial" w:cs="Arial"/>
                <w:sz w:val="16"/>
              </w:rPr>
            </w:pPr>
            <w:ins w:id="102" w:author="Sengottaiyan, Selva" w:date="2013-11-07T09:37:00Z">
              <w:r w:rsidRPr="001A62D5">
                <w:rPr>
                  <w:rFonts w:ascii="Arial" w:hAnsi="Arial" w:cs="Arial"/>
                  <w:sz w:val="16"/>
                  <w:rPrChange w:id="103" w:author="Sengottaiyan, Selva" w:date="2013-11-07T09:37:00Z">
                    <w:rPr/>
                  </w:rPrChange>
                </w:rPr>
                <w:t xml:space="preserve">  D_SITEMPESTLOLMT_DEGC_F32              </w:t>
              </w:r>
            </w:ins>
          </w:p>
        </w:tc>
        <w:tc>
          <w:tcPr>
            <w:tcW w:w="1680" w:type="dxa"/>
            <w:tcBorders>
              <w:top w:val="single" w:sz="6" w:space="0" w:color="auto"/>
              <w:left w:val="single" w:sz="6" w:space="0" w:color="auto"/>
              <w:bottom w:val="single" w:sz="6" w:space="0" w:color="auto"/>
              <w:right w:val="single" w:sz="6" w:space="0" w:color="auto"/>
            </w:tcBorders>
          </w:tcPr>
          <w:p w:rsidR="003967ED" w:rsidRPr="00751237" w:rsidRDefault="003967ED" w:rsidP="00E15A70">
            <w:pPr>
              <w:spacing w:before="60"/>
              <w:rPr>
                <w:ins w:id="104" w:author="Sengottaiyan, Selva" w:date="2013-11-07T09:34:00Z"/>
                <w:rFonts w:ascii="Arial" w:hAnsi="Arial" w:cs="Arial"/>
                <w:sz w:val="16"/>
              </w:rPr>
            </w:pPr>
            <w:bookmarkStart w:id="105" w:name="OLE_LINK2"/>
            <w:ins w:id="106" w:author="Sengottaiyan, Selva" w:date="2013-11-07T09:34:00Z">
              <w:r w:rsidRPr="00D775D6">
                <w:rPr>
                  <w:rFonts w:ascii="Arial" w:hAnsi="Arial" w:cs="Arial"/>
                  <w:sz w:val="16"/>
                </w:rPr>
                <w:t>single precision float</w:t>
              </w:r>
              <w:bookmarkEnd w:id="105"/>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107" w:author="Sengottaiyan, Selva" w:date="2013-11-07T09:34:00Z"/>
                <w:rFonts w:ascii="Arial" w:hAnsi="Arial" w:cs="Arial"/>
                <w:sz w:val="16"/>
              </w:rPr>
            </w:pPr>
            <w:proofErr w:type="spellStart"/>
            <w:ins w:id="108" w:author="Sengottaiyan, Selva" w:date="2013-11-07T09:38:00Z">
              <w:r w:rsidRPr="00C52D15">
                <w:rPr>
                  <w:rFonts w:ascii="Arial" w:hAnsi="Arial" w:cs="Arial"/>
                  <w:sz w:val="16"/>
                </w:rPr>
                <w:t>DegC</w:t>
              </w:r>
            </w:ins>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109" w:author="Sengottaiyan, Selva" w:date="2013-11-07T09:34:00Z"/>
                <w:rFonts w:ascii="Arial" w:hAnsi="Arial" w:cs="Arial"/>
                <w:sz w:val="16"/>
              </w:rPr>
            </w:pPr>
            <w:ins w:id="110" w:author="Sengottaiyan, Selva" w:date="2013-11-07T09:39:00Z">
              <w:r w:rsidRPr="003967ED">
                <w:rPr>
                  <w:rFonts w:ascii="Arial" w:hAnsi="Arial" w:cs="Arial"/>
                  <w:sz w:val="16"/>
                  <w:rPrChange w:id="111" w:author="Sengottaiyan, Selva" w:date="2013-11-07T09:39:00Z">
                    <w:rPr/>
                  </w:rPrChange>
                </w:rPr>
                <w:t xml:space="preserve"> (-50.0f)</w:t>
              </w:r>
            </w:ins>
          </w:p>
        </w:tc>
      </w:tr>
      <w:tr w:rsidR="003967ED" w:rsidTr="00F957FA">
        <w:trPr>
          <w:ins w:id="112" w:author="Sengottaiyan, Selva" w:date="2013-11-07T09:37:00Z"/>
        </w:trPr>
        <w:tc>
          <w:tcPr>
            <w:tcW w:w="3888" w:type="dxa"/>
            <w:tcBorders>
              <w:top w:val="single" w:sz="6" w:space="0" w:color="auto"/>
              <w:left w:val="single" w:sz="6" w:space="0" w:color="auto"/>
              <w:bottom w:val="single" w:sz="6" w:space="0" w:color="auto"/>
              <w:right w:val="single" w:sz="6" w:space="0" w:color="auto"/>
            </w:tcBorders>
          </w:tcPr>
          <w:p w:rsidR="003967ED" w:rsidRPr="00AD7235" w:rsidRDefault="003967ED" w:rsidP="00F957FA">
            <w:pPr>
              <w:spacing w:before="60"/>
              <w:rPr>
                <w:ins w:id="113" w:author="Sengottaiyan, Selva" w:date="2013-11-07T09:37:00Z"/>
                <w:rFonts w:ascii="Arial" w:hAnsi="Arial" w:cs="Arial"/>
                <w:sz w:val="16"/>
              </w:rPr>
            </w:pPr>
            <w:ins w:id="114" w:author="Sengottaiyan, Selva" w:date="2013-11-07T09:37:00Z">
              <w:r w:rsidRPr="001A62D5">
                <w:rPr>
                  <w:rFonts w:ascii="Arial" w:hAnsi="Arial" w:cs="Arial"/>
                  <w:sz w:val="16"/>
                  <w:rPrChange w:id="115" w:author="Sengottaiyan, Selva" w:date="2013-11-07T09:37:00Z">
                    <w:rPr/>
                  </w:rPrChange>
                </w:rPr>
                <w:t xml:space="preserve">  D_SITEMPESTHILMT_DEGC_F32 </w:t>
              </w:r>
            </w:ins>
          </w:p>
        </w:tc>
        <w:tc>
          <w:tcPr>
            <w:tcW w:w="1680" w:type="dxa"/>
            <w:tcBorders>
              <w:top w:val="single" w:sz="6" w:space="0" w:color="auto"/>
              <w:left w:val="single" w:sz="6" w:space="0" w:color="auto"/>
              <w:bottom w:val="single" w:sz="6" w:space="0" w:color="auto"/>
              <w:right w:val="single" w:sz="6" w:space="0" w:color="auto"/>
            </w:tcBorders>
          </w:tcPr>
          <w:p w:rsidR="003967ED" w:rsidRPr="00D775D6" w:rsidRDefault="003967ED" w:rsidP="00E15A70">
            <w:pPr>
              <w:spacing w:before="60"/>
              <w:rPr>
                <w:ins w:id="116" w:author="Sengottaiyan, Selva" w:date="2013-11-07T09:37:00Z"/>
                <w:rFonts w:ascii="Arial" w:hAnsi="Arial" w:cs="Arial"/>
                <w:sz w:val="16"/>
              </w:rPr>
            </w:pPr>
            <w:ins w:id="117" w:author="Sengottaiyan, Selva" w:date="2013-11-07T09:37:00Z">
              <w:r w:rsidRPr="00D775D6">
                <w:rPr>
                  <w:rFonts w:ascii="Arial" w:hAnsi="Arial" w:cs="Arial"/>
                  <w:sz w:val="16"/>
                </w:rPr>
                <w:t>single precision float</w:t>
              </w:r>
            </w:ins>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118" w:author="Sengottaiyan, Selva" w:date="2013-11-07T09:37:00Z"/>
                <w:rFonts w:ascii="Arial" w:hAnsi="Arial" w:cs="Arial"/>
                <w:sz w:val="16"/>
              </w:rPr>
            </w:pPr>
            <w:proofErr w:type="spellStart"/>
            <w:ins w:id="119" w:author="Sengottaiyan, Selva" w:date="2013-11-07T09:38:00Z">
              <w:r w:rsidRPr="00C52D15">
                <w:rPr>
                  <w:rFonts w:ascii="Arial" w:hAnsi="Arial" w:cs="Arial"/>
                  <w:sz w:val="16"/>
                </w:rPr>
                <w:t>DegC</w:t>
              </w:r>
            </w:ins>
            <w:proofErr w:type="spellEnd"/>
          </w:p>
        </w:tc>
        <w:tc>
          <w:tcPr>
            <w:tcW w:w="1680" w:type="dxa"/>
            <w:tcBorders>
              <w:top w:val="single" w:sz="6" w:space="0" w:color="auto"/>
              <w:left w:val="single" w:sz="6" w:space="0" w:color="auto"/>
              <w:bottom w:val="single" w:sz="6" w:space="0" w:color="auto"/>
              <w:right w:val="single" w:sz="6" w:space="0" w:color="auto"/>
            </w:tcBorders>
          </w:tcPr>
          <w:p w:rsidR="003967ED" w:rsidRDefault="003967ED" w:rsidP="00F957FA">
            <w:pPr>
              <w:spacing w:before="60"/>
              <w:rPr>
                <w:ins w:id="120" w:author="Sengottaiyan, Selva" w:date="2013-11-07T09:37:00Z"/>
                <w:rFonts w:ascii="Arial" w:hAnsi="Arial" w:cs="Arial"/>
                <w:sz w:val="16"/>
              </w:rPr>
            </w:pPr>
            <w:ins w:id="121" w:author="Sengottaiyan, Selva" w:date="2013-11-07T09:39:00Z">
              <w:r w:rsidRPr="003967ED">
                <w:rPr>
                  <w:rFonts w:ascii="Arial" w:hAnsi="Arial" w:cs="Arial"/>
                  <w:sz w:val="16"/>
                  <w:rPrChange w:id="122" w:author="Sengottaiyan, Selva" w:date="2013-11-07T09:39:00Z">
                    <w:rPr/>
                  </w:rPrChange>
                </w:rPr>
                <w:t xml:space="preserve"> 150.0f</w:t>
              </w:r>
            </w:ins>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Pr="00A76212" w:rsidRDefault="004A781C">
            <w:pPr>
              <w:spacing w:before="60"/>
              <w:rPr>
                <w:rFonts w:ascii="Arial" w:hAnsi="Arial" w:cs="Arial"/>
                <w:color w:val="FF0000"/>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7F4CC8" w:rsidP="008B3E94">
      <w:pPr>
        <w:numPr>
          <w:ilvl w:val="0"/>
          <w:numId w:val="5"/>
        </w:numPr>
        <w:spacing w:after="0"/>
      </w:pPr>
      <w:proofErr w:type="spellStart"/>
      <w:r w:rsidRPr="007F4CC8">
        <w:t>FPM_InitFixedPoint_m</w:t>
      </w:r>
      <w:proofErr w:type="spellEnd"/>
    </w:p>
    <w:p w:rsidR="005D5FE4" w:rsidRDefault="007F4CC8" w:rsidP="008B3E94">
      <w:pPr>
        <w:numPr>
          <w:ilvl w:val="0"/>
          <w:numId w:val="5"/>
        </w:numPr>
        <w:spacing w:after="0"/>
      </w:pPr>
      <w:r w:rsidRPr="007F4CC8">
        <w:t>Abs_f32_m</w:t>
      </w:r>
    </w:p>
    <w:p w:rsidR="007F4CC8" w:rsidRDefault="007F4CC8" w:rsidP="008B3E94">
      <w:pPr>
        <w:numPr>
          <w:ilvl w:val="0"/>
          <w:numId w:val="5"/>
        </w:numPr>
        <w:spacing w:after="0"/>
      </w:pPr>
      <w:proofErr w:type="spellStart"/>
      <w:r w:rsidRPr="007F4CC8">
        <w:t>Limit_m</w:t>
      </w:r>
      <w:proofErr w:type="spellEnd"/>
    </w:p>
    <w:p w:rsidR="007F4CC8" w:rsidRDefault="007F4CC8" w:rsidP="008B3E94">
      <w:pPr>
        <w:numPr>
          <w:ilvl w:val="0"/>
          <w:numId w:val="5"/>
        </w:numPr>
        <w:spacing w:after="0"/>
      </w:pPr>
      <w:proofErr w:type="spellStart"/>
      <w:r w:rsidRPr="007F4CC8">
        <w:t>FPM_FloatToFixed_m</w:t>
      </w:r>
      <w:proofErr w:type="spellEnd"/>
    </w:p>
    <w:p w:rsidR="007F4CC8" w:rsidRDefault="007F4CC8" w:rsidP="008B3E94">
      <w:pPr>
        <w:numPr>
          <w:ilvl w:val="0"/>
          <w:numId w:val="5"/>
        </w:numPr>
        <w:spacing w:after="0"/>
      </w:pPr>
      <w:proofErr w:type="spellStart"/>
      <w:r w:rsidRPr="007F4CC8">
        <w:t>TableSize_m</w:t>
      </w:r>
      <w:proofErr w:type="spellEnd"/>
    </w:p>
    <w:p w:rsidR="007F4CC8" w:rsidRDefault="007F4CC8" w:rsidP="008B3E94">
      <w:pPr>
        <w:numPr>
          <w:ilvl w:val="0"/>
          <w:numId w:val="5"/>
        </w:numPr>
        <w:spacing w:after="0"/>
      </w:pPr>
      <w:proofErr w:type="spellStart"/>
      <w:r w:rsidRPr="007F4CC8">
        <w:t>FPM_FixedToFloat_m</w:t>
      </w:r>
      <w:proofErr w:type="spellEnd"/>
    </w:p>
    <w:p w:rsidR="007F4CC8" w:rsidRDefault="007F4CC8" w:rsidP="0005183F">
      <w:pPr>
        <w:numPr>
          <w:ilvl w:val="0"/>
          <w:numId w:val="5"/>
        </w:numPr>
        <w:spacing w:after="0"/>
      </w:pPr>
      <w:r w:rsidRPr="007F4CC8">
        <w:t>IntplVarXY_u16_u16Xu16Y_Cnt</w:t>
      </w:r>
    </w:p>
    <w:p w:rsidR="00A94216" w:rsidRDefault="00A94216" w:rsidP="0005183F">
      <w:pPr>
        <w:numPr>
          <w:ilvl w:val="0"/>
          <w:numId w:val="5"/>
        </w:numPr>
        <w:spacing w:after="0"/>
      </w:pPr>
      <w:r w:rsidRPr="00A94216">
        <w:t>BilinearXYM_u16_u16Xu16YM_Cnt</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DC7E08">
      <w:pPr>
        <w:numPr>
          <w:ilvl w:val="0"/>
          <w:numId w:val="10"/>
        </w:numPr>
        <w:spacing w:after="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1B60DF" w:rsidP="001B60DF">
      <w:pPr>
        <w:spacing w:after="0"/>
      </w:pPr>
    </w:p>
    <w:p w:rsidR="001B60DF" w:rsidRDefault="0005183F"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8B3E94" w:rsidRDefault="008B3E94" w:rsidP="008B3E94">
      <w:pPr>
        <w:pStyle w:val="Heading3"/>
      </w:pPr>
      <w:r>
        <w:t>Local Function #1</w:t>
      </w:r>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3735"/>
        <w:gridCol w:w="1052"/>
        <w:gridCol w:w="820"/>
        <w:gridCol w:w="750"/>
        <w:gridCol w:w="600"/>
      </w:tblGrid>
      <w:tr w:rsidR="003C3929" w:rsidTr="00E85FEF">
        <w:tc>
          <w:tcPr>
            <w:tcW w:w="1981" w:type="dxa"/>
          </w:tcPr>
          <w:p w:rsidR="00F957FA" w:rsidRDefault="00F957FA" w:rsidP="00F957FA">
            <w:pPr>
              <w:spacing w:before="60"/>
              <w:rPr>
                <w:rFonts w:ascii="Arial" w:hAnsi="Arial" w:cs="Arial"/>
                <w:b/>
                <w:bCs/>
                <w:sz w:val="16"/>
              </w:rPr>
            </w:pPr>
            <w:r>
              <w:rPr>
                <w:rFonts w:ascii="Arial" w:hAnsi="Arial" w:cs="Arial"/>
                <w:b/>
                <w:bCs/>
                <w:sz w:val="16"/>
              </w:rPr>
              <w:t>Function Name</w:t>
            </w:r>
          </w:p>
        </w:tc>
        <w:tc>
          <w:tcPr>
            <w:tcW w:w="3735" w:type="dxa"/>
          </w:tcPr>
          <w:p w:rsidR="00F957FA" w:rsidRDefault="005A7D1C" w:rsidP="00F957FA">
            <w:pPr>
              <w:spacing w:before="60"/>
              <w:rPr>
                <w:rFonts w:ascii="Arial" w:hAnsi="Arial" w:cs="Arial"/>
                <w:sz w:val="16"/>
              </w:rPr>
            </w:pPr>
            <w:r>
              <w:rPr>
                <w:rFonts w:ascii="Arial" w:hAnsi="Arial" w:cs="Arial"/>
                <w:sz w:val="16"/>
              </w:rPr>
              <w:t>None</w:t>
            </w:r>
          </w:p>
        </w:tc>
        <w:tc>
          <w:tcPr>
            <w:tcW w:w="1052"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Type</w:t>
            </w:r>
          </w:p>
        </w:tc>
        <w:tc>
          <w:tcPr>
            <w:tcW w:w="82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Min</w:t>
            </w:r>
          </w:p>
        </w:tc>
        <w:tc>
          <w:tcPr>
            <w:tcW w:w="750" w:type="dxa"/>
            <w:shd w:val="pct30" w:color="FFFF00" w:fill="auto"/>
          </w:tcPr>
          <w:p w:rsidR="00F957FA" w:rsidRDefault="00F957FA" w:rsidP="00F957FA">
            <w:pPr>
              <w:spacing w:before="60"/>
              <w:jc w:val="center"/>
              <w:rPr>
                <w:rFonts w:ascii="Arial" w:hAnsi="Arial" w:cs="Arial"/>
                <w:sz w:val="16"/>
              </w:rPr>
            </w:pPr>
            <w:r>
              <w:rPr>
                <w:rFonts w:ascii="Arial" w:hAnsi="Arial" w:cs="Arial"/>
                <w:sz w:val="16"/>
              </w:rPr>
              <w:t>Max</w:t>
            </w:r>
          </w:p>
        </w:tc>
        <w:tc>
          <w:tcPr>
            <w:tcW w:w="600" w:type="dxa"/>
            <w:tcBorders>
              <w:bottom w:val="single" w:sz="4" w:space="0" w:color="auto"/>
            </w:tcBorders>
            <w:shd w:val="pct30" w:color="FFFF00" w:fill="auto"/>
          </w:tcPr>
          <w:p w:rsidR="00F957FA" w:rsidRDefault="00F957FA" w:rsidP="00F957F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3C3929" w:rsidTr="00E85FEF">
        <w:tc>
          <w:tcPr>
            <w:tcW w:w="1981" w:type="dxa"/>
          </w:tcPr>
          <w:p w:rsidR="00F957FA" w:rsidRDefault="00F957FA" w:rsidP="00F957FA">
            <w:pPr>
              <w:spacing w:before="60"/>
              <w:rPr>
                <w:rFonts w:ascii="Arial" w:hAnsi="Arial" w:cs="Arial"/>
                <w:b/>
                <w:bCs/>
                <w:sz w:val="16"/>
              </w:rPr>
            </w:pPr>
            <w:r>
              <w:rPr>
                <w:rFonts w:ascii="Arial" w:hAnsi="Arial" w:cs="Arial"/>
                <w:b/>
                <w:bCs/>
                <w:sz w:val="16"/>
              </w:rPr>
              <w:t xml:space="preserve">Arguments Passed </w:t>
            </w:r>
          </w:p>
        </w:tc>
        <w:tc>
          <w:tcPr>
            <w:tcW w:w="3735" w:type="dxa"/>
          </w:tcPr>
          <w:p w:rsidR="00F957FA" w:rsidRDefault="00F957FA" w:rsidP="00F957FA">
            <w:pPr>
              <w:spacing w:before="60"/>
              <w:rPr>
                <w:rFonts w:ascii="Arial" w:hAnsi="Arial" w:cs="Arial"/>
                <w:sz w:val="16"/>
              </w:rPr>
            </w:pPr>
          </w:p>
        </w:tc>
        <w:tc>
          <w:tcPr>
            <w:tcW w:w="1052" w:type="dxa"/>
          </w:tcPr>
          <w:p w:rsidR="00F957FA" w:rsidRDefault="00F957FA" w:rsidP="00F957FA">
            <w:pPr>
              <w:spacing w:before="60"/>
              <w:rPr>
                <w:rFonts w:ascii="Arial" w:hAnsi="Arial" w:cs="Arial"/>
                <w:sz w:val="16"/>
              </w:rPr>
            </w:pPr>
          </w:p>
        </w:tc>
        <w:tc>
          <w:tcPr>
            <w:tcW w:w="820" w:type="dxa"/>
          </w:tcPr>
          <w:p w:rsidR="00F957FA" w:rsidRDefault="00F957FA" w:rsidP="00F957FA">
            <w:pPr>
              <w:spacing w:before="60"/>
              <w:rPr>
                <w:rFonts w:ascii="Arial" w:hAnsi="Arial" w:cs="Arial"/>
                <w:sz w:val="16"/>
              </w:rPr>
            </w:pPr>
          </w:p>
        </w:tc>
        <w:tc>
          <w:tcPr>
            <w:tcW w:w="750" w:type="dxa"/>
          </w:tcPr>
          <w:p w:rsidR="00F957FA" w:rsidRDefault="00F957FA" w:rsidP="00F957FA">
            <w:pPr>
              <w:spacing w:before="60"/>
              <w:rPr>
                <w:rFonts w:ascii="Arial" w:hAnsi="Arial" w:cs="Arial"/>
                <w:sz w:val="16"/>
              </w:rPr>
            </w:pPr>
          </w:p>
        </w:tc>
        <w:tc>
          <w:tcPr>
            <w:tcW w:w="600" w:type="dxa"/>
            <w:shd w:val="pct15" w:color="auto" w:fill="auto"/>
          </w:tcPr>
          <w:p w:rsidR="00F957FA" w:rsidRDefault="00F957FA" w:rsidP="00F957FA">
            <w:pPr>
              <w:spacing w:before="60"/>
              <w:rPr>
                <w:rFonts w:ascii="Arial" w:hAnsi="Arial" w:cs="Arial"/>
                <w:sz w:val="16"/>
              </w:rPr>
            </w:pPr>
          </w:p>
        </w:tc>
      </w:tr>
      <w:tr w:rsidR="003C3929" w:rsidTr="00E85FEF">
        <w:tc>
          <w:tcPr>
            <w:tcW w:w="1981" w:type="dxa"/>
          </w:tcPr>
          <w:p w:rsidR="00F957FA" w:rsidRDefault="00F957FA" w:rsidP="00F957FA">
            <w:pPr>
              <w:spacing w:before="60"/>
              <w:rPr>
                <w:rFonts w:ascii="Arial" w:hAnsi="Arial" w:cs="Arial"/>
                <w:b/>
                <w:bCs/>
                <w:sz w:val="16"/>
              </w:rPr>
            </w:pPr>
            <w:r>
              <w:rPr>
                <w:rFonts w:ascii="Arial" w:hAnsi="Arial" w:cs="Arial"/>
                <w:b/>
                <w:bCs/>
                <w:sz w:val="16"/>
              </w:rPr>
              <w:t>Return Value</w:t>
            </w:r>
          </w:p>
        </w:tc>
        <w:tc>
          <w:tcPr>
            <w:tcW w:w="3735" w:type="dxa"/>
          </w:tcPr>
          <w:p w:rsidR="00F957FA" w:rsidRDefault="00F957FA" w:rsidP="00F957FA">
            <w:pPr>
              <w:spacing w:before="60"/>
              <w:rPr>
                <w:rFonts w:ascii="Arial" w:hAnsi="Arial" w:cs="Arial"/>
                <w:sz w:val="16"/>
              </w:rPr>
            </w:pPr>
          </w:p>
        </w:tc>
        <w:tc>
          <w:tcPr>
            <w:tcW w:w="1052" w:type="dxa"/>
          </w:tcPr>
          <w:p w:rsidR="00F957FA" w:rsidRDefault="00F957FA" w:rsidP="00F957FA">
            <w:pPr>
              <w:spacing w:before="60"/>
              <w:rPr>
                <w:rFonts w:ascii="Arial" w:hAnsi="Arial" w:cs="Arial"/>
                <w:sz w:val="16"/>
              </w:rPr>
            </w:pPr>
          </w:p>
        </w:tc>
        <w:tc>
          <w:tcPr>
            <w:tcW w:w="820" w:type="dxa"/>
          </w:tcPr>
          <w:p w:rsidR="00F957FA" w:rsidRDefault="00F957FA" w:rsidP="00F957FA">
            <w:pPr>
              <w:spacing w:before="60"/>
              <w:rPr>
                <w:rFonts w:ascii="Arial" w:hAnsi="Arial" w:cs="Arial"/>
                <w:sz w:val="16"/>
              </w:rPr>
            </w:pPr>
          </w:p>
        </w:tc>
        <w:tc>
          <w:tcPr>
            <w:tcW w:w="750" w:type="dxa"/>
          </w:tcPr>
          <w:p w:rsidR="00F957FA" w:rsidRDefault="00F957FA" w:rsidP="00F957FA">
            <w:pPr>
              <w:spacing w:before="60"/>
              <w:rPr>
                <w:rFonts w:ascii="Arial" w:hAnsi="Arial" w:cs="Arial"/>
                <w:sz w:val="16"/>
              </w:rPr>
            </w:pPr>
          </w:p>
        </w:tc>
        <w:tc>
          <w:tcPr>
            <w:tcW w:w="600" w:type="dxa"/>
          </w:tcPr>
          <w:p w:rsidR="00F957FA" w:rsidRDefault="00F957FA" w:rsidP="00F957FA">
            <w:pPr>
              <w:spacing w:before="60"/>
              <w:rPr>
                <w:rFonts w:ascii="Arial" w:hAnsi="Arial" w:cs="Arial"/>
                <w:sz w:val="16"/>
              </w:rPr>
            </w:pPr>
          </w:p>
        </w:tc>
      </w:tr>
    </w:tbl>
    <w:p w:rsidR="008B3E94" w:rsidRDefault="008B3E94" w:rsidP="008B3E94">
      <w:pPr>
        <w:pStyle w:val="Heading4"/>
      </w:pPr>
      <w:r>
        <w:t>Description</w:t>
      </w:r>
    </w:p>
    <w:p w:rsidR="008B3E94" w:rsidRDefault="008B3E94" w:rsidP="009A4825">
      <w:pPr>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94"/>
        <w:gridCol w:w="4116"/>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160F7E" w:rsidRPr="004B5BE2" w:rsidTr="00741C02">
        <w:trPr>
          <w:trHeight w:val="341"/>
        </w:trPr>
        <w:tc>
          <w:tcPr>
            <w:tcW w:w="4455" w:type="dxa"/>
          </w:tcPr>
          <w:p w:rsidR="00160F7E" w:rsidRPr="00004C01" w:rsidRDefault="00930B9D" w:rsidP="00741C02">
            <w:r>
              <w:t>Rte_IWrite_CurrParamComp_Init_EstR_Ohm_f32</w:t>
            </w:r>
          </w:p>
        </w:tc>
        <w:tc>
          <w:tcPr>
            <w:tcW w:w="4455" w:type="dxa"/>
          </w:tcPr>
          <w:p w:rsidR="00160F7E" w:rsidRPr="00C41A34" w:rsidRDefault="00930B9D" w:rsidP="00741C02">
            <w:proofErr w:type="spellStart"/>
            <w:r>
              <w:t>Rte_Pim_EOLNomMtrParam</w:t>
            </w:r>
            <w:proofErr w:type="spellEnd"/>
            <w:r>
              <w:t>()-&gt;NomRmtr_Ohm_f32</w:t>
            </w:r>
          </w:p>
        </w:tc>
      </w:tr>
      <w:tr w:rsidR="00160F7E" w:rsidRPr="004B5BE2" w:rsidTr="00741C02">
        <w:trPr>
          <w:trHeight w:val="341"/>
        </w:trPr>
        <w:tc>
          <w:tcPr>
            <w:tcW w:w="4455" w:type="dxa"/>
          </w:tcPr>
          <w:p w:rsidR="00160F7E" w:rsidRPr="00004C01" w:rsidRDefault="00930B9D" w:rsidP="00741C02">
            <w:r>
              <w:t>Rte_IWrite_CurrParamComp_Init_EstLd_Henry_f32</w:t>
            </w:r>
          </w:p>
        </w:tc>
        <w:tc>
          <w:tcPr>
            <w:tcW w:w="4455" w:type="dxa"/>
          </w:tcPr>
          <w:p w:rsidR="00160F7E" w:rsidRPr="00C41A34" w:rsidRDefault="00930B9D" w:rsidP="00741C02">
            <w:r>
              <w:t>k_NomLd_Henry_f32</w:t>
            </w:r>
          </w:p>
        </w:tc>
      </w:tr>
      <w:tr w:rsidR="00930B9D" w:rsidRPr="004B5BE2" w:rsidTr="00741C02">
        <w:trPr>
          <w:trHeight w:val="341"/>
        </w:trPr>
        <w:tc>
          <w:tcPr>
            <w:tcW w:w="4455" w:type="dxa"/>
          </w:tcPr>
          <w:p w:rsidR="00930B9D" w:rsidRDefault="00930B9D" w:rsidP="00741C02">
            <w:r>
              <w:t>Rte_IWrite_CurrParamComp_Init_EstLq_Henry_f32</w:t>
            </w:r>
          </w:p>
        </w:tc>
        <w:tc>
          <w:tcPr>
            <w:tcW w:w="4455" w:type="dxa"/>
          </w:tcPr>
          <w:p w:rsidR="00930B9D" w:rsidRPr="00C41A34" w:rsidRDefault="00930B9D" w:rsidP="00741C02">
            <w:r>
              <w:t>k_NomLq_Henry_f32</w:t>
            </w:r>
          </w:p>
        </w:tc>
      </w:tr>
      <w:tr w:rsidR="00930B9D" w:rsidRPr="004B5BE2" w:rsidTr="00741C02">
        <w:trPr>
          <w:trHeight w:val="341"/>
        </w:trPr>
        <w:tc>
          <w:tcPr>
            <w:tcW w:w="4455" w:type="dxa"/>
          </w:tcPr>
          <w:p w:rsidR="00930B9D" w:rsidRDefault="00930B9D" w:rsidP="00741C02">
            <w:r>
              <w:t>Rte_IWrite_CurrParamComp_Init_EstKe_VpRadpS_f32</w:t>
            </w:r>
          </w:p>
        </w:tc>
        <w:tc>
          <w:tcPr>
            <w:tcW w:w="4455" w:type="dxa"/>
          </w:tcPr>
          <w:p w:rsidR="00930B9D" w:rsidRPr="00C41A34" w:rsidRDefault="00930B9D" w:rsidP="00741C02">
            <w:proofErr w:type="spellStart"/>
            <w:r>
              <w:t>Rte_Pim_EOLNomMtrParam</w:t>
            </w:r>
            <w:proofErr w:type="spellEnd"/>
            <w:r>
              <w:t>()-&gt;NomKe_VpRadpS_f32</w:t>
            </w:r>
          </w:p>
        </w:tc>
      </w:tr>
    </w:tbl>
    <w:p w:rsidR="002C03D8" w:rsidRPr="002C03D8" w:rsidRDefault="002C03D8" w:rsidP="002C03D8"/>
    <w:p w:rsidR="004A781C" w:rsidRDefault="004A781C">
      <w:pPr>
        <w:pStyle w:val="Heading2"/>
      </w:pPr>
      <w:r>
        <w:t>Initialization Functions</w:t>
      </w:r>
    </w:p>
    <w:p w:rsidR="004A781C" w:rsidRDefault="004A781C">
      <w:pPr>
        <w:pStyle w:val="Heading3"/>
      </w:pPr>
      <w:proofErr w:type="spellStart"/>
      <w:r>
        <w:t>Init</w:t>
      </w:r>
      <w:proofErr w:type="spellEnd"/>
      <w:r>
        <w:t xml:space="preserve">: </w:t>
      </w:r>
      <w:r w:rsidR="00C8354F">
        <w:fldChar w:fldCharType="begin"/>
      </w:r>
      <w:r w:rsidR="00C8354F">
        <w:instrText xml:space="preserve"> DOCPROPERTY "Module Name"  \* MERGEFORMAT </w:instrText>
      </w:r>
      <w:r w:rsidR="00C8354F">
        <w:fldChar w:fldCharType="separate"/>
      </w:r>
      <w:r w:rsidR="00003A33">
        <w:t>ParamComp</w:t>
      </w:r>
      <w:r w:rsidR="00C8354F">
        <w:fldChar w:fldCharType="end"/>
      </w:r>
      <w:r>
        <w:t>_Init</w:t>
      </w:r>
      <w:r w:rsidR="009934A2">
        <w:t>1</w:t>
      </w:r>
    </w:p>
    <w:p w:rsidR="004A781C" w:rsidRDefault="004A781C">
      <w:pPr>
        <w:pStyle w:val="Heading4"/>
      </w:pPr>
      <w:r>
        <w:t>Design Rationale</w:t>
      </w:r>
    </w:p>
    <w:p w:rsidR="004A781C" w:rsidRDefault="003967ED">
      <w:r>
        <w:object w:dxaOrig="9804" w:dyaOrig="5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in;height:241.5pt" o:ole="">
            <v:imagedata r:id="rId9" o:title=""/>
          </v:shape>
          <o:OLEObject Type="Embed" ProgID="Visio.Drawing.11" ShapeID="_x0000_i1029" DrawAspect="Content" ObjectID="_1445322870" r:id="rId10"/>
        </w:object>
      </w:r>
    </w:p>
    <w:p w:rsidR="004A781C" w:rsidRDefault="004A781C">
      <w:pPr>
        <w:pStyle w:val="Heading4"/>
      </w:pPr>
      <w:r>
        <w:t>Module Outputs</w:t>
      </w:r>
    </w:p>
    <w:p w:rsidR="00930B9D" w:rsidRDefault="00930B9D" w:rsidP="00930B9D">
      <w:r>
        <w:t>Rte_IWrite_CurrParamComp_Init_EstR_Ohm_</w:t>
      </w:r>
      <w:proofErr w:type="gramStart"/>
      <w:r>
        <w:t>f32(</w:t>
      </w:r>
      <w:proofErr w:type="gramEnd"/>
      <w:ins w:id="123" w:author="Sengottaiyan, Selva" w:date="2013-11-07T09:42:00Z">
        <w:r w:rsidR="003967ED" w:rsidRPr="003967ED">
          <w:t>NomRmtr_Ohm_T_f32</w:t>
        </w:r>
      </w:ins>
      <w:del w:id="124" w:author="Sengottaiyan, Selva" w:date="2013-11-07T09:42:00Z">
        <w:r w:rsidDel="003967ED">
          <w:delText>Rte_Pim_EOLNomMtrParam()-&gt;NomRmtr_Ohm_f32</w:delText>
        </w:r>
      </w:del>
      <w:r>
        <w:t>)</w:t>
      </w:r>
    </w:p>
    <w:p w:rsidR="00930B9D" w:rsidRDefault="00930B9D" w:rsidP="00930B9D">
      <w:r>
        <w:t>Rte_IWrite_CurrParamComp_Init_EstLd_Henry_</w:t>
      </w:r>
      <w:proofErr w:type="gramStart"/>
      <w:r>
        <w:t>f32(</w:t>
      </w:r>
      <w:proofErr w:type="gramEnd"/>
      <w:r>
        <w:t>k_NomLd_Henry_f32)</w:t>
      </w:r>
    </w:p>
    <w:p w:rsidR="00930B9D" w:rsidRDefault="00930B9D" w:rsidP="00930B9D">
      <w:r>
        <w:lastRenderedPageBreak/>
        <w:t>Rte_IWrite_CurrParamComp_Init_EstLq_Henry_</w:t>
      </w:r>
      <w:proofErr w:type="gramStart"/>
      <w:r>
        <w:t>f32(</w:t>
      </w:r>
      <w:proofErr w:type="gramEnd"/>
      <w:r>
        <w:t>k_NomLq_Henry_f32)</w:t>
      </w:r>
    </w:p>
    <w:p w:rsidR="004055F1" w:rsidRDefault="00930B9D" w:rsidP="001A62D5">
      <w:pPr>
        <w:rPr>
          <w:ins w:id="125" w:author="Sengottaiyan, Selva" w:date="2013-11-07T09:40:00Z"/>
        </w:rPr>
      </w:pPr>
      <w:r>
        <w:t>Rte_IWrite_CurrParamComp_Init_EstKe_VpRadpS_</w:t>
      </w:r>
      <w:proofErr w:type="gramStart"/>
      <w:r>
        <w:t>f32(</w:t>
      </w:r>
      <w:bookmarkStart w:id="126" w:name="OLE_LINK48"/>
      <w:proofErr w:type="gramEnd"/>
      <w:r>
        <w:t>NomKe_VpRadpS_</w:t>
      </w:r>
      <w:r w:rsidR="005540BA">
        <w:t>T_</w:t>
      </w:r>
      <w:r>
        <w:t>f32</w:t>
      </w:r>
      <w:bookmarkEnd w:id="126"/>
      <w:r>
        <w:t>)</w:t>
      </w:r>
      <w:r w:rsidDel="00930B9D">
        <w:t xml:space="preserve"> </w:t>
      </w:r>
      <w:bookmarkStart w:id="127" w:name="OLE_LINK11"/>
      <w:r w:rsidR="00F02C4B" w:rsidRPr="004055F1">
        <w:t>MtrEstKe_VpRadpS_M_f32[</w:t>
      </w:r>
      <w:r w:rsidR="00AE4967" w:rsidRPr="004055F1">
        <w:t>0</w:t>
      </w:r>
      <w:r w:rsidR="00F02C4B" w:rsidRPr="004055F1">
        <w:t xml:space="preserve">] = </w:t>
      </w:r>
      <w:r w:rsidR="005540BA">
        <w:t>NomKe_VpRadpS_T_f32</w:t>
      </w:r>
      <w:bookmarkEnd w:id="127"/>
    </w:p>
    <w:p w:rsidR="003967ED" w:rsidRPr="004055F1" w:rsidRDefault="003967ED" w:rsidP="001A62D5">
      <w:ins w:id="128" w:author="Sengottaiyan, Selva" w:date="2013-11-07T09:40:00Z">
        <w:r w:rsidRPr="004055F1">
          <w:t>MtrEstKe_VpRadpS_M_</w:t>
        </w:r>
        <w:proofErr w:type="gramStart"/>
        <w:r w:rsidRPr="004055F1">
          <w:t>f32[</w:t>
        </w:r>
        <w:proofErr w:type="gramEnd"/>
        <w:r>
          <w:t>1</w:t>
        </w:r>
        <w:r w:rsidRPr="004055F1">
          <w:t xml:space="preserve">] = </w:t>
        </w:r>
        <w:r>
          <w:t>NomKe_VpRadpS_T_f32</w:t>
        </w:r>
      </w:ins>
    </w:p>
    <w:p w:rsidR="004A781C" w:rsidRDefault="004A781C">
      <w:pPr>
        <w:pStyle w:val="Heading4"/>
      </w:pPr>
      <w:r>
        <w:t xml:space="preserve">Module Internal  </w:t>
      </w:r>
    </w:p>
    <w:p w:rsidR="004A781C" w:rsidRDefault="004A781C">
      <w:pPr>
        <w:pStyle w:val="Heading2"/>
      </w:pPr>
      <w:r>
        <w:br w:type="page"/>
      </w:r>
      <w:r>
        <w:lastRenderedPageBreak/>
        <w:t>Periodic Functions</w:t>
      </w:r>
    </w:p>
    <w:p w:rsidR="004A781C" w:rsidRDefault="004A781C">
      <w:pPr>
        <w:pStyle w:val="Heading3"/>
      </w:pPr>
      <w:r>
        <w:t xml:space="preserve">Per: </w:t>
      </w:r>
      <w:r w:rsidR="00C8354F">
        <w:fldChar w:fldCharType="begin"/>
      </w:r>
      <w:r w:rsidR="00C8354F">
        <w:instrText xml:space="preserve"> DOCPROPERTY "Module Name"  \* MERGEFORMAT </w:instrText>
      </w:r>
      <w:r w:rsidR="00C8354F">
        <w:fldChar w:fldCharType="separate"/>
      </w:r>
      <w:r w:rsidR="00003A33">
        <w:t>ParamComp</w:t>
      </w:r>
      <w:r w:rsidR="00C8354F">
        <w:fldChar w:fldCharType="end"/>
      </w:r>
      <w:r>
        <w:t>_Per</w:t>
      </w:r>
      <w:r w:rsidR="00B52DA4">
        <w:t>1</w:t>
      </w:r>
    </w:p>
    <w:p w:rsidR="004A781C" w:rsidRDefault="004A781C">
      <w:pPr>
        <w:pStyle w:val="Heading4"/>
      </w:pPr>
      <w:r>
        <w:t>Design Rationale</w:t>
      </w:r>
    </w:p>
    <w:p w:rsidR="00FB5B1D" w:rsidRPr="00094901" w:rsidRDefault="00FB5B1D" w:rsidP="00FB5B1D">
      <w:r w:rsidRPr="00FB5B1D">
        <w:t xml:space="preserve"> </w:t>
      </w:r>
      <w:proofErr w:type="spellStart"/>
      <w:r w:rsidR="004B203E">
        <w:t>FastDataAccessBufIndex</w:t>
      </w:r>
      <w:proofErr w:type="spellEnd"/>
      <w:r>
        <w:t xml:space="preserve">  allows  the buffer synchronization between data calculated on slower periodic loop time(2 </w:t>
      </w:r>
      <w:proofErr w:type="spellStart"/>
      <w:r>
        <w:t>milli</w:t>
      </w:r>
      <w:proofErr w:type="spellEnd"/>
      <w:r>
        <w:t xml:space="preserve"> seconds)  and are  read by faster periodic run time (</w:t>
      </w:r>
      <w:proofErr w:type="spellStart"/>
      <w:r>
        <w:t>ie</w:t>
      </w:r>
      <w:proofErr w:type="spellEnd"/>
      <w:r>
        <w:t xml:space="preserve"> 0.125ms)   </w:t>
      </w:r>
    </w:p>
    <w:p w:rsidR="004A781C" w:rsidRDefault="004A781C">
      <w:pPr>
        <w:pStyle w:val="Heading4"/>
      </w:pPr>
      <w:r>
        <w:t>Program Flow Start</w:t>
      </w:r>
    </w:p>
    <w:p w:rsidR="004A781C" w:rsidRDefault="002017B0">
      <w:r w:rsidRPr="002017B0">
        <w:t>Rte_Call_CurrParamComp_Per1_CP0_</w:t>
      </w:r>
      <w:proofErr w:type="gramStart"/>
      <w:r w:rsidRPr="002017B0">
        <w:t>CheckpointReached()</w:t>
      </w:r>
      <w:proofErr w:type="gramEnd"/>
    </w:p>
    <w:p w:rsidR="004A781C" w:rsidRDefault="004A781C">
      <w:pPr>
        <w:pStyle w:val="Heading4"/>
      </w:pPr>
      <w:r>
        <w:t>Store Module Inputs to Local copies</w:t>
      </w:r>
    </w:p>
    <w:p w:rsidR="00930B9D" w:rsidRDefault="00AB5D97" w:rsidP="00930B9D">
      <w:r>
        <w:t xml:space="preserve"> </w:t>
      </w:r>
      <w:r w:rsidR="00930B9D">
        <w:t>IqRef_Amp_T_f32=Rte_IRead_CurrParamComp_Per1_MtrCurrQaxRef_Amp_</w:t>
      </w:r>
      <w:proofErr w:type="gramStart"/>
      <w:r w:rsidR="00930B9D">
        <w:t>f32()</w:t>
      </w:r>
      <w:proofErr w:type="gramEnd"/>
    </w:p>
    <w:p w:rsidR="00683914" w:rsidRDefault="00930B9D" w:rsidP="00930B9D">
      <w:r>
        <w:t>IdRef_Amp_T_f32=Rte_IRead_CurrParamComp_Per1_MtrCurrDaxRef_Amp_</w:t>
      </w:r>
      <w:proofErr w:type="gramStart"/>
      <w:r>
        <w:t>f32()</w:t>
      </w:r>
      <w:proofErr w:type="gramEnd"/>
    </w:p>
    <w:p w:rsidR="004E474E" w:rsidRDefault="004E474E" w:rsidP="005F3888">
      <w:pPr>
        <w:pageBreakBefore/>
      </w:pPr>
    </w:p>
    <w:p w:rsidR="008A0F32" w:rsidRPr="00E0482B" w:rsidRDefault="004055F1" w:rsidP="005F3888">
      <w:pPr>
        <w:pageBreakBefore/>
      </w:pPr>
      <w:r>
        <w:object w:dxaOrig="9493" w:dyaOrig="13843">
          <v:shape id="_x0000_i1025" type="#_x0000_t75" style="width:6in;height:591.75pt" o:ole="">
            <v:imagedata r:id="rId11" o:title=""/>
          </v:shape>
          <o:OLEObject Type="Embed" ProgID="Visio.Drawing.11" ShapeID="_x0000_i1025" DrawAspect="Content" ObjectID="_1445322871" r:id="rId12"/>
        </w:object>
      </w:r>
    </w:p>
    <w:p w:rsidR="00741C02" w:rsidRDefault="0003090F" w:rsidP="005F3888">
      <w:pPr>
        <w:pStyle w:val="Heading4"/>
      </w:pPr>
      <w:r>
        <w:lastRenderedPageBreak/>
        <w:t>Processing</w:t>
      </w:r>
    </w:p>
    <w:p w:rsidR="00AE4967" w:rsidRPr="00AE4967" w:rsidRDefault="004A781C" w:rsidP="00AE4967">
      <w:pPr>
        <w:pStyle w:val="Heading4"/>
      </w:pPr>
      <w:r>
        <w:t>Store Local copy of outputs into Module Outputs</w:t>
      </w:r>
    </w:p>
    <w:p w:rsidR="009435DA" w:rsidRDefault="00AE4967" w:rsidP="00AB5D97">
      <w:pPr>
        <w:jc w:val="both"/>
      </w:pPr>
      <w:r w:rsidRPr="00AE4967">
        <w:t>MtrEstKe_VpRad</w:t>
      </w:r>
      <w:r>
        <w:t>pS_M_</w:t>
      </w:r>
      <w:proofErr w:type="gramStart"/>
      <w:r>
        <w:t>f32[</w:t>
      </w:r>
      <w:proofErr w:type="gramEnd"/>
      <w:r w:rsidR="00FB5B1D">
        <w:t>(</w:t>
      </w:r>
      <w:r w:rsidR="00FB5B1D" w:rsidRPr="00FB5B1D">
        <w:t>Act</w:t>
      </w:r>
      <w:r w:rsidR="00FB5B1D">
        <w:t>Fase</w:t>
      </w:r>
      <w:r w:rsidR="00FB5B1D" w:rsidRPr="00FB5B1D">
        <w:t>DataAccBufIndex_Cnt_M_u16</w:t>
      </w:r>
      <w:r w:rsidR="00FB5B1D">
        <w:t>&amp;1)^1</w:t>
      </w:r>
      <w:r>
        <w:t>]</w:t>
      </w:r>
      <w:r w:rsidRPr="00AE4967">
        <w:t>=EstKe_VpRadpS_T_f32</w:t>
      </w:r>
    </w:p>
    <w:p w:rsidR="009435DA" w:rsidRDefault="00FB5B1D" w:rsidP="009435DA">
      <w:r w:rsidRPr="00FB5B1D">
        <w:t>Act</w:t>
      </w:r>
      <w:r>
        <w:t>Fase</w:t>
      </w:r>
      <w:r w:rsidRPr="00FB5B1D">
        <w:t>DataAccBufIndex_Cnt_M_u16</w:t>
      </w:r>
      <w:r w:rsidR="009435DA" w:rsidRPr="00AD4C1A">
        <w:t>= (</w:t>
      </w:r>
      <w:r w:rsidRPr="00FB5B1D">
        <w:t>Act</w:t>
      </w:r>
      <w:r>
        <w:t>Fase</w:t>
      </w:r>
      <w:r w:rsidRPr="00FB5B1D">
        <w:t>DataAccBufIndex_Cnt_M_u16</w:t>
      </w:r>
      <w:r w:rsidR="009435DA" w:rsidRPr="00AD4C1A">
        <w:t>&amp; 1</w:t>
      </w:r>
      <w:proofErr w:type="gramStart"/>
      <w:r w:rsidR="009435DA" w:rsidRPr="00AD4C1A">
        <w:t>)^</w:t>
      </w:r>
      <w:proofErr w:type="gramEnd"/>
      <w:r w:rsidR="009435DA" w:rsidRPr="00AD4C1A">
        <w:t>1</w:t>
      </w:r>
    </w:p>
    <w:p w:rsidR="00DF06F1" w:rsidRDefault="00DF06F1" w:rsidP="00AB5D97">
      <w:pPr>
        <w:jc w:val="both"/>
      </w:pPr>
      <w:r>
        <w:t>Rte_IWrite_CurrParamComp_Per1_EstKe_VpRadpS_</w:t>
      </w:r>
      <w:proofErr w:type="gramStart"/>
      <w:r>
        <w:t>f32(</w:t>
      </w:r>
      <w:proofErr w:type="gramEnd"/>
      <w:r>
        <w:t>EstKe_VpRadpS_T_f32)</w:t>
      </w:r>
    </w:p>
    <w:p w:rsidR="00DF06F1" w:rsidRDefault="00DF06F1" w:rsidP="00AB5D97">
      <w:pPr>
        <w:jc w:val="both"/>
      </w:pPr>
      <w:r>
        <w:t>Rte_IWrite_CurrParamComp_Per1_EstR_Ohm_</w:t>
      </w:r>
      <w:proofErr w:type="gramStart"/>
      <w:r>
        <w:t>f32(</w:t>
      </w:r>
      <w:proofErr w:type="gramEnd"/>
      <w:r>
        <w:t>EstR_Ohm_T_f32)</w:t>
      </w:r>
    </w:p>
    <w:p w:rsidR="00DF06F1" w:rsidRDefault="00DF06F1" w:rsidP="00AB5D97">
      <w:pPr>
        <w:jc w:val="both"/>
      </w:pPr>
      <w:r>
        <w:t>Rte_IWrite_CurrParamComp_Per1_EstLq_Henry_</w:t>
      </w:r>
      <w:proofErr w:type="gramStart"/>
      <w:r>
        <w:t>f32(</w:t>
      </w:r>
      <w:proofErr w:type="gramEnd"/>
      <w:r>
        <w:t>EstLq_Henry_T_f32)</w:t>
      </w:r>
    </w:p>
    <w:p w:rsidR="00DF06F1" w:rsidRPr="00DF06F1" w:rsidRDefault="00DF06F1" w:rsidP="00AB5D97">
      <w:pPr>
        <w:jc w:val="both"/>
      </w:pPr>
      <w:r>
        <w:t>Rte_IWrite_CurrParamComp_Per1_EstLd_Henry_</w:t>
      </w:r>
      <w:proofErr w:type="gramStart"/>
      <w:r>
        <w:t>f32(</w:t>
      </w:r>
      <w:proofErr w:type="gramEnd"/>
      <w:r>
        <w:t>EstLd_Henry_T_f32)</w:t>
      </w:r>
    </w:p>
    <w:p w:rsidR="004A781C" w:rsidRDefault="004A781C">
      <w:pPr>
        <w:pStyle w:val="Heading4"/>
      </w:pPr>
      <w:r>
        <w:t>Program Flow End</w:t>
      </w:r>
    </w:p>
    <w:p w:rsidR="004A781C" w:rsidRDefault="002017B0">
      <w:r w:rsidRPr="002017B0">
        <w:t>Rte_Call_CurrParamComp_Per1_CP</w:t>
      </w:r>
      <w:r>
        <w:t>1</w:t>
      </w:r>
      <w:r w:rsidRPr="002017B0">
        <w:t>_</w:t>
      </w:r>
      <w:proofErr w:type="gramStart"/>
      <w:r w:rsidRPr="002017B0">
        <w:t>CheckpointReached()</w:t>
      </w:r>
      <w:proofErr w:type="gramEnd"/>
    </w:p>
    <w:p w:rsidR="003F29F0" w:rsidRDefault="003F29F0" w:rsidP="005F3888">
      <w:pPr>
        <w:pStyle w:val="Heading3"/>
        <w:pageBreakBefore/>
      </w:pPr>
      <w:r>
        <w:lastRenderedPageBreak/>
        <w:t xml:space="preserve">Per: </w:t>
      </w:r>
      <w:r w:rsidR="00C8354F">
        <w:fldChar w:fldCharType="begin"/>
      </w:r>
      <w:r w:rsidR="00C8354F">
        <w:instrText xml:space="preserve"> DOCPROPERTY "Module Name"  \* MERGEFORMAT </w:instrText>
      </w:r>
      <w:r w:rsidR="00C8354F">
        <w:fldChar w:fldCharType="separate"/>
      </w:r>
      <w:r>
        <w:t>ParamComp</w:t>
      </w:r>
      <w:r w:rsidR="00C8354F">
        <w:fldChar w:fldCharType="end"/>
      </w:r>
      <w:r>
        <w:t>_Per2</w:t>
      </w:r>
    </w:p>
    <w:p w:rsidR="003F29F0" w:rsidRDefault="003F29F0" w:rsidP="003F29F0">
      <w:pPr>
        <w:pStyle w:val="Heading4"/>
      </w:pPr>
      <w:r>
        <w:t>Design Rationale</w:t>
      </w:r>
    </w:p>
    <w:p w:rsidR="003F29F0" w:rsidRDefault="003F29F0" w:rsidP="003F29F0">
      <w:r>
        <w:t>None</w:t>
      </w:r>
    </w:p>
    <w:p w:rsidR="003F29F0" w:rsidRDefault="003F29F0" w:rsidP="003F29F0">
      <w:pPr>
        <w:pStyle w:val="Heading4"/>
      </w:pPr>
      <w:r>
        <w:t>Program Flow Start</w:t>
      </w:r>
    </w:p>
    <w:p w:rsidR="00686013" w:rsidRDefault="002017B0" w:rsidP="004055F1">
      <w:r w:rsidRPr="002017B0">
        <w:t>Rte_Call_CurrParamComp_Per</w:t>
      </w:r>
      <w:r>
        <w:t>2</w:t>
      </w:r>
      <w:r w:rsidRPr="002017B0">
        <w:t>_CP0_</w:t>
      </w:r>
      <w:proofErr w:type="gramStart"/>
      <w:r w:rsidRPr="002017B0">
        <w:t>CheckpointReached()</w:t>
      </w:r>
      <w:proofErr w:type="gramEnd"/>
    </w:p>
    <w:p w:rsidR="003F29F0" w:rsidRDefault="003F29F0" w:rsidP="003F29F0">
      <w:pPr>
        <w:pStyle w:val="Heading4"/>
      </w:pPr>
      <w:r>
        <w:t>Store Module Inputs to Local copies</w:t>
      </w:r>
    </w:p>
    <w:p w:rsidR="0084748A" w:rsidRDefault="0084748A" w:rsidP="0084748A">
      <w:r>
        <w:t xml:space="preserve">NomKe_VpRadpS_T_f32 = </w:t>
      </w:r>
      <w:proofErr w:type="spellStart"/>
      <w:r>
        <w:t>Rte_Pim_</w:t>
      </w:r>
      <w:proofErr w:type="gramStart"/>
      <w:r>
        <w:t>EOLN</w:t>
      </w:r>
      <w:r w:rsidR="005F3888">
        <w:t>omMtrParam</w:t>
      </w:r>
      <w:proofErr w:type="spellEnd"/>
      <w:r w:rsidR="005F3888">
        <w:t>(</w:t>
      </w:r>
      <w:proofErr w:type="gramEnd"/>
      <w:r w:rsidR="005F3888">
        <w:t>)-&gt;NomKe_VpRadpS_f32</w:t>
      </w:r>
    </w:p>
    <w:p w:rsidR="0084748A" w:rsidRDefault="0084748A" w:rsidP="0084748A">
      <w:r>
        <w:t xml:space="preserve">NomRmtr_Ohm_T_f32 = </w:t>
      </w:r>
      <w:proofErr w:type="spellStart"/>
      <w:r>
        <w:t>Rte_Pim_</w:t>
      </w:r>
      <w:proofErr w:type="gramStart"/>
      <w:r>
        <w:t>EO</w:t>
      </w:r>
      <w:r w:rsidR="005F3888">
        <w:t>LNomMtrParam</w:t>
      </w:r>
      <w:proofErr w:type="spellEnd"/>
      <w:r w:rsidR="005F3888">
        <w:t>(</w:t>
      </w:r>
      <w:proofErr w:type="gramEnd"/>
      <w:r w:rsidR="005F3888">
        <w:t>)-&gt;NomRmtr_Ohm_f32</w:t>
      </w:r>
    </w:p>
    <w:p w:rsidR="0084748A" w:rsidRDefault="0084748A" w:rsidP="0084748A">
      <w:r>
        <w:t>CuTempEst_DegC_T_f32 = Rte_IRead_CurrPara</w:t>
      </w:r>
      <w:r w:rsidR="005F3888">
        <w:t>mComp_Per2_CuTempEst_DegC_</w:t>
      </w:r>
      <w:proofErr w:type="gramStart"/>
      <w:r w:rsidR="005F3888">
        <w:t>f32()</w:t>
      </w:r>
      <w:proofErr w:type="gramEnd"/>
    </w:p>
    <w:p w:rsidR="0084748A" w:rsidRDefault="0084748A" w:rsidP="0084748A">
      <w:r>
        <w:t>MagTempEst_DegC_T_f32 = Rte_IRead_CurrParam</w:t>
      </w:r>
      <w:r w:rsidR="005F3888">
        <w:t>Comp_Per2_MagTempEst_DegC_</w:t>
      </w:r>
      <w:proofErr w:type="gramStart"/>
      <w:r w:rsidR="005F3888">
        <w:t>f32()</w:t>
      </w:r>
      <w:proofErr w:type="gramEnd"/>
    </w:p>
    <w:p w:rsidR="0084748A" w:rsidRDefault="0084748A" w:rsidP="0084748A">
      <w:r>
        <w:t>SiTempEst_DegC_T_f32 = Rte_IRead_CurrPara</w:t>
      </w:r>
      <w:r w:rsidR="005F3888">
        <w:t>mComp_Per2_SiTempEst_DegC_</w:t>
      </w:r>
      <w:proofErr w:type="gramStart"/>
      <w:r w:rsidR="005F3888">
        <w:t>f32()</w:t>
      </w:r>
      <w:proofErr w:type="gramEnd"/>
    </w:p>
    <w:p w:rsidR="003967ED" w:rsidRDefault="003967ED" w:rsidP="003967ED">
      <w:pPr>
        <w:rPr>
          <w:ins w:id="129" w:author="Sengottaiyan, Selva" w:date="2013-11-07T09:43:00Z"/>
        </w:rPr>
      </w:pPr>
      <w:ins w:id="130" w:author="Sengottaiyan, Selva" w:date="2013-11-07T09:43:00Z">
        <w:r>
          <w:t xml:space="preserve">NomRmtr_Ohm_T_f32 = </w:t>
        </w:r>
        <w:proofErr w:type="spellStart"/>
        <w:r>
          <w:t>Limit_</w:t>
        </w:r>
        <w:proofErr w:type="gramStart"/>
        <w:r>
          <w:t>m</w:t>
        </w:r>
        <w:proofErr w:type="spellEnd"/>
        <w:r>
          <w:t>(</w:t>
        </w:r>
        <w:proofErr w:type="gramEnd"/>
        <w:r>
          <w:t xml:space="preserve"> NomRmtr_Ohm_T_f32, D_MINRRANG</w:t>
        </w:r>
        <w:r>
          <w:t>E_OHM_F32, D_MAXRRANGE_OHM_F32)</w:t>
        </w:r>
      </w:ins>
    </w:p>
    <w:p w:rsidR="003967ED" w:rsidRDefault="003967ED" w:rsidP="003967ED">
      <w:pPr>
        <w:rPr>
          <w:ins w:id="131" w:author="Sengottaiyan, Selva" w:date="2013-11-07T09:43:00Z"/>
        </w:rPr>
      </w:pPr>
      <w:ins w:id="132" w:author="Sengottaiyan, Selva" w:date="2013-11-07T09:43:00Z">
        <w:r>
          <w:t xml:space="preserve">NomKe_VpRadpS_T_f32 </w:t>
        </w:r>
        <w:proofErr w:type="gramStart"/>
        <w:r>
          <w:t>=  Limit</w:t>
        </w:r>
        <w:proofErr w:type="gramEnd"/>
        <w:r>
          <w:t>_m(NomKe_VpRadpS_T_f32,D_MINKERANGE_VPRADP</w:t>
        </w:r>
        <w:r>
          <w:t>S_F32,D_MAXKERANGE_VPRADPS_F32)</w:t>
        </w:r>
      </w:ins>
    </w:p>
    <w:p w:rsidR="003967ED" w:rsidRDefault="003967ED" w:rsidP="003967ED">
      <w:pPr>
        <w:rPr>
          <w:ins w:id="133" w:author="Sengottaiyan, Selva" w:date="2013-11-07T09:43:00Z"/>
        </w:rPr>
      </w:pPr>
      <w:ins w:id="134" w:author="Sengottaiyan, Selva" w:date="2013-11-07T09:43:00Z">
        <w:r>
          <w:t xml:space="preserve">CuTempEst_DegC_T_f32 = </w:t>
        </w:r>
        <w:proofErr w:type="spellStart"/>
        <w:r>
          <w:t>Limit_</w:t>
        </w:r>
        <w:proofErr w:type="gramStart"/>
        <w:r>
          <w:t>m</w:t>
        </w:r>
        <w:proofErr w:type="spellEnd"/>
        <w:r>
          <w:t>(</w:t>
        </w:r>
        <w:proofErr w:type="gramEnd"/>
        <w:r>
          <w:t>CuTempEst_DegC_T_f32,D_CUTEMPESTLOLMT_DEGC_</w:t>
        </w:r>
        <w:r>
          <w:t>F32, D_CUTEMPESTHILMT_DEGC_F32)</w:t>
        </w:r>
      </w:ins>
    </w:p>
    <w:p w:rsidR="003967ED" w:rsidRDefault="003967ED" w:rsidP="003967ED">
      <w:pPr>
        <w:rPr>
          <w:ins w:id="135" w:author="Sengottaiyan, Selva" w:date="2013-11-07T09:43:00Z"/>
        </w:rPr>
      </w:pPr>
      <w:ins w:id="136" w:author="Sengottaiyan, Selva" w:date="2013-11-07T09:43:00Z">
        <w:r>
          <w:t xml:space="preserve">MagTempEst_DegC_T_f32 = </w:t>
        </w:r>
        <w:proofErr w:type="spellStart"/>
        <w:r>
          <w:t>Limit_</w:t>
        </w:r>
        <w:proofErr w:type="gramStart"/>
        <w:r>
          <w:t>m</w:t>
        </w:r>
        <w:proofErr w:type="spellEnd"/>
        <w:r>
          <w:t>(</w:t>
        </w:r>
        <w:proofErr w:type="gramEnd"/>
        <w:r>
          <w:t>MagTempEst_DegC_T_f32, D_MAGTEMPESTLOLMT_DEGC_F3</w:t>
        </w:r>
        <w:r>
          <w:t>2, D_MAGTEMPESTHILMT_DEGC_F32 )</w:t>
        </w:r>
      </w:ins>
    </w:p>
    <w:p w:rsidR="005F3888" w:rsidRPr="0084748A" w:rsidRDefault="003967ED" w:rsidP="003967ED">
      <w:ins w:id="137" w:author="Sengottaiyan, Selva" w:date="2013-11-07T09:43:00Z">
        <w:r>
          <w:t xml:space="preserve">SiTempEst_DegC_T_f32 = </w:t>
        </w:r>
        <w:proofErr w:type="spellStart"/>
        <w:r>
          <w:t>Limit_</w:t>
        </w:r>
        <w:proofErr w:type="gramStart"/>
        <w:r>
          <w:t>m</w:t>
        </w:r>
        <w:proofErr w:type="spellEnd"/>
        <w:r>
          <w:t>(</w:t>
        </w:r>
        <w:proofErr w:type="gramEnd"/>
        <w:r>
          <w:t>SiTempEst_DegC_T_f32, D_SITEMPESTLOLMT_DEGC_F32, D_SITEMPESTHILMT_DEGC_F32)</w:t>
        </w:r>
      </w:ins>
    </w:p>
    <w:p w:rsidR="00636E27" w:rsidRPr="00BF3721" w:rsidRDefault="00EE2C8B" w:rsidP="00636E27">
      <w:pPr>
        <w:pageBreakBefore/>
        <w:rPr>
          <w:rFonts w:ascii="Arial" w:hAnsi="Arial" w:cs="Arial"/>
          <w:sz w:val="18"/>
          <w:szCs w:val="18"/>
        </w:rPr>
      </w:pPr>
      <w:r>
        <w:rPr>
          <w:rFonts w:ascii="Arial" w:hAnsi="Arial" w:cs="Arial"/>
          <w:noProof/>
          <w:sz w:val="18"/>
          <w:szCs w:val="18"/>
        </w:rPr>
        <w:lastRenderedPageBreak/>
        <w:t xml:space="preserve">                                       </w:t>
      </w:r>
      <w:r w:rsidR="00682C19">
        <w:object w:dxaOrig="4937" w:dyaOrig="4713">
          <v:shape id="_x0000_i1026" type="#_x0000_t75" style="width:246.75pt;height:236.25pt" o:ole="">
            <v:imagedata r:id="rId13" o:title=""/>
          </v:shape>
          <o:OLEObject Type="Embed" ProgID="Visio.Drawing.11" ShapeID="_x0000_i1026" DrawAspect="Content" ObjectID="_1445322872" r:id="rId14"/>
        </w:object>
      </w:r>
    </w:p>
    <w:p w:rsidR="003F29F0" w:rsidRDefault="003F29F0" w:rsidP="00EE2C8B">
      <w:pPr>
        <w:pStyle w:val="Heading4"/>
      </w:pPr>
      <w:r>
        <w:t>Processing</w:t>
      </w:r>
    </w:p>
    <w:p w:rsidR="003F29F0" w:rsidRPr="003F29F0" w:rsidRDefault="003F29F0" w:rsidP="003F29F0">
      <w:pPr>
        <w:jc w:val="center"/>
      </w:pPr>
    </w:p>
    <w:p w:rsidR="003F29F0" w:rsidRDefault="003F29F0" w:rsidP="003F29F0">
      <w:pPr>
        <w:pStyle w:val="Heading4"/>
      </w:pPr>
      <w:r>
        <w:t>Store Local copy of outputs into Module Outputs</w:t>
      </w:r>
    </w:p>
    <w:p w:rsidR="003F29F0" w:rsidRPr="0003090F" w:rsidRDefault="003F29F0" w:rsidP="003F29F0">
      <w:pPr>
        <w:rPr>
          <w:rFonts w:ascii="Arial" w:hAnsi="Arial" w:cs="Arial"/>
          <w:sz w:val="18"/>
          <w:szCs w:val="18"/>
        </w:rPr>
      </w:pPr>
      <w:r>
        <w:rPr>
          <w:rFonts w:ascii="Arial" w:hAnsi="Arial" w:cs="Arial"/>
          <w:sz w:val="18"/>
          <w:szCs w:val="18"/>
        </w:rPr>
        <w:t>None</w:t>
      </w:r>
    </w:p>
    <w:p w:rsidR="003F29F0" w:rsidRDefault="003F29F0" w:rsidP="003F29F0">
      <w:pPr>
        <w:pStyle w:val="Heading4"/>
      </w:pPr>
      <w:r>
        <w:t>Program Flow End</w:t>
      </w:r>
    </w:p>
    <w:p w:rsidR="00D5075F" w:rsidRDefault="002017B0" w:rsidP="003F29F0">
      <w:r w:rsidRPr="002017B0">
        <w:t>Rte_Call_CurrParamComp_Per</w:t>
      </w:r>
      <w:r>
        <w:t>2</w:t>
      </w:r>
      <w:r w:rsidRPr="002017B0">
        <w:t>_CP</w:t>
      </w:r>
      <w:r>
        <w:t>1</w:t>
      </w:r>
      <w:r w:rsidRPr="002017B0">
        <w:t>_</w:t>
      </w:r>
      <w:proofErr w:type="gramStart"/>
      <w:r w:rsidRPr="002017B0">
        <w:t>CheckpointReached()</w:t>
      </w:r>
      <w:proofErr w:type="gramEnd"/>
    </w:p>
    <w:p w:rsidR="00D5075F" w:rsidRDefault="00D5075F" w:rsidP="00D5075F">
      <w:pPr>
        <w:pStyle w:val="Heading2"/>
      </w:pPr>
      <w:r w:rsidRPr="00D5075F">
        <w:t>Fault Recovery Functions</w:t>
      </w:r>
    </w:p>
    <w:p w:rsidR="00D5075F" w:rsidRDefault="00D5075F" w:rsidP="003F29F0">
      <w:r w:rsidRPr="00D5075F">
        <w:t>None</w:t>
      </w:r>
    </w:p>
    <w:p w:rsidR="00D5075F" w:rsidRDefault="00D5075F" w:rsidP="003F29F0"/>
    <w:p w:rsidR="00D5075F" w:rsidRDefault="00D5075F" w:rsidP="00D5075F">
      <w:pPr>
        <w:pStyle w:val="Heading2"/>
      </w:pPr>
      <w:r>
        <w:t>Shutdown Functions</w:t>
      </w:r>
    </w:p>
    <w:p w:rsidR="00D5075F" w:rsidRDefault="00D5075F" w:rsidP="00D5075F">
      <w:r w:rsidRPr="00D5075F">
        <w:t>None</w:t>
      </w:r>
    </w:p>
    <w:p w:rsidR="00D5075F" w:rsidRDefault="00D5075F" w:rsidP="00D5075F"/>
    <w:p w:rsidR="00D5075F" w:rsidRDefault="00D5075F" w:rsidP="00D5075F">
      <w:pPr>
        <w:pStyle w:val="Heading2"/>
      </w:pPr>
      <w:r>
        <w:t>Interrupt Functions</w:t>
      </w:r>
    </w:p>
    <w:p w:rsidR="00D5075F" w:rsidRDefault="00D5075F" w:rsidP="00D5075F">
      <w:r w:rsidRPr="00D5075F">
        <w:t>None</w:t>
      </w:r>
    </w:p>
    <w:p w:rsidR="00EE2C8B" w:rsidRDefault="00EE2C8B" w:rsidP="00D5075F">
      <w:pPr>
        <w:pStyle w:val="Heading2"/>
        <w:numPr>
          <w:ilvl w:val="0"/>
          <w:numId w:val="0"/>
        </w:numPr>
      </w:pPr>
    </w:p>
    <w:p w:rsidR="004A781C" w:rsidRDefault="00D5075F" w:rsidP="00D5075F">
      <w:pPr>
        <w:pStyle w:val="Heading2"/>
        <w:numPr>
          <w:ilvl w:val="1"/>
          <w:numId w:val="11"/>
        </w:numPr>
      </w:pPr>
      <w:r>
        <w:t xml:space="preserve">  </w:t>
      </w:r>
      <w:r w:rsidR="004A781C">
        <w:t>Serial Communication Functions</w:t>
      </w:r>
    </w:p>
    <w:p w:rsidR="004A781C" w:rsidRDefault="004A781C">
      <w:pPr>
        <w:pStyle w:val="Heading3"/>
      </w:pPr>
      <w:proofErr w:type="spellStart"/>
      <w:r>
        <w:t>SComm</w:t>
      </w:r>
      <w:proofErr w:type="spellEnd"/>
      <w:r>
        <w:t xml:space="preserve">: </w:t>
      </w:r>
      <w:proofErr w:type="spellStart"/>
      <w:r w:rsidR="00AB5D97" w:rsidRPr="00AB5D97">
        <w:t>SCom_EOLNomMtrParam_Get</w:t>
      </w:r>
      <w:proofErr w:type="spellEnd"/>
    </w:p>
    <w:p w:rsidR="004A781C" w:rsidRDefault="004A781C">
      <w:pPr>
        <w:pStyle w:val="Heading4"/>
      </w:pPr>
      <w:r>
        <w:t>Design Rationale</w:t>
      </w:r>
    </w:p>
    <w:p w:rsidR="003F29F0" w:rsidRDefault="003F29F0" w:rsidP="003F29F0">
      <w:r>
        <w:t>None</w:t>
      </w:r>
    </w:p>
    <w:p w:rsidR="004A781C" w:rsidRDefault="004A781C" w:rsidP="003F29F0">
      <w:pPr>
        <w:pStyle w:val="Heading4"/>
      </w:pPr>
      <w:r>
        <w:t>Program Flow Start</w:t>
      </w:r>
    </w:p>
    <w:p w:rsidR="004A781C" w:rsidRDefault="003F29F0">
      <w:r>
        <w:t>None</w:t>
      </w:r>
    </w:p>
    <w:p w:rsidR="004A781C" w:rsidRDefault="004A781C">
      <w:pPr>
        <w:pStyle w:val="Heading4"/>
      </w:pPr>
      <w:r>
        <w:t>Store Module Inputs to Local copies</w:t>
      </w:r>
    </w:p>
    <w:p w:rsidR="004A781C" w:rsidRDefault="003F29F0">
      <w:r>
        <w:t>None</w:t>
      </w:r>
    </w:p>
    <w:p w:rsidR="004A781C" w:rsidRPr="00E15A70" w:rsidRDefault="003F29F0">
      <w:pPr>
        <w:pStyle w:val="Heading4"/>
      </w:pPr>
      <w:r w:rsidRPr="00E15A70">
        <w:t>Processing</w:t>
      </w:r>
    </w:p>
    <w:p w:rsidR="004A781C" w:rsidRDefault="004055F1" w:rsidP="003F29F0">
      <w:pPr>
        <w:jc w:val="center"/>
      </w:pPr>
      <w:r w:rsidRPr="00C90172">
        <w:rPr>
          <w:color w:val="FF0000"/>
        </w:rPr>
        <w:object w:dxaOrig="5434" w:dyaOrig="4015">
          <v:shape id="_x0000_i1027" type="#_x0000_t75" style="width:272.25pt;height:201pt" o:ole="">
            <v:imagedata r:id="rId15" o:title=""/>
          </v:shape>
          <o:OLEObject Type="Embed" ProgID="Visio.Drawing.11" ShapeID="_x0000_i1027" DrawAspect="Content" ObjectID="_1445322873" r:id="rId16"/>
        </w:object>
      </w:r>
    </w:p>
    <w:p w:rsidR="004A781C" w:rsidRDefault="004A781C">
      <w:pPr>
        <w:pStyle w:val="Heading4"/>
      </w:pPr>
      <w:r>
        <w:t>Store Local copy of outputs into Module Outputs</w:t>
      </w:r>
    </w:p>
    <w:p w:rsidR="003F29F0" w:rsidRDefault="003F29F0" w:rsidP="003F29F0">
      <w:r>
        <w:t>None</w:t>
      </w:r>
    </w:p>
    <w:p w:rsidR="004A781C" w:rsidRDefault="004A781C" w:rsidP="003F29F0">
      <w:pPr>
        <w:pStyle w:val="Heading4"/>
      </w:pPr>
      <w:r>
        <w:t>Program Flow End</w:t>
      </w:r>
    </w:p>
    <w:p w:rsidR="004A781C" w:rsidRDefault="003F29F0">
      <w:r>
        <w:t>None</w:t>
      </w:r>
    </w:p>
    <w:p w:rsidR="00EE2C8B" w:rsidRDefault="00EE2C8B"/>
    <w:p w:rsidR="003F29F0" w:rsidRDefault="003F29F0" w:rsidP="00EE2C8B">
      <w:pPr>
        <w:pageBreakBefore/>
      </w:pPr>
    </w:p>
    <w:p w:rsidR="003F29F0" w:rsidRDefault="003F29F0" w:rsidP="003F29F0">
      <w:pPr>
        <w:pStyle w:val="Heading3"/>
      </w:pPr>
      <w:proofErr w:type="spellStart"/>
      <w:r>
        <w:t>SComm</w:t>
      </w:r>
      <w:proofErr w:type="spellEnd"/>
      <w:r>
        <w:t xml:space="preserve">: </w:t>
      </w:r>
      <w:proofErr w:type="spellStart"/>
      <w:r w:rsidRPr="003F29F0">
        <w:t>SCom_EOLNomMtrParam_Set</w:t>
      </w:r>
      <w:proofErr w:type="spellEnd"/>
    </w:p>
    <w:p w:rsidR="003F29F0" w:rsidRDefault="003F29F0" w:rsidP="003F29F0">
      <w:pPr>
        <w:pStyle w:val="Heading4"/>
      </w:pPr>
      <w:r>
        <w:t>Design Rationale</w:t>
      </w:r>
    </w:p>
    <w:p w:rsidR="003F29F0" w:rsidRDefault="003F29F0" w:rsidP="003F29F0">
      <w:r>
        <w:t>None</w:t>
      </w:r>
    </w:p>
    <w:p w:rsidR="003F29F0" w:rsidRDefault="003F29F0" w:rsidP="003F29F0">
      <w:pPr>
        <w:pStyle w:val="Heading4"/>
      </w:pPr>
      <w:r>
        <w:t>Program Flow Start</w:t>
      </w:r>
    </w:p>
    <w:p w:rsidR="003F29F0" w:rsidRDefault="003F29F0" w:rsidP="003F29F0">
      <w:r>
        <w:t>None</w:t>
      </w:r>
    </w:p>
    <w:p w:rsidR="003F29F0" w:rsidRDefault="003F29F0" w:rsidP="003F29F0">
      <w:pPr>
        <w:pStyle w:val="Heading4"/>
      </w:pPr>
      <w:r>
        <w:t>Store Module Inputs to Local copies</w:t>
      </w:r>
    </w:p>
    <w:p w:rsidR="003F29F0" w:rsidRDefault="003F29F0" w:rsidP="003F29F0">
      <w:r>
        <w:t>None</w:t>
      </w:r>
    </w:p>
    <w:p w:rsidR="003F29F0" w:rsidRPr="00947045" w:rsidRDefault="003F29F0" w:rsidP="003F29F0">
      <w:pPr>
        <w:pStyle w:val="Heading4"/>
      </w:pPr>
      <w:r w:rsidRPr="00947045">
        <w:t>Processing</w:t>
      </w:r>
    </w:p>
    <w:p w:rsidR="003F29F0" w:rsidRDefault="004055F1" w:rsidP="003F29F0">
      <w:pPr>
        <w:jc w:val="center"/>
      </w:pPr>
      <w:r>
        <w:object w:dxaOrig="5434" w:dyaOrig="4735">
          <v:shape id="_x0000_i1028" type="#_x0000_t75" style="width:272.25pt;height:237pt" o:ole="">
            <v:imagedata r:id="rId17" o:title=""/>
          </v:shape>
          <o:OLEObject Type="Embed" ProgID="Visio.Drawing.11" ShapeID="_x0000_i1028" DrawAspect="Content" ObjectID="_1445322874" r:id="rId18"/>
        </w:object>
      </w:r>
    </w:p>
    <w:p w:rsidR="003F29F0" w:rsidRDefault="003F29F0" w:rsidP="003F29F0">
      <w:pPr>
        <w:pStyle w:val="Heading4"/>
      </w:pPr>
      <w:r>
        <w:t>Store Local copy of outputs into Module Outputs</w:t>
      </w:r>
    </w:p>
    <w:p w:rsidR="003F29F0" w:rsidRDefault="003F29F0" w:rsidP="003F29F0">
      <w:r>
        <w:t>None</w:t>
      </w:r>
    </w:p>
    <w:p w:rsidR="003F29F0" w:rsidRDefault="003F29F0" w:rsidP="003F29F0">
      <w:pPr>
        <w:pStyle w:val="Heading4"/>
      </w:pPr>
      <w:r>
        <w:t>Program Flow End</w:t>
      </w:r>
    </w:p>
    <w:p w:rsidR="003F29F0" w:rsidRDefault="003F29F0" w:rsidP="003F29F0">
      <w:r>
        <w:t>None</w:t>
      </w:r>
    </w:p>
    <w:p w:rsidR="003F29F0" w:rsidRDefault="003F29F0"/>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3F29F0" w:rsidRPr="00381542" w:rsidTr="00B54697">
        <w:tc>
          <w:tcPr>
            <w:tcW w:w="3168" w:type="dxa"/>
            <w:tcBorders>
              <w:top w:val="single" w:sz="6" w:space="0" w:color="auto"/>
              <w:left w:val="single" w:sz="6" w:space="0" w:color="auto"/>
              <w:bottom w:val="single" w:sz="6" w:space="0" w:color="auto"/>
              <w:right w:val="single" w:sz="6" w:space="0" w:color="auto"/>
            </w:tcBorders>
          </w:tcPr>
          <w:p w:rsidR="003F29F0" w:rsidRPr="003F29F0" w:rsidRDefault="003F29F0" w:rsidP="00F957FA">
            <w:pPr>
              <w:spacing w:before="60"/>
              <w:rPr>
                <w:rFonts w:ascii="Arial" w:hAnsi="Arial" w:cs="Arial"/>
                <w:sz w:val="16"/>
                <w:szCs w:val="16"/>
              </w:rPr>
            </w:pPr>
            <w:r w:rsidRPr="003F29F0">
              <w:rPr>
                <w:rFonts w:ascii="Arial" w:hAnsi="Arial" w:cs="Arial"/>
                <w:sz w:val="16"/>
                <w:szCs w:val="16"/>
              </w:rPr>
              <w:t>ParamComp_Per1</w:t>
            </w:r>
          </w:p>
        </w:tc>
        <w:tc>
          <w:tcPr>
            <w:tcW w:w="2070" w:type="dxa"/>
            <w:tcBorders>
              <w:top w:val="single" w:sz="6" w:space="0" w:color="auto"/>
              <w:left w:val="single" w:sz="6" w:space="0" w:color="auto"/>
              <w:bottom w:val="single" w:sz="6" w:space="0" w:color="auto"/>
              <w:right w:val="single" w:sz="6" w:space="0" w:color="auto"/>
            </w:tcBorders>
          </w:tcPr>
          <w:p w:rsidR="003F29F0" w:rsidRDefault="003F29F0"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3F29F0" w:rsidRPr="00381542" w:rsidRDefault="00330FEA" w:rsidP="00F957FA">
            <w:pPr>
              <w:spacing w:before="60"/>
              <w:rPr>
                <w:rFonts w:ascii="Arial" w:hAnsi="Arial" w:cs="Arial"/>
                <w:sz w:val="16"/>
                <w:szCs w:val="16"/>
              </w:rPr>
            </w:pPr>
            <w:r>
              <w:rPr>
                <w:rFonts w:ascii="Arial" w:hAnsi="Arial" w:cs="Arial"/>
                <w:sz w:val="16"/>
                <w:szCs w:val="16"/>
              </w:rPr>
              <w:t>ALL</w:t>
            </w:r>
          </w:p>
        </w:tc>
      </w:tr>
      <w:tr w:rsidR="003F29F0" w:rsidRPr="00381542" w:rsidTr="00B54697">
        <w:tc>
          <w:tcPr>
            <w:tcW w:w="3168" w:type="dxa"/>
            <w:tcBorders>
              <w:top w:val="single" w:sz="6" w:space="0" w:color="auto"/>
              <w:left w:val="single" w:sz="6" w:space="0" w:color="auto"/>
              <w:bottom w:val="single" w:sz="6" w:space="0" w:color="auto"/>
              <w:right w:val="single" w:sz="6" w:space="0" w:color="auto"/>
            </w:tcBorders>
          </w:tcPr>
          <w:p w:rsidR="003F29F0" w:rsidRPr="003F29F0" w:rsidRDefault="00743AEC" w:rsidP="00F957FA">
            <w:pPr>
              <w:spacing w:before="60"/>
              <w:rPr>
                <w:rFonts w:ascii="Arial" w:hAnsi="Arial" w:cs="Arial"/>
                <w:sz w:val="16"/>
                <w:szCs w:val="16"/>
              </w:rPr>
            </w:pPr>
            <w:r w:rsidRPr="00743AEC">
              <w:rPr>
                <w:rFonts w:ascii="Arial" w:hAnsi="Arial" w:cs="Arial"/>
                <w:sz w:val="16"/>
                <w:szCs w:val="16"/>
              </w:rPr>
              <w:t>ParamComp_Per2</w:t>
            </w:r>
          </w:p>
        </w:tc>
        <w:tc>
          <w:tcPr>
            <w:tcW w:w="2070" w:type="dxa"/>
            <w:tcBorders>
              <w:top w:val="single" w:sz="6" w:space="0" w:color="auto"/>
              <w:left w:val="single" w:sz="6" w:space="0" w:color="auto"/>
              <w:bottom w:val="single" w:sz="6" w:space="0" w:color="auto"/>
              <w:right w:val="single" w:sz="6" w:space="0" w:color="auto"/>
            </w:tcBorders>
          </w:tcPr>
          <w:p w:rsidR="003F29F0" w:rsidRDefault="00743AEC" w:rsidP="00F957FA">
            <w:pPr>
              <w:spacing w:before="60"/>
              <w:rPr>
                <w:rFonts w:ascii="Arial" w:hAnsi="Arial" w:cs="Arial"/>
                <w:sz w:val="16"/>
                <w:szCs w:val="16"/>
              </w:rPr>
            </w:pPr>
            <w:r>
              <w:rPr>
                <w:rFonts w:ascii="Arial" w:hAnsi="Arial" w:cs="Arial"/>
                <w:sz w:val="16"/>
                <w:szCs w:val="16"/>
              </w:rPr>
              <w:t>100 ms</w:t>
            </w:r>
          </w:p>
        </w:tc>
        <w:tc>
          <w:tcPr>
            <w:tcW w:w="3690" w:type="dxa"/>
            <w:tcBorders>
              <w:top w:val="single" w:sz="6" w:space="0" w:color="auto"/>
              <w:left w:val="single" w:sz="6" w:space="0" w:color="auto"/>
              <w:bottom w:val="single" w:sz="6" w:space="0" w:color="auto"/>
              <w:right w:val="single" w:sz="6" w:space="0" w:color="auto"/>
            </w:tcBorders>
          </w:tcPr>
          <w:p w:rsidR="003F29F0" w:rsidRPr="00381542" w:rsidRDefault="00330FEA"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743AEC" w:rsidP="00743AEC">
            <w:pPr>
              <w:spacing w:before="60"/>
              <w:rPr>
                <w:rFonts w:ascii="Arial" w:hAnsi="Arial" w:cs="Arial"/>
                <w:sz w:val="16"/>
              </w:rPr>
            </w:pPr>
            <w:proofErr w:type="spellStart"/>
            <w:r w:rsidRPr="00743AEC">
              <w:rPr>
                <w:rFonts w:ascii="Arial" w:hAnsi="Arial" w:cs="Arial"/>
                <w:sz w:val="16"/>
                <w:szCs w:val="16"/>
              </w:rPr>
              <w:t>SCom_EOLNomMtrParam_</w:t>
            </w:r>
            <w:r>
              <w:rPr>
                <w:rFonts w:ascii="Arial" w:hAnsi="Arial" w:cs="Arial"/>
                <w:sz w:val="16"/>
                <w:szCs w:val="16"/>
              </w:rPr>
              <w:t>G</w:t>
            </w:r>
            <w:r w:rsidRPr="00743AEC">
              <w:rPr>
                <w:rFonts w:ascii="Arial" w:hAnsi="Arial" w:cs="Arial"/>
                <w:sz w:val="16"/>
                <w:szCs w:val="16"/>
              </w:rPr>
              <w:t>et</w:t>
            </w:r>
            <w:proofErr w:type="spellEnd"/>
          </w:p>
        </w:tc>
        <w:tc>
          <w:tcPr>
            <w:tcW w:w="5310" w:type="dxa"/>
            <w:tcBorders>
              <w:top w:val="single" w:sz="6" w:space="0" w:color="auto"/>
              <w:left w:val="single" w:sz="6" w:space="0" w:color="auto"/>
              <w:bottom w:val="single" w:sz="6" w:space="0" w:color="auto"/>
              <w:right w:val="single" w:sz="6" w:space="0" w:color="auto"/>
            </w:tcBorders>
          </w:tcPr>
          <w:p w:rsidR="007A69AC" w:rsidRDefault="00E15A70" w:rsidP="00F957FA">
            <w:pPr>
              <w:spacing w:before="60"/>
              <w:rPr>
                <w:rFonts w:ascii="Arial" w:hAnsi="Arial" w:cs="Arial"/>
                <w:sz w:val="16"/>
              </w:rPr>
            </w:pPr>
            <w:proofErr w:type="spellStart"/>
            <w:r w:rsidRPr="00E36D9C">
              <w:rPr>
                <w:rFonts w:ascii="Arial" w:hAnsi="Arial" w:cs="Arial"/>
                <w:sz w:val="16"/>
              </w:rPr>
              <w:t>EPS_DiagSrvc</w:t>
            </w:r>
            <w:proofErr w:type="spellEnd"/>
          </w:p>
        </w:tc>
      </w:tr>
      <w:tr w:rsidR="00743AEC" w:rsidTr="00F957FA">
        <w:tc>
          <w:tcPr>
            <w:tcW w:w="3618" w:type="dxa"/>
            <w:tcBorders>
              <w:top w:val="single" w:sz="6" w:space="0" w:color="auto"/>
              <w:left w:val="single" w:sz="6" w:space="0" w:color="auto"/>
              <w:bottom w:val="single" w:sz="6" w:space="0" w:color="auto"/>
              <w:right w:val="single" w:sz="6" w:space="0" w:color="auto"/>
            </w:tcBorders>
          </w:tcPr>
          <w:p w:rsidR="00743AEC" w:rsidRPr="00743AEC" w:rsidRDefault="00743AEC" w:rsidP="00F957FA">
            <w:pPr>
              <w:spacing w:before="60"/>
              <w:rPr>
                <w:rFonts w:ascii="Arial" w:hAnsi="Arial" w:cs="Arial"/>
                <w:sz w:val="16"/>
                <w:szCs w:val="16"/>
              </w:rPr>
            </w:pPr>
            <w:proofErr w:type="spellStart"/>
            <w:r w:rsidRPr="00743AEC">
              <w:rPr>
                <w:rFonts w:ascii="Arial" w:hAnsi="Arial" w:cs="Arial"/>
                <w:sz w:val="16"/>
                <w:szCs w:val="16"/>
              </w:rPr>
              <w:t>SCom_EOLNomMtrParam_Set</w:t>
            </w:r>
            <w:proofErr w:type="spellEnd"/>
          </w:p>
        </w:tc>
        <w:tc>
          <w:tcPr>
            <w:tcW w:w="5310" w:type="dxa"/>
            <w:tcBorders>
              <w:top w:val="single" w:sz="6" w:space="0" w:color="auto"/>
              <w:left w:val="single" w:sz="6" w:space="0" w:color="auto"/>
              <w:bottom w:val="single" w:sz="6" w:space="0" w:color="auto"/>
              <w:right w:val="single" w:sz="6" w:space="0" w:color="auto"/>
            </w:tcBorders>
          </w:tcPr>
          <w:p w:rsidR="00743AEC" w:rsidRDefault="00E15A70" w:rsidP="00F957FA">
            <w:pPr>
              <w:spacing w:before="60"/>
              <w:rPr>
                <w:rFonts w:ascii="Arial" w:hAnsi="Arial" w:cs="Arial"/>
                <w:sz w:val="16"/>
              </w:rPr>
            </w:pPr>
            <w:proofErr w:type="spellStart"/>
            <w:r w:rsidRPr="00E36D9C">
              <w:rPr>
                <w:rFonts w:ascii="Arial" w:hAnsi="Arial" w:cs="Arial"/>
                <w:sz w:val="16"/>
              </w:rPr>
              <w:t>EPS_DiagSrvc</w:t>
            </w:r>
            <w:proofErr w:type="spellEnd"/>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pPr>
              <w:spacing w:before="60"/>
              <w:rPr>
                <w:rFonts w:ascii="Arial" w:hAnsi="Arial" w:cs="Arial"/>
                <w:sz w:val="16"/>
              </w:rPr>
            </w:pPr>
            <w:r w:rsidRPr="00743AEC">
              <w:rPr>
                <w:rFonts w:ascii="Arial" w:hAnsi="Arial" w:cs="Arial"/>
                <w:sz w:val="16"/>
              </w:rPr>
              <w:t>ParamComp_Per1</w:t>
            </w:r>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rsidP="00743AEC">
            <w:pPr>
              <w:spacing w:before="60"/>
              <w:rPr>
                <w:rFonts w:ascii="Arial" w:hAnsi="Arial" w:cs="Arial"/>
                <w:sz w:val="16"/>
              </w:rPr>
            </w:pPr>
            <w:r w:rsidRPr="00743AEC">
              <w:rPr>
                <w:rFonts w:ascii="Arial" w:hAnsi="Arial" w:cs="Arial"/>
                <w:sz w:val="16"/>
              </w:rPr>
              <w:t>ParamComp_Per</w:t>
            </w:r>
            <w:r>
              <w:rPr>
                <w:rFonts w:ascii="Arial" w:hAnsi="Arial" w:cs="Arial"/>
                <w:sz w:val="16"/>
              </w:rPr>
              <w:t>2</w:t>
            </w:r>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rsidP="00743AEC">
            <w:pPr>
              <w:spacing w:before="60"/>
              <w:rPr>
                <w:rFonts w:ascii="Arial" w:hAnsi="Arial" w:cs="Arial"/>
                <w:sz w:val="16"/>
              </w:rPr>
            </w:pPr>
            <w:proofErr w:type="spellStart"/>
            <w:r w:rsidRPr="00743AEC">
              <w:rPr>
                <w:rFonts w:ascii="Arial" w:hAnsi="Arial" w:cs="Arial"/>
                <w:sz w:val="16"/>
              </w:rPr>
              <w:t>SCom_EOLNomMtrParam_Get</w:t>
            </w:r>
            <w:proofErr w:type="spellEnd"/>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r w:rsidR="00743AEC" w:rsidRPr="004B203E" w:rsidTr="00BF364D">
        <w:tc>
          <w:tcPr>
            <w:tcW w:w="4464" w:type="dxa"/>
            <w:tcBorders>
              <w:top w:val="single" w:sz="6" w:space="0" w:color="auto"/>
              <w:left w:val="single" w:sz="6" w:space="0" w:color="auto"/>
              <w:bottom w:val="single" w:sz="6" w:space="0" w:color="auto"/>
              <w:right w:val="single" w:sz="6" w:space="0" w:color="auto"/>
            </w:tcBorders>
          </w:tcPr>
          <w:p w:rsidR="00743AEC" w:rsidRPr="00743AEC" w:rsidRDefault="00743AEC" w:rsidP="00743AEC">
            <w:pPr>
              <w:spacing w:before="60"/>
              <w:rPr>
                <w:rFonts w:ascii="Arial" w:hAnsi="Arial" w:cs="Arial"/>
                <w:sz w:val="16"/>
              </w:rPr>
            </w:pPr>
            <w:proofErr w:type="spellStart"/>
            <w:r w:rsidRPr="00743AEC">
              <w:rPr>
                <w:rFonts w:ascii="Arial" w:hAnsi="Arial" w:cs="Arial"/>
                <w:sz w:val="16"/>
              </w:rPr>
              <w:t>SCom_EOLNomMtrParam_</w:t>
            </w:r>
            <w:r>
              <w:rPr>
                <w:rFonts w:ascii="Arial" w:hAnsi="Arial" w:cs="Arial"/>
                <w:sz w:val="16"/>
              </w:rPr>
              <w:t>S</w:t>
            </w:r>
            <w:r w:rsidRPr="00743AEC">
              <w:rPr>
                <w:rFonts w:ascii="Arial" w:hAnsi="Arial" w:cs="Arial"/>
                <w:sz w:val="16"/>
              </w:rPr>
              <w:t>et</w:t>
            </w:r>
            <w:proofErr w:type="spellEnd"/>
          </w:p>
        </w:tc>
        <w:tc>
          <w:tcPr>
            <w:tcW w:w="4464" w:type="dxa"/>
            <w:tcBorders>
              <w:top w:val="single" w:sz="6" w:space="0" w:color="auto"/>
              <w:left w:val="single" w:sz="6" w:space="0" w:color="auto"/>
              <w:bottom w:val="single" w:sz="6" w:space="0" w:color="auto"/>
              <w:right w:val="single" w:sz="6" w:space="0" w:color="auto"/>
            </w:tcBorders>
          </w:tcPr>
          <w:p w:rsidR="00743AEC" w:rsidRPr="00743AEC" w:rsidRDefault="0026656A" w:rsidP="00C0050A">
            <w:pPr>
              <w:spacing w:before="60"/>
              <w:rPr>
                <w:rFonts w:ascii="Arial" w:hAnsi="Arial" w:cs="Arial"/>
                <w:sz w:val="16"/>
                <w:lang w:val="fr-FR"/>
              </w:rPr>
            </w:pPr>
            <w:r w:rsidRPr="0026656A">
              <w:rPr>
                <w:rFonts w:ascii="Arial" w:hAnsi="Arial" w:cs="Arial"/>
                <w:sz w:val="16"/>
                <w:lang w:val="fr-FR"/>
              </w:rPr>
              <w:t>RTE_AP_CURRPARAMCOMP_APPL_CODE</w:t>
            </w:r>
          </w:p>
        </w:tc>
      </w:tr>
    </w:tbl>
    <w:p w:rsidR="00BF364D" w:rsidRPr="00743AEC"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4A781C">
      <w:pPr>
        <w:numPr>
          <w:ilvl w:val="0"/>
          <w:numId w:val="6"/>
        </w:numPr>
      </w:pPr>
      <w:r>
        <w:t>(Item #1)</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5490"/>
        <w:gridCol w:w="1800"/>
        <w:gridCol w:w="1105"/>
      </w:tblGrid>
      <w:tr w:rsidR="004A781C" w:rsidTr="008A0F32">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549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80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rsidTr="008A0F32">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D22C75">
            <w:pPr>
              <w:spacing w:before="60"/>
              <w:rPr>
                <w:rFonts w:ascii="Arial" w:hAnsi="Arial" w:cs="Arial"/>
                <w:sz w:val="16"/>
              </w:rPr>
            </w:pPr>
            <w:r>
              <w:rPr>
                <w:rFonts w:ascii="Arial" w:hAnsi="Arial" w:cs="Arial"/>
                <w:sz w:val="16"/>
              </w:rPr>
              <w:t>1.0</w:t>
            </w:r>
          </w:p>
        </w:tc>
        <w:tc>
          <w:tcPr>
            <w:tcW w:w="5490" w:type="dxa"/>
          </w:tcPr>
          <w:p w:rsidR="004A781C" w:rsidRDefault="00D22C75">
            <w:pPr>
              <w:spacing w:before="60"/>
              <w:rPr>
                <w:rFonts w:ascii="Arial" w:hAnsi="Arial" w:cs="Arial"/>
                <w:sz w:val="16"/>
              </w:rPr>
            </w:pPr>
            <w:r>
              <w:rPr>
                <w:rFonts w:ascii="Arial" w:hAnsi="Arial" w:cs="Arial"/>
                <w:sz w:val="16"/>
              </w:rPr>
              <w:t>Initial Version</w:t>
            </w:r>
          </w:p>
        </w:tc>
        <w:tc>
          <w:tcPr>
            <w:tcW w:w="1800" w:type="dxa"/>
          </w:tcPr>
          <w:p w:rsidR="004A781C" w:rsidRDefault="00682C19">
            <w:pPr>
              <w:spacing w:before="60"/>
              <w:rPr>
                <w:rFonts w:ascii="Arial" w:hAnsi="Arial" w:cs="Arial"/>
                <w:sz w:val="16"/>
              </w:rPr>
            </w:pPr>
            <w:r>
              <w:rPr>
                <w:rFonts w:ascii="Arial" w:hAnsi="Arial" w:cs="Arial"/>
                <w:sz w:val="16"/>
              </w:rPr>
              <w:t>25</w:t>
            </w:r>
            <w:r w:rsidR="004E474E">
              <w:rPr>
                <w:rFonts w:ascii="Arial" w:hAnsi="Arial" w:cs="Arial"/>
                <w:sz w:val="16"/>
              </w:rPr>
              <w:t>-May</w:t>
            </w:r>
            <w:r w:rsidR="00D22C75">
              <w:rPr>
                <w:rFonts w:ascii="Arial" w:hAnsi="Arial" w:cs="Arial"/>
                <w:sz w:val="16"/>
              </w:rPr>
              <w:t>-1</w:t>
            </w:r>
            <w:r w:rsidR="004E474E">
              <w:rPr>
                <w:rFonts w:ascii="Arial" w:hAnsi="Arial" w:cs="Arial"/>
                <w:sz w:val="16"/>
              </w:rPr>
              <w:t>2</w:t>
            </w:r>
          </w:p>
        </w:tc>
        <w:tc>
          <w:tcPr>
            <w:tcW w:w="1105" w:type="dxa"/>
          </w:tcPr>
          <w:p w:rsidR="004A781C" w:rsidRDefault="004E474E">
            <w:pPr>
              <w:spacing w:before="60"/>
              <w:rPr>
                <w:rFonts w:ascii="Arial" w:hAnsi="Arial" w:cs="Arial"/>
                <w:sz w:val="16"/>
              </w:rPr>
            </w:pPr>
            <w:r>
              <w:rPr>
                <w:rFonts w:ascii="Arial" w:hAnsi="Arial" w:cs="Arial"/>
                <w:sz w:val="16"/>
              </w:rPr>
              <w:t>SK</w:t>
            </w:r>
          </w:p>
        </w:tc>
      </w:tr>
      <w:tr w:rsidR="00BF3721" w:rsidTr="008A0F32">
        <w:tc>
          <w:tcPr>
            <w:tcW w:w="616" w:type="dxa"/>
          </w:tcPr>
          <w:p w:rsidR="00BF3721" w:rsidRDefault="002017B0">
            <w:pPr>
              <w:spacing w:before="60"/>
              <w:rPr>
                <w:rFonts w:ascii="Arial" w:hAnsi="Arial" w:cs="Arial"/>
                <w:sz w:val="16"/>
              </w:rPr>
            </w:pPr>
            <w:r>
              <w:rPr>
                <w:rFonts w:ascii="Arial" w:hAnsi="Arial" w:cs="Arial"/>
                <w:sz w:val="16"/>
              </w:rPr>
              <w:t>2</w:t>
            </w:r>
          </w:p>
        </w:tc>
        <w:tc>
          <w:tcPr>
            <w:tcW w:w="662" w:type="dxa"/>
          </w:tcPr>
          <w:p w:rsidR="00BF3721" w:rsidRDefault="002017B0">
            <w:pPr>
              <w:spacing w:before="60"/>
              <w:rPr>
                <w:rFonts w:ascii="Arial" w:hAnsi="Arial" w:cs="Arial"/>
                <w:sz w:val="16"/>
              </w:rPr>
            </w:pPr>
            <w:r>
              <w:rPr>
                <w:rFonts w:ascii="Arial" w:hAnsi="Arial" w:cs="Arial"/>
                <w:sz w:val="16"/>
              </w:rPr>
              <w:t>2.0</w:t>
            </w:r>
          </w:p>
        </w:tc>
        <w:tc>
          <w:tcPr>
            <w:tcW w:w="5490" w:type="dxa"/>
          </w:tcPr>
          <w:p w:rsidR="00BF3721" w:rsidRDefault="002017B0">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statements </w:t>
            </w:r>
          </w:p>
        </w:tc>
        <w:tc>
          <w:tcPr>
            <w:tcW w:w="1800" w:type="dxa"/>
          </w:tcPr>
          <w:p w:rsidR="00BF3721" w:rsidRDefault="002017B0">
            <w:pPr>
              <w:spacing w:before="60"/>
              <w:rPr>
                <w:rFonts w:ascii="Arial" w:hAnsi="Arial" w:cs="Arial"/>
                <w:sz w:val="16"/>
              </w:rPr>
            </w:pPr>
            <w:r>
              <w:rPr>
                <w:rFonts w:ascii="Arial" w:hAnsi="Arial" w:cs="Arial"/>
                <w:sz w:val="16"/>
              </w:rPr>
              <w:t>20-Nov-12</w:t>
            </w:r>
          </w:p>
        </w:tc>
        <w:tc>
          <w:tcPr>
            <w:tcW w:w="1105" w:type="dxa"/>
          </w:tcPr>
          <w:p w:rsidR="00BF3721" w:rsidRDefault="002017B0">
            <w:pPr>
              <w:spacing w:before="60"/>
              <w:rPr>
                <w:rFonts w:ascii="Arial" w:hAnsi="Arial" w:cs="Arial"/>
                <w:sz w:val="16"/>
              </w:rPr>
            </w:pPr>
            <w:proofErr w:type="spellStart"/>
            <w:r>
              <w:rPr>
                <w:rFonts w:ascii="Arial" w:hAnsi="Arial" w:cs="Arial"/>
                <w:sz w:val="16"/>
              </w:rPr>
              <w:t>Selva</w:t>
            </w:r>
            <w:proofErr w:type="spellEnd"/>
          </w:p>
        </w:tc>
      </w:tr>
      <w:tr w:rsidR="00E84CD1" w:rsidTr="008A0F32">
        <w:tc>
          <w:tcPr>
            <w:tcW w:w="616" w:type="dxa"/>
          </w:tcPr>
          <w:p w:rsidR="00E84CD1" w:rsidRDefault="008A0F32">
            <w:pPr>
              <w:spacing w:before="60"/>
              <w:rPr>
                <w:rFonts w:ascii="Arial" w:hAnsi="Arial" w:cs="Arial"/>
                <w:sz w:val="16"/>
              </w:rPr>
            </w:pPr>
            <w:r>
              <w:rPr>
                <w:rFonts w:ascii="Arial" w:hAnsi="Arial" w:cs="Arial"/>
                <w:sz w:val="16"/>
              </w:rPr>
              <w:t>3</w:t>
            </w:r>
          </w:p>
        </w:tc>
        <w:tc>
          <w:tcPr>
            <w:tcW w:w="662" w:type="dxa"/>
          </w:tcPr>
          <w:p w:rsidR="00E84CD1" w:rsidRDefault="008A0F32">
            <w:pPr>
              <w:spacing w:before="60"/>
              <w:rPr>
                <w:rFonts w:ascii="Arial" w:hAnsi="Arial" w:cs="Arial"/>
                <w:sz w:val="16"/>
              </w:rPr>
            </w:pPr>
            <w:r>
              <w:rPr>
                <w:rFonts w:ascii="Arial" w:hAnsi="Arial" w:cs="Arial"/>
                <w:sz w:val="16"/>
              </w:rPr>
              <w:t>3.0</w:t>
            </w:r>
          </w:p>
        </w:tc>
        <w:tc>
          <w:tcPr>
            <w:tcW w:w="5490" w:type="dxa"/>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5193"/>
            </w:tblGrid>
            <w:tr w:rsidR="008A0F32" w:rsidRPr="008A0F32" w:rsidTr="008A0F32">
              <w:trPr>
                <w:tblCellSpacing w:w="15" w:type="dxa"/>
              </w:trPr>
              <w:tc>
                <w:tcPr>
                  <w:tcW w:w="0" w:type="auto"/>
                  <w:noWrap/>
                  <w:hideMark/>
                </w:tcPr>
                <w:p w:rsidR="008A0F32" w:rsidRPr="008A0F32" w:rsidRDefault="008A0F32" w:rsidP="008A0F32">
                  <w:pPr>
                    <w:spacing w:after="0"/>
                    <w:jc w:val="right"/>
                    <w:rPr>
                      <w:sz w:val="24"/>
                      <w:szCs w:val="24"/>
                    </w:rPr>
                  </w:pPr>
                </w:p>
              </w:tc>
              <w:tc>
                <w:tcPr>
                  <w:tcW w:w="0" w:type="auto"/>
                  <w:hideMark/>
                </w:tcPr>
                <w:p w:rsidR="008A0F32" w:rsidRPr="008A0F32" w:rsidRDefault="008A0F32" w:rsidP="008A0F32">
                  <w:pPr>
                    <w:spacing w:after="0"/>
                    <w:rPr>
                      <w:sz w:val="24"/>
                      <w:szCs w:val="24"/>
                    </w:rPr>
                  </w:pPr>
                  <w:r w:rsidRPr="008A0F32">
                    <w:rPr>
                      <w:rFonts w:ascii="Arial" w:hAnsi="Arial" w:cs="Arial"/>
                      <w:sz w:val="16"/>
                    </w:rPr>
                    <w:t>Update the input value to the interpolations by using the following:</w:t>
                  </w:r>
                  <w:r w:rsidRPr="008A0F32">
                    <w:rPr>
                      <w:rFonts w:ascii="Arial" w:hAnsi="Arial" w:cs="Arial"/>
                      <w:sz w:val="16"/>
                    </w:rPr>
                    <w:br/>
                    <w:t>IqRef_Amp_T_u9p7=</w:t>
                  </w:r>
                  <w:r>
                    <w:rPr>
                      <w:rFonts w:ascii="Arial" w:hAnsi="Arial" w:cs="Arial"/>
                      <w:sz w:val="16"/>
                    </w:rPr>
                    <w:t xml:space="preserve"> </w:t>
                  </w:r>
                  <w:proofErr w:type="spellStart"/>
                  <w:r w:rsidRPr="008A0F32">
                    <w:rPr>
                      <w:rFonts w:ascii="Arial" w:hAnsi="Arial" w:cs="Arial"/>
                      <w:sz w:val="16"/>
                    </w:rPr>
                    <w:t>FPM_FloatToFixed_m</w:t>
                  </w:r>
                  <w:proofErr w:type="spellEnd"/>
                  <w:r w:rsidRPr="008A0F32">
                    <w:rPr>
                      <w:rFonts w:ascii="Arial" w:hAnsi="Arial" w:cs="Arial"/>
                      <w:sz w:val="16"/>
                    </w:rPr>
                    <w:t>(Abs_f32_m(IqRef_Amp_T_f32,u9p7_T));</w:t>
                  </w:r>
                </w:p>
              </w:tc>
            </w:tr>
          </w:tbl>
          <w:p w:rsidR="00E84CD1" w:rsidRDefault="00E84CD1">
            <w:pPr>
              <w:spacing w:before="60"/>
              <w:rPr>
                <w:rFonts w:ascii="Arial" w:hAnsi="Arial" w:cs="Arial"/>
                <w:sz w:val="16"/>
              </w:rPr>
            </w:pPr>
          </w:p>
        </w:tc>
        <w:tc>
          <w:tcPr>
            <w:tcW w:w="1800" w:type="dxa"/>
          </w:tcPr>
          <w:p w:rsidR="00E84CD1" w:rsidRDefault="008A0F32">
            <w:pPr>
              <w:spacing w:before="60"/>
              <w:rPr>
                <w:rFonts w:ascii="Arial" w:hAnsi="Arial" w:cs="Arial"/>
                <w:sz w:val="16"/>
              </w:rPr>
            </w:pPr>
            <w:r>
              <w:rPr>
                <w:rFonts w:ascii="Arial" w:hAnsi="Arial" w:cs="Arial"/>
                <w:sz w:val="16"/>
              </w:rPr>
              <w:t>11-Jan-13</w:t>
            </w:r>
          </w:p>
        </w:tc>
        <w:tc>
          <w:tcPr>
            <w:tcW w:w="1105" w:type="dxa"/>
          </w:tcPr>
          <w:p w:rsidR="00E84CD1" w:rsidRDefault="008A0F32">
            <w:pPr>
              <w:spacing w:before="60"/>
              <w:rPr>
                <w:rFonts w:ascii="Arial" w:hAnsi="Arial" w:cs="Arial"/>
                <w:sz w:val="16"/>
              </w:rPr>
            </w:pPr>
            <w:proofErr w:type="spellStart"/>
            <w:r>
              <w:rPr>
                <w:rFonts w:ascii="Arial" w:hAnsi="Arial" w:cs="Arial"/>
                <w:sz w:val="16"/>
              </w:rPr>
              <w:t>Selva</w:t>
            </w:r>
            <w:proofErr w:type="spellEnd"/>
          </w:p>
        </w:tc>
      </w:tr>
      <w:tr w:rsidR="00A27E1F" w:rsidTr="008A0F32">
        <w:tc>
          <w:tcPr>
            <w:tcW w:w="616" w:type="dxa"/>
          </w:tcPr>
          <w:p w:rsidR="00A27E1F" w:rsidRDefault="00A27E1F">
            <w:pPr>
              <w:spacing w:before="60"/>
              <w:rPr>
                <w:rFonts w:ascii="Arial" w:hAnsi="Arial" w:cs="Arial"/>
                <w:sz w:val="16"/>
              </w:rPr>
            </w:pPr>
            <w:r>
              <w:rPr>
                <w:rFonts w:ascii="Arial" w:hAnsi="Arial" w:cs="Arial"/>
                <w:sz w:val="16"/>
              </w:rPr>
              <w:t>4</w:t>
            </w:r>
          </w:p>
        </w:tc>
        <w:tc>
          <w:tcPr>
            <w:tcW w:w="662" w:type="dxa"/>
          </w:tcPr>
          <w:p w:rsidR="00A27E1F" w:rsidRDefault="00A27E1F">
            <w:pPr>
              <w:spacing w:before="60"/>
              <w:rPr>
                <w:rFonts w:ascii="Arial" w:hAnsi="Arial" w:cs="Arial"/>
                <w:sz w:val="16"/>
              </w:rPr>
            </w:pPr>
            <w:r>
              <w:rPr>
                <w:rFonts w:ascii="Arial" w:hAnsi="Arial" w:cs="Arial"/>
                <w:sz w:val="16"/>
              </w:rPr>
              <w:t>4.0</w:t>
            </w:r>
          </w:p>
        </w:tc>
        <w:tc>
          <w:tcPr>
            <w:tcW w:w="5490" w:type="dxa"/>
          </w:tcPr>
          <w:p w:rsidR="00686013" w:rsidRPr="004055F1" w:rsidRDefault="00686013" w:rsidP="004055F1">
            <w:pPr>
              <w:spacing w:after="0"/>
              <w:rPr>
                <w:rFonts w:ascii="Arial" w:hAnsi="Arial" w:cs="Arial"/>
                <w:sz w:val="16"/>
              </w:rPr>
            </w:pPr>
            <w:r w:rsidRPr="004055F1">
              <w:rPr>
                <w:rFonts w:ascii="Arial" w:hAnsi="Arial" w:cs="Arial"/>
                <w:sz w:val="16"/>
              </w:rPr>
              <w:t xml:space="preserve">Updated to version 8 of the Sf99 </w:t>
            </w:r>
            <w:proofErr w:type="spellStart"/>
            <w:r w:rsidRPr="004055F1">
              <w:rPr>
                <w:rFonts w:ascii="Arial" w:hAnsi="Arial" w:cs="Arial"/>
                <w:sz w:val="16"/>
              </w:rPr>
              <w:t>Mtrlcntrl</w:t>
            </w:r>
            <w:proofErr w:type="spellEnd"/>
          </w:p>
        </w:tc>
        <w:tc>
          <w:tcPr>
            <w:tcW w:w="1800" w:type="dxa"/>
          </w:tcPr>
          <w:p w:rsidR="00A27E1F" w:rsidRDefault="00A27E1F">
            <w:pPr>
              <w:spacing w:before="60"/>
              <w:rPr>
                <w:rFonts w:ascii="Arial" w:hAnsi="Arial" w:cs="Arial"/>
                <w:sz w:val="16"/>
              </w:rPr>
            </w:pPr>
            <w:r>
              <w:rPr>
                <w:rFonts w:ascii="Arial" w:hAnsi="Arial" w:cs="Arial"/>
                <w:sz w:val="16"/>
              </w:rPr>
              <w:t>21-Mar-13</w:t>
            </w:r>
          </w:p>
        </w:tc>
        <w:tc>
          <w:tcPr>
            <w:tcW w:w="1105" w:type="dxa"/>
          </w:tcPr>
          <w:p w:rsidR="00A27E1F" w:rsidRDefault="00A27E1F">
            <w:pPr>
              <w:spacing w:before="60"/>
              <w:rPr>
                <w:rFonts w:ascii="Arial" w:hAnsi="Arial" w:cs="Arial"/>
                <w:sz w:val="16"/>
              </w:rPr>
            </w:pPr>
            <w:proofErr w:type="spellStart"/>
            <w:r>
              <w:rPr>
                <w:rFonts w:ascii="Arial" w:hAnsi="Arial" w:cs="Arial"/>
                <w:sz w:val="16"/>
              </w:rPr>
              <w:t>Selva</w:t>
            </w:r>
            <w:proofErr w:type="spellEnd"/>
          </w:p>
        </w:tc>
      </w:tr>
      <w:tr w:rsidR="004055F1" w:rsidTr="008A0F32">
        <w:tc>
          <w:tcPr>
            <w:tcW w:w="616" w:type="dxa"/>
          </w:tcPr>
          <w:p w:rsidR="004055F1" w:rsidRDefault="004055F1">
            <w:pPr>
              <w:spacing w:before="60"/>
              <w:rPr>
                <w:rFonts w:ascii="Arial" w:hAnsi="Arial" w:cs="Arial"/>
                <w:sz w:val="16"/>
              </w:rPr>
            </w:pPr>
            <w:bookmarkStart w:id="138" w:name="_Hlk371580793"/>
            <w:r>
              <w:rPr>
                <w:rFonts w:ascii="Arial" w:hAnsi="Arial" w:cs="Arial"/>
                <w:sz w:val="16"/>
              </w:rPr>
              <w:t>5</w:t>
            </w:r>
          </w:p>
        </w:tc>
        <w:tc>
          <w:tcPr>
            <w:tcW w:w="662" w:type="dxa"/>
          </w:tcPr>
          <w:p w:rsidR="004055F1" w:rsidRDefault="004055F1">
            <w:pPr>
              <w:spacing w:before="60"/>
              <w:rPr>
                <w:rFonts w:ascii="Arial" w:hAnsi="Arial" w:cs="Arial"/>
                <w:sz w:val="16"/>
              </w:rPr>
            </w:pPr>
            <w:r>
              <w:rPr>
                <w:rFonts w:ascii="Arial" w:hAnsi="Arial" w:cs="Arial"/>
                <w:sz w:val="16"/>
              </w:rPr>
              <w:t>5.0</w:t>
            </w:r>
          </w:p>
        </w:tc>
        <w:tc>
          <w:tcPr>
            <w:tcW w:w="5490" w:type="dxa"/>
          </w:tcPr>
          <w:p w:rsidR="004055F1" w:rsidRPr="004055F1" w:rsidRDefault="004055F1" w:rsidP="004055F1">
            <w:pPr>
              <w:spacing w:after="0"/>
              <w:rPr>
                <w:rFonts w:ascii="Arial" w:hAnsi="Arial" w:cs="Arial"/>
                <w:sz w:val="16"/>
              </w:rPr>
            </w:pPr>
            <w:r w:rsidRPr="004055F1">
              <w:rPr>
                <w:rFonts w:ascii="Arial" w:hAnsi="Arial" w:cs="Arial"/>
                <w:sz w:val="16"/>
              </w:rPr>
              <w:t>Updated to version 10 FDD SF99 B. Divide by zero fixed</w:t>
            </w:r>
          </w:p>
        </w:tc>
        <w:tc>
          <w:tcPr>
            <w:tcW w:w="1800" w:type="dxa"/>
          </w:tcPr>
          <w:p w:rsidR="004055F1" w:rsidRDefault="004055F1">
            <w:pPr>
              <w:spacing w:before="60"/>
              <w:rPr>
                <w:rFonts w:ascii="Arial" w:hAnsi="Arial" w:cs="Arial"/>
                <w:sz w:val="16"/>
              </w:rPr>
            </w:pPr>
            <w:r>
              <w:rPr>
                <w:rFonts w:ascii="Arial" w:hAnsi="Arial" w:cs="Arial"/>
                <w:sz w:val="16"/>
              </w:rPr>
              <w:t>21-Oct-13</w:t>
            </w:r>
          </w:p>
        </w:tc>
        <w:tc>
          <w:tcPr>
            <w:tcW w:w="1105" w:type="dxa"/>
          </w:tcPr>
          <w:p w:rsidR="004055F1" w:rsidRDefault="004055F1">
            <w:pPr>
              <w:spacing w:before="60"/>
              <w:rPr>
                <w:rFonts w:ascii="Arial" w:hAnsi="Arial" w:cs="Arial"/>
                <w:sz w:val="16"/>
              </w:rPr>
            </w:pPr>
            <w:proofErr w:type="spellStart"/>
            <w:r>
              <w:rPr>
                <w:rFonts w:ascii="Arial" w:hAnsi="Arial" w:cs="Arial"/>
                <w:sz w:val="16"/>
              </w:rPr>
              <w:t>Selva</w:t>
            </w:r>
            <w:proofErr w:type="spellEnd"/>
          </w:p>
        </w:tc>
      </w:tr>
      <w:bookmarkEnd w:id="138"/>
      <w:tr w:rsidR="003967ED" w:rsidTr="008A0F32">
        <w:trPr>
          <w:ins w:id="139" w:author="Sengottaiyan, Selva" w:date="2013-11-07T09:44:00Z"/>
        </w:trPr>
        <w:tc>
          <w:tcPr>
            <w:tcW w:w="616" w:type="dxa"/>
          </w:tcPr>
          <w:p w:rsidR="003967ED" w:rsidRDefault="003967ED">
            <w:pPr>
              <w:spacing w:before="60"/>
              <w:rPr>
                <w:ins w:id="140" w:author="Sengottaiyan, Selva" w:date="2013-11-07T09:44:00Z"/>
                <w:rFonts w:ascii="Arial" w:hAnsi="Arial" w:cs="Arial"/>
                <w:sz w:val="16"/>
              </w:rPr>
            </w:pPr>
            <w:ins w:id="141" w:author="Sengottaiyan, Selva" w:date="2013-11-07T09:44:00Z">
              <w:r>
                <w:rPr>
                  <w:rFonts w:ascii="Arial" w:hAnsi="Arial" w:cs="Arial"/>
                  <w:sz w:val="16"/>
                </w:rPr>
                <w:t>6</w:t>
              </w:r>
            </w:ins>
          </w:p>
        </w:tc>
        <w:tc>
          <w:tcPr>
            <w:tcW w:w="662" w:type="dxa"/>
          </w:tcPr>
          <w:p w:rsidR="003967ED" w:rsidRDefault="003967ED">
            <w:pPr>
              <w:spacing w:before="60"/>
              <w:rPr>
                <w:ins w:id="142" w:author="Sengottaiyan, Selva" w:date="2013-11-07T09:44:00Z"/>
                <w:rFonts w:ascii="Arial" w:hAnsi="Arial" w:cs="Arial"/>
                <w:sz w:val="16"/>
              </w:rPr>
            </w:pPr>
            <w:ins w:id="143" w:author="Sengottaiyan, Selva" w:date="2013-11-07T09:44:00Z">
              <w:r>
                <w:rPr>
                  <w:rFonts w:ascii="Arial" w:hAnsi="Arial" w:cs="Arial"/>
                  <w:sz w:val="16"/>
                </w:rPr>
                <w:t>6.0</w:t>
              </w:r>
            </w:ins>
          </w:p>
        </w:tc>
        <w:tc>
          <w:tcPr>
            <w:tcW w:w="5490" w:type="dxa"/>
          </w:tcPr>
          <w:p w:rsidR="003967ED" w:rsidRPr="004055F1" w:rsidRDefault="003967ED" w:rsidP="003967ED">
            <w:pPr>
              <w:spacing w:after="0"/>
              <w:rPr>
                <w:ins w:id="144" w:author="Sengottaiyan, Selva" w:date="2013-11-07T09:44:00Z"/>
                <w:rFonts w:ascii="Arial" w:hAnsi="Arial" w:cs="Arial"/>
                <w:sz w:val="16"/>
              </w:rPr>
            </w:pPr>
            <w:ins w:id="145" w:author="Sengottaiyan, Selva" w:date="2013-11-07T09:44:00Z">
              <w:r>
                <w:rPr>
                  <w:rFonts w:ascii="Arial" w:hAnsi="Arial" w:cs="Arial"/>
                  <w:sz w:val="16"/>
                </w:rPr>
                <w:t>Updated to version 11</w:t>
              </w:r>
              <w:r w:rsidRPr="004055F1">
                <w:rPr>
                  <w:rFonts w:ascii="Arial" w:hAnsi="Arial" w:cs="Arial"/>
                  <w:sz w:val="16"/>
                </w:rPr>
                <w:t xml:space="preserve"> FDD SF99 B. </w:t>
              </w:r>
              <w:r>
                <w:rPr>
                  <w:rFonts w:ascii="Arial" w:hAnsi="Arial" w:cs="Arial"/>
                  <w:sz w:val="16"/>
                </w:rPr>
                <w:t>Limiting EEPROM Read</w:t>
              </w:r>
            </w:ins>
          </w:p>
        </w:tc>
        <w:tc>
          <w:tcPr>
            <w:tcW w:w="1800" w:type="dxa"/>
          </w:tcPr>
          <w:p w:rsidR="003967ED" w:rsidRDefault="003967ED">
            <w:pPr>
              <w:spacing w:before="60"/>
              <w:rPr>
                <w:ins w:id="146" w:author="Sengottaiyan, Selva" w:date="2013-11-07T09:44:00Z"/>
                <w:rFonts w:ascii="Arial" w:hAnsi="Arial" w:cs="Arial"/>
                <w:sz w:val="16"/>
              </w:rPr>
            </w:pPr>
            <w:ins w:id="147" w:author="Sengottaiyan, Selva" w:date="2013-11-07T09:45:00Z">
              <w:r>
                <w:rPr>
                  <w:rFonts w:ascii="Arial" w:hAnsi="Arial" w:cs="Arial"/>
                  <w:sz w:val="16"/>
                </w:rPr>
                <w:fldChar w:fldCharType="begin"/>
              </w:r>
              <w:r>
                <w:rPr>
                  <w:rFonts w:ascii="Arial" w:hAnsi="Arial" w:cs="Arial"/>
                  <w:sz w:val="16"/>
                </w:rPr>
                <w:instrText xml:space="preserve"> DATE \@ "d-MMM-yy" </w:instrText>
              </w:r>
            </w:ins>
            <w:r>
              <w:rPr>
                <w:rFonts w:ascii="Arial" w:hAnsi="Arial" w:cs="Arial"/>
                <w:sz w:val="16"/>
              </w:rPr>
              <w:fldChar w:fldCharType="separate"/>
            </w:r>
            <w:ins w:id="148" w:author="Sengottaiyan, Selva" w:date="2013-11-07T09:45:00Z">
              <w:r>
                <w:rPr>
                  <w:rFonts w:ascii="Arial" w:hAnsi="Arial" w:cs="Arial"/>
                  <w:noProof/>
                  <w:sz w:val="16"/>
                </w:rPr>
                <w:t>7-Nov-13</w:t>
              </w:r>
              <w:r>
                <w:rPr>
                  <w:rFonts w:ascii="Arial" w:hAnsi="Arial" w:cs="Arial"/>
                  <w:sz w:val="16"/>
                </w:rPr>
                <w:fldChar w:fldCharType="end"/>
              </w:r>
            </w:ins>
          </w:p>
        </w:tc>
        <w:tc>
          <w:tcPr>
            <w:tcW w:w="1105" w:type="dxa"/>
          </w:tcPr>
          <w:p w:rsidR="003967ED" w:rsidRDefault="003967ED">
            <w:pPr>
              <w:spacing w:before="60"/>
              <w:rPr>
                <w:ins w:id="149" w:author="Sengottaiyan, Selva" w:date="2013-11-07T09:44:00Z"/>
                <w:rFonts w:ascii="Arial" w:hAnsi="Arial" w:cs="Arial"/>
                <w:sz w:val="16"/>
              </w:rPr>
            </w:pPr>
            <w:proofErr w:type="spellStart"/>
            <w:ins w:id="150" w:author="Sengottaiyan, Selva" w:date="2013-11-07T09:44:00Z">
              <w:r>
                <w:rPr>
                  <w:rFonts w:ascii="Arial" w:hAnsi="Arial" w:cs="Arial"/>
                  <w:sz w:val="16"/>
                </w:rPr>
                <w:t>Selva</w:t>
              </w:r>
              <w:proofErr w:type="spellEnd"/>
            </w:ins>
          </w:p>
        </w:tc>
      </w:tr>
    </w:tbl>
    <w:p w:rsidR="00107819" w:rsidRDefault="00107819">
      <w:bookmarkStart w:id="151" w:name="_GoBack"/>
      <w:bookmarkEnd w:id="151"/>
    </w:p>
    <w:sectPr w:rsidR="00107819" w:rsidSect="00937013">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54F" w:rsidRDefault="00C8354F">
      <w:r>
        <w:separator/>
      </w:r>
    </w:p>
  </w:endnote>
  <w:endnote w:type="continuationSeparator" w:id="0">
    <w:p w:rsidR="00C8354F" w:rsidRDefault="00C8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50A" w:rsidRDefault="00C0050A">
    <w:pPr>
      <w:pStyle w:val="Footer"/>
    </w:pPr>
    <w:r>
      <w:rPr>
        <w:snapToGrid w:val="0"/>
      </w:rPr>
      <w:tab/>
    </w:r>
    <w:r w:rsidR="00C8354F">
      <w:fldChar w:fldCharType="begin"/>
    </w:r>
    <w:r w:rsidR="00C8354F">
      <w:instrText xml:space="preserve"> DOCPROPERTY "Company"  \* MERGEFORMAT </w:instrText>
    </w:r>
    <w:r w:rsidR="00C8354F">
      <w:fldChar w:fldCharType="separate"/>
    </w:r>
    <w:r w:rsidRPr="002F0D03">
      <w:rPr>
        <w:rFonts w:ascii="Times" w:hAnsi="Times"/>
        <w:caps/>
        <w:snapToGrid w:val="0"/>
      </w:rPr>
      <w:t>Nexteer</w:t>
    </w:r>
    <w:r w:rsidR="00C8354F">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54F" w:rsidRDefault="00C8354F">
      <w:r>
        <w:separator/>
      </w:r>
    </w:p>
  </w:footnote>
  <w:footnote w:type="continuationSeparator" w:id="0">
    <w:p w:rsidR="00C8354F" w:rsidRDefault="00C83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50A" w:rsidRDefault="00C0050A">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C0050A">
      <w:trPr>
        <w:cantSplit/>
      </w:trPr>
      <w:tc>
        <w:tcPr>
          <w:tcW w:w="990" w:type="dxa"/>
        </w:tcPr>
        <w:p w:rsidR="00C0050A" w:rsidRDefault="00C0050A">
          <w:pPr>
            <w:pStyle w:val="Header"/>
          </w:pPr>
          <w:r>
            <w:t>Title:</w:t>
          </w:r>
        </w:p>
      </w:tc>
      <w:tc>
        <w:tcPr>
          <w:tcW w:w="5400" w:type="dxa"/>
          <w:gridSpan w:val="3"/>
          <w:vMerge w:val="restart"/>
        </w:tcPr>
        <w:p w:rsidR="00C0050A" w:rsidRDefault="00C8354F">
          <w:pPr>
            <w:pStyle w:val="Header"/>
          </w:pPr>
          <w:r>
            <w:fldChar w:fldCharType="begin"/>
          </w:r>
          <w:r>
            <w:instrText xml:space="preserve"> DOCPROPERTY "Document Title"  \* MERGEFORMAT </w:instrText>
          </w:r>
          <w:r>
            <w:fldChar w:fldCharType="separate"/>
          </w:r>
          <w:r w:rsidR="00C0050A">
            <w:t>Parameter Compensation</w:t>
          </w:r>
          <w:r>
            <w:fldChar w:fldCharType="end"/>
          </w:r>
        </w:p>
        <w:p w:rsidR="00C0050A" w:rsidRDefault="00C8354F"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C0050A">
            <w:t>Gen II+ EPS EA3</w:t>
          </w:r>
          <w:r>
            <w:fldChar w:fldCharType="end"/>
          </w:r>
          <w:r w:rsidR="00C0050A">
            <w:tab/>
          </w:r>
        </w:p>
      </w:tc>
      <w:tc>
        <w:tcPr>
          <w:tcW w:w="1170" w:type="dxa"/>
        </w:tcPr>
        <w:p w:rsidR="00C0050A" w:rsidRDefault="00C0050A">
          <w:pPr>
            <w:pStyle w:val="Header"/>
          </w:pPr>
          <w:r>
            <w:t>Revision:</w:t>
          </w:r>
        </w:p>
      </w:tc>
      <w:tc>
        <w:tcPr>
          <w:tcW w:w="1350" w:type="dxa"/>
        </w:tcPr>
        <w:p w:rsidR="00C0050A" w:rsidRDefault="004055F1">
          <w:pPr>
            <w:pStyle w:val="Header"/>
          </w:pPr>
          <w:del w:id="152" w:author="Sengottaiyan, Selva" w:date="2013-11-07T09:26:00Z">
            <w:r w:rsidDel="001A62D5">
              <w:delText>5</w:delText>
            </w:r>
          </w:del>
          <w:ins w:id="153" w:author="Sengottaiyan, Selva" w:date="2013-11-07T09:26:00Z">
            <w:r w:rsidR="001A62D5">
              <w:t>6</w:t>
            </w:r>
          </w:ins>
          <w:r w:rsidR="002017B0">
            <w:t>.0</w:t>
          </w:r>
        </w:p>
      </w:tc>
    </w:tr>
    <w:tr w:rsidR="00C0050A">
      <w:trPr>
        <w:cantSplit/>
      </w:trPr>
      <w:tc>
        <w:tcPr>
          <w:tcW w:w="990" w:type="dxa"/>
        </w:tcPr>
        <w:p w:rsidR="00C0050A" w:rsidRDefault="00C0050A">
          <w:pPr>
            <w:pStyle w:val="Header"/>
          </w:pPr>
          <w:r>
            <w:t xml:space="preserve">Product:     </w:t>
          </w:r>
        </w:p>
      </w:tc>
      <w:tc>
        <w:tcPr>
          <w:tcW w:w="5400" w:type="dxa"/>
          <w:gridSpan w:val="3"/>
          <w:vMerge/>
        </w:tcPr>
        <w:p w:rsidR="00C0050A" w:rsidRDefault="00C0050A">
          <w:pPr>
            <w:pStyle w:val="Header"/>
            <w:jc w:val="center"/>
          </w:pPr>
        </w:p>
      </w:tc>
      <w:tc>
        <w:tcPr>
          <w:tcW w:w="1170" w:type="dxa"/>
        </w:tcPr>
        <w:p w:rsidR="00C0050A" w:rsidRDefault="00C0050A">
          <w:pPr>
            <w:pStyle w:val="Header"/>
          </w:pPr>
          <w:r>
            <w:t>Rev. Date:</w:t>
          </w:r>
        </w:p>
      </w:tc>
      <w:tc>
        <w:tcPr>
          <w:tcW w:w="1350" w:type="dxa"/>
        </w:tcPr>
        <w:p w:rsidR="00C0050A" w:rsidRDefault="004055F1" w:rsidP="001A62D5">
          <w:pPr>
            <w:pStyle w:val="Header"/>
          </w:pPr>
          <w:del w:id="154" w:author="Sengottaiyan, Selva" w:date="2013-11-07T09:27:00Z">
            <w:r w:rsidDel="001A62D5">
              <w:delText>21</w:delText>
            </w:r>
          </w:del>
          <w:ins w:id="155" w:author="Sengottaiyan, Selva" w:date="2013-11-07T09:27:00Z">
            <w:r w:rsidR="001A62D5">
              <w:t>7</w:t>
            </w:r>
          </w:ins>
          <w:r>
            <w:t>-</w:t>
          </w:r>
          <w:del w:id="156" w:author="Sengottaiyan, Selva" w:date="2013-11-07T09:27:00Z">
            <w:r w:rsidDel="001A62D5">
              <w:delText>Oct</w:delText>
            </w:r>
          </w:del>
          <w:ins w:id="157" w:author="Sengottaiyan, Selva" w:date="2013-11-07T09:27:00Z">
            <w:r w:rsidR="001A62D5">
              <w:t>Nov</w:t>
            </w:r>
          </w:ins>
          <w:r>
            <w:t>-13</w:t>
          </w:r>
        </w:p>
      </w:tc>
    </w:tr>
    <w:tr w:rsidR="00C0050A">
      <w:trPr>
        <w:cantSplit/>
      </w:trPr>
      <w:tc>
        <w:tcPr>
          <w:tcW w:w="990" w:type="dxa"/>
        </w:tcPr>
        <w:p w:rsidR="00C0050A" w:rsidRDefault="00C0050A">
          <w:pPr>
            <w:pStyle w:val="Header"/>
          </w:pPr>
          <w:r>
            <w:t>Group:</w:t>
          </w:r>
        </w:p>
      </w:tc>
      <w:tc>
        <w:tcPr>
          <w:tcW w:w="1530" w:type="dxa"/>
        </w:tcPr>
        <w:p w:rsidR="00C0050A" w:rsidRDefault="00C0050A">
          <w:pPr>
            <w:pStyle w:val="Header"/>
          </w:pPr>
          <w:r>
            <w:t>ESG</w:t>
          </w:r>
        </w:p>
      </w:tc>
      <w:tc>
        <w:tcPr>
          <w:tcW w:w="1260" w:type="dxa"/>
        </w:tcPr>
        <w:p w:rsidR="00C0050A" w:rsidRDefault="00C0050A">
          <w:pPr>
            <w:pStyle w:val="Header"/>
          </w:pPr>
          <w:r>
            <w:t>Originator:</w:t>
          </w:r>
        </w:p>
      </w:tc>
      <w:tc>
        <w:tcPr>
          <w:tcW w:w="2610" w:type="dxa"/>
        </w:tcPr>
        <w:p w:rsidR="00C0050A" w:rsidRDefault="002017B0" w:rsidP="00D22C75">
          <w:pPr>
            <w:pStyle w:val="Header"/>
          </w:pPr>
          <w:proofErr w:type="spellStart"/>
          <w:r>
            <w:t>Selva</w:t>
          </w:r>
          <w:proofErr w:type="spellEnd"/>
          <w:r>
            <w:t xml:space="preserve"> </w:t>
          </w:r>
          <w:proofErr w:type="spellStart"/>
          <w:r>
            <w:t>Sengottaiyan</w:t>
          </w:r>
          <w:proofErr w:type="spellEnd"/>
        </w:p>
      </w:tc>
      <w:tc>
        <w:tcPr>
          <w:tcW w:w="1170" w:type="dxa"/>
        </w:tcPr>
        <w:p w:rsidR="00C0050A" w:rsidRDefault="00C0050A">
          <w:pPr>
            <w:pStyle w:val="Header"/>
          </w:pPr>
          <w:r>
            <w:t>Page:</w:t>
          </w:r>
        </w:p>
      </w:tc>
      <w:tc>
        <w:tcPr>
          <w:tcW w:w="1350" w:type="dxa"/>
        </w:tcPr>
        <w:p w:rsidR="00C0050A" w:rsidRDefault="00686013">
          <w:pPr>
            <w:pStyle w:val="Header"/>
          </w:pPr>
          <w:r>
            <w:rPr>
              <w:rStyle w:val="PageNumber"/>
            </w:rPr>
            <w:fldChar w:fldCharType="begin"/>
          </w:r>
          <w:r w:rsidR="00C0050A">
            <w:rPr>
              <w:rStyle w:val="PageNumber"/>
            </w:rPr>
            <w:instrText xml:space="preserve"> PAGE </w:instrText>
          </w:r>
          <w:r>
            <w:rPr>
              <w:rStyle w:val="PageNumber"/>
            </w:rPr>
            <w:fldChar w:fldCharType="separate"/>
          </w:r>
          <w:r w:rsidR="003967ED">
            <w:rPr>
              <w:rStyle w:val="PageNumber"/>
              <w:noProof/>
            </w:rPr>
            <w:t>18</w:t>
          </w:r>
          <w:r>
            <w:rPr>
              <w:rStyle w:val="PageNumber"/>
            </w:rPr>
            <w:fldChar w:fldCharType="end"/>
          </w:r>
          <w:r w:rsidR="00C0050A">
            <w:rPr>
              <w:rStyle w:val="PageNumber"/>
            </w:rPr>
            <w:t xml:space="preserve"> of </w:t>
          </w:r>
          <w:r>
            <w:rPr>
              <w:rStyle w:val="PageNumber"/>
            </w:rPr>
            <w:fldChar w:fldCharType="begin"/>
          </w:r>
          <w:r w:rsidR="00C0050A">
            <w:rPr>
              <w:rStyle w:val="PageNumber"/>
            </w:rPr>
            <w:instrText xml:space="preserve"> NUMPAGES </w:instrText>
          </w:r>
          <w:r>
            <w:rPr>
              <w:rStyle w:val="PageNumber"/>
            </w:rPr>
            <w:fldChar w:fldCharType="separate"/>
          </w:r>
          <w:r w:rsidR="003967ED">
            <w:rPr>
              <w:rStyle w:val="PageNumber"/>
              <w:noProof/>
            </w:rPr>
            <w:t>20</w:t>
          </w:r>
          <w:r>
            <w:rPr>
              <w:rStyle w:val="PageNumber"/>
            </w:rPr>
            <w:fldChar w:fldCharType="end"/>
          </w:r>
        </w:p>
      </w:tc>
    </w:tr>
  </w:tbl>
  <w:p w:rsidR="00C0050A" w:rsidRDefault="00C0050A">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4EFEE1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03A33"/>
    <w:rsid w:val="00003A33"/>
    <w:rsid w:val="0003090F"/>
    <w:rsid w:val="00045A16"/>
    <w:rsid w:val="0005183F"/>
    <w:rsid w:val="00064FB4"/>
    <w:rsid w:val="000E4505"/>
    <w:rsid w:val="000F3220"/>
    <w:rsid w:val="00107819"/>
    <w:rsid w:val="00114E0C"/>
    <w:rsid w:val="00136E6D"/>
    <w:rsid w:val="00160F7E"/>
    <w:rsid w:val="0018141E"/>
    <w:rsid w:val="001A574F"/>
    <w:rsid w:val="001A62D5"/>
    <w:rsid w:val="001B60DF"/>
    <w:rsid w:val="001E18B6"/>
    <w:rsid w:val="001F09B2"/>
    <w:rsid w:val="002017B0"/>
    <w:rsid w:val="0020722A"/>
    <w:rsid w:val="00222E63"/>
    <w:rsid w:val="00251AC0"/>
    <w:rsid w:val="00262EBC"/>
    <w:rsid w:val="0026656A"/>
    <w:rsid w:val="002C03D8"/>
    <w:rsid w:val="002F0D03"/>
    <w:rsid w:val="003145E1"/>
    <w:rsid w:val="00315335"/>
    <w:rsid w:val="00316175"/>
    <w:rsid w:val="00330FEA"/>
    <w:rsid w:val="003442E5"/>
    <w:rsid w:val="003513F0"/>
    <w:rsid w:val="00354DEE"/>
    <w:rsid w:val="00385900"/>
    <w:rsid w:val="003967ED"/>
    <w:rsid w:val="003C36C5"/>
    <w:rsid w:val="003C3929"/>
    <w:rsid w:val="003C4D3F"/>
    <w:rsid w:val="003D4053"/>
    <w:rsid w:val="003D43DA"/>
    <w:rsid w:val="003F29F0"/>
    <w:rsid w:val="004055F1"/>
    <w:rsid w:val="00413F8F"/>
    <w:rsid w:val="004315D6"/>
    <w:rsid w:val="00463DE7"/>
    <w:rsid w:val="0049706B"/>
    <w:rsid w:val="004A781C"/>
    <w:rsid w:val="004B0169"/>
    <w:rsid w:val="004B203E"/>
    <w:rsid w:val="004E474E"/>
    <w:rsid w:val="004F5BFD"/>
    <w:rsid w:val="004F7B78"/>
    <w:rsid w:val="00513FCB"/>
    <w:rsid w:val="005252F5"/>
    <w:rsid w:val="00537CBC"/>
    <w:rsid w:val="00551692"/>
    <w:rsid w:val="005540BA"/>
    <w:rsid w:val="00594CBA"/>
    <w:rsid w:val="005969AA"/>
    <w:rsid w:val="005A0731"/>
    <w:rsid w:val="005A6CD0"/>
    <w:rsid w:val="005A7D1C"/>
    <w:rsid w:val="005B6812"/>
    <w:rsid w:val="005C5AF6"/>
    <w:rsid w:val="005D1352"/>
    <w:rsid w:val="005D5FE4"/>
    <w:rsid w:val="005F3888"/>
    <w:rsid w:val="00616853"/>
    <w:rsid w:val="00636E27"/>
    <w:rsid w:val="006416CE"/>
    <w:rsid w:val="006437FB"/>
    <w:rsid w:val="00674ADF"/>
    <w:rsid w:val="00682C19"/>
    <w:rsid w:val="00683914"/>
    <w:rsid w:val="00686013"/>
    <w:rsid w:val="006D33CC"/>
    <w:rsid w:val="006D4B79"/>
    <w:rsid w:val="006F01A3"/>
    <w:rsid w:val="00706174"/>
    <w:rsid w:val="00723DD9"/>
    <w:rsid w:val="00741000"/>
    <w:rsid w:val="00741C02"/>
    <w:rsid w:val="00743AEC"/>
    <w:rsid w:val="00751237"/>
    <w:rsid w:val="0076433B"/>
    <w:rsid w:val="007A69AC"/>
    <w:rsid w:val="007A7F6B"/>
    <w:rsid w:val="007F3532"/>
    <w:rsid w:val="007F4CC8"/>
    <w:rsid w:val="00805BE9"/>
    <w:rsid w:val="008242F0"/>
    <w:rsid w:val="0084748A"/>
    <w:rsid w:val="008535B2"/>
    <w:rsid w:val="008A0F32"/>
    <w:rsid w:val="008B3E94"/>
    <w:rsid w:val="008C60D3"/>
    <w:rsid w:val="008D2E11"/>
    <w:rsid w:val="008F43D6"/>
    <w:rsid w:val="008F6DBB"/>
    <w:rsid w:val="0090799F"/>
    <w:rsid w:val="00913D2F"/>
    <w:rsid w:val="00930B9D"/>
    <w:rsid w:val="00937013"/>
    <w:rsid w:val="009435DA"/>
    <w:rsid w:val="00947045"/>
    <w:rsid w:val="00955F6A"/>
    <w:rsid w:val="00957470"/>
    <w:rsid w:val="009934A2"/>
    <w:rsid w:val="00996A7D"/>
    <w:rsid w:val="009A4825"/>
    <w:rsid w:val="009B20B2"/>
    <w:rsid w:val="009D1BAC"/>
    <w:rsid w:val="00A27E1F"/>
    <w:rsid w:val="00A51081"/>
    <w:rsid w:val="00A76212"/>
    <w:rsid w:val="00A905C2"/>
    <w:rsid w:val="00A94216"/>
    <w:rsid w:val="00AA7ED0"/>
    <w:rsid w:val="00AB5D97"/>
    <w:rsid w:val="00AD7235"/>
    <w:rsid w:val="00AD731B"/>
    <w:rsid w:val="00AD7548"/>
    <w:rsid w:val="00AE4967"/>
    <w:rsid w:val="00B253B1"/>
    <w:rsid w:val="00B36742"/>
    <w:rsid w:val="00B52DA4"/>
    <w:rsid w:val="00B54697"/>
    <w:rsid w:val="00B7793D"/>
    <w:rsid w:val="00B94311"/>
    <w:rsid w:val="00BA160F"/>
    <w:rsid w:val="00BC4F2A"/>
    <w:rsid w:val="00BD008B"/>
    <w:rsid w:val="00BD15D2"/>
    <w:rsid w:val="00BD3DFF"/>
    <w:rsid w:val="00BF364D"/>
    <w:rsid w:val="00BF3721"/>
    <w:rsid w:val="00C0050A"/>
    <w:rsid w:val="00C05BA2"/>
    <w:rsid w:val="00C35BD3"/>
    <w:rsid w:val="00C72FFA"/>
    <w:rsid w:val="00C8354F"/>
    <w:rsid w:val="00C90172"/>
    <w:rsid w:val="00CA0E6F"/>
    <w:rsid w:val="00CB274B"/>
    <w:rsid w:val="00CF4B4D"/>
    <w:rsid w:val="00D10CDF"/>
    <w:rsid w:val="00D14FE5"/>
    <w:rsid w:val="00D22C75"/>
    <w:rsid w:val="00D5075F"/>
    <w:rsid w:val="00D66590"/>
    <w:rsid w:val="00D723FF"/>
    <w:rsid w:val="00D94BDD"/>
    <w:rsid w:val="00DC2185"/>
    <w:rsid w:val="00DC7E08"/>
    <w:rsid w:val="00DE44C2"/>
    <w:rsid w:val="00DE4889"/>
    <w:rsid w:val="00DF06F1"/>
    <w:rsid w:val="00E0482B"/>
    <w:rsid w:val="00E1382A"/>
    <w:rsid w:val="00E15A70"/>
    <w:rsid w:val="00E33C68"/>
    <w:rsid w:val="00E5472B"/>
    <w:rsid w:val="00E57C42"/>
    <w:rsid w:val="00E7727B"/>
    <w:rsid w:val="00E84CD1"/>
    <w:rsid w:val="00E85FEF"/>
    <w:rsid w:val="00E929DC"/>
    <w:rsid w:val="00EA7B16"/>
    <w:rsid w:val="00EC37F1"/>
    <w:rsid w:val="00EE2C8B"/>
    <w:rsid w:val="00F02C4B"/>
    <w:rsid w:val="00F16BB4"/>
    <w:rsid w:val="00F564B6"/>
    <w:rsid w:val="00F648ED"/>
    <w:rsid w:val="00F82E8E"/>
    <w:rsid w:val="00F957FA"/>
    <w:rsid w:val="00FA6401"/>
    <w:rsid w:val="00FB2942"/>
    <w:rsid w:val="00FB432D"/>
    <w:rsid w:val="00FB5B1D"/>
    <w:rsid w:val="00FE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BF37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721"/>
    <w:rPr>
      <w:rFonts w:ascii="Tahoma" w:hAnsi="Tahoma" w:cs="Tahoma"/>
      <w:sz w:val="16"/>
      <w:szCs w:val="16"/>
    </w:rPr>
  </w:style>
  <w:style w:type="character" w:customStyle="1" w:styleId="Heading2Char">
    <w:name w:val="Heading 2 Char"/>
    <w:basedOn w:val="DefaultParagraphFont"/>
    <w:link w:val="Heading2"/>
    <w:rsid w:val="00D5075F"/>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zgng4\Desktop\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Template>
  <TotalTime>2405</TotalTime>
  <Pages>20</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10684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Lucas Wendling / Owen Tosh</dc:creator>
  <cp:keywords/>
  <dc:description/>
  <cp:lastModifiedBy>Sengottaiyan, Selva</cp:lastModifiedBy>
  <cp:revision>19</cp:revision>
  <cp:lastPrinted>2011-03-21T13:34:00Z</cp:lastPrinted>
  <dcterms:created xsi:type="dcterms:W3CDTF">2012-05-31T18:27:00Z</dcterms:created>
  <dcterms:modified xsi:type="dcterms:W3CDTF">2013-11-07T14:45:00Z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Parameter Compensation</vt:lpwstr>
  </property>
  <property fmtid="{D5CDD505-2E9C-101B-9397-08002B2CF9AE}" pid="3" name="MDDRevNum">
    <vt:lpwstr>1.0</vt:lpwstr>
  </property>
  <property fmtid="{D5CDD505-2E9C-101B-9397-08002B2CF9AE}" pid="4" name="Module Layer">
    <vt:lpwstr>0</vt:lpwstr>
  </property>
  <property fmtid="{D5CDD505-2E9C-101B-9397-08002B2CF9AE}" pid="5" name="Module Name">
    <vt:lpwstr>ParamComp</vt:lpwstr>
  </property>
  <property fmtid="{D5CDD505-2E9C-101B-9397-08002B2CF9AE}" pid="6" name="Product Line">
    <vt:lpwstr>Gen II+ EPS EA3</vt:lpwstr>
  </property>
</Properties>
</file>