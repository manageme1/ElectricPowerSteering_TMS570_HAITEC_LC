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BA1C7F">
        <w:t xml:space="preserve">-- </w:t>
      </w:r>
      <w:proofErr w:type="spellStart"/>
      <w:r w:rsidR="00BA1C7F">
        <w:t>VehDyn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B75576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5029097" w:history="1">
        <w:r w:rsidR="00B75576" w:rsidRPr="00FB1AF6">
          <w:rPr>
            <w:rStyle w:val="Hyperlink"/>
            <w:noProof/>
          </w:rPr>
          <w:t>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Dependencies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098" w:history="1">
        <w:r w:rsidR="00B75576" w:rsidRPr="00FB1AF6">
          <w:rPr>
            <w:rStyle w:val="Hyperlink"/>
            <w:noProof/>
          </w:rPr>
          <w:t>1.1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SWCs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099" w:history="1">
        <w:r w:rsidR="00B75576" w:rsidRPr="00FB1AF6">
          <w:rPr>
            <w:rStyle w:val="Hyperlink"/>
            <w:noProof/>
          </w:rPr>
          <w:t>1.2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Global Functions(Non RTE) to be provided to Integration Project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0" w:history="1">
        <w:r w:rsidR="00B75576" w:rsidRPr="00FB1AF6">
          <w:rPr>
            <w:rStyle w:val="Hyperlink"/>
            <w:noProof/>
          </w:rPr>
          <w:t>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Configuration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_Toc365029100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1" w:history="1">
        <w:r w:rsidR="00B75576" w:rsidRPr="00FB1AF6">
          <w:rPr>
            <w:rStyle w:val="Hyperlink"/>
            <w:noProof/>
          </w:rPr>
          <w:t>2.1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Build Time Config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_Toc365029101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2" w:history="1">
        <w:r w:rsidR="00B75576" w:rsidRPr="00FB1AF6">
          <w:rPr>
            <w:rStyle w:val="Hyperlink"/>
            <w:noProof/>
          </w:rPr>
          <w:t>2.2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Configuration Files to be provided by Integration Project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_Toc365029102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3" w:history="1">
        <w:r w:rsidR="00B75576" w:rsidRPr="00FB1AF6">
          <w:rPr>
            <w:rStyle w:val="Hyperlink"/>
            <w:noProof/>
          </w:rPr>
          <w:t>2.2.1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Da Vinci Parameter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_Toc365029103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4" w:history="1">
        <w:r w:rsidR="00B75576" w:rsidRPr="00FB1AF6">
          <w:rPr>
            <w:rStyle w:val="Hyperlink"/>
            <w:noProof/>
          </w:rPr>
          <w:t>2.2.2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DaVinci Interrupt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_Toc365029104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5" w:history="1">
        <w:r w:rsidR="00B75576" w:rsidRPr="00FB1AF6">
          <w:rPr>
            <w:rStyle w:val="Hyperlink"/>
            <w:noProof/>
          </w:rPr>
          <w:t>2.2.3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Manual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_Toc365029105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6" w:history="1">
        <w:r w:rsidR="00B75576" w:rsidRPr="00FB1AF6">
          <w:rPr>
            <w:rStyle w:val="Hyperlink"/>
            <w:noProof/>
          </w:rPr>
          <w:t>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Integration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_Toc365029106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7" w:history="1">
        <w:r w:rsidR="00B75576" w:rsidRPr="00FB1AF6">
          <w:rPr>
            <w:rStyle w:val="Hyperlink"/>
            <w:noProof/>
          </w:rPr>
          <w:t>3.1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Required Global Data Inputs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8" w:history="1">
        <w:r w:rsidR="00B75576" w:rsidRPr="00FB1AF6">
          <w:rPr>
            <w:rStyle w:val="Hyperlink"/>
            <w:noProof/>
          </w:rPr>
          <w:t>3.2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Required Global Data Outputs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9" w:history="1">
        <w:r w:rsidR="00B75576" w:rsidRPr="00FB1AF6">
          <w:rPr>
            <w:rStyle w:val="Hyperlink"/>
            <w:noProof/>
          </w:rPr>
          <w:t>3.3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Specific Include Path present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0" w:history="1">
        <w:r w:rsidR="00B75576" w:rsidRPr="00FB1AF6">
          <w:rPr>
            <w:rStyle w:val="Hyperlink"/>
            <w:noProof/>
          </w:rPr>
          <w:t>4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Runnable Scheduling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_Toc365029110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5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1" w:history="1">
        <w:r w:rsidR="00B75576" w:rsidRPr="00FB1AF6">
          <w:rPr>
            <w:rStyle w:val="Hyperlink"/>
            <w:noProof/>
          </w:rPr>
          <w:t>5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Memory Mapping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_Toc365029111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2" w:history="1">
        <w:r w:rsidR="00B75576" w:rsidRPr="00FB1AF6">
          <w:rPr>
            <w:rStyle w:val="Hyperlink"/>
            <w:noProof/>
          </w:rPr>
          <w:t>5.1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Mapping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_Toc365029112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3" w:history="1">
        <w:r w:rsidR="00B75576" w:rsidRPr="00FB1AF6">
          <w:rPr>
            <w:rStyle w:val="Hyperlink"/>
            <w:noProof/>
          </w:rPr>
          <w:t>5.2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Usage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_Toc365029113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4" w:history="1">
        <w:r w:rsidR="00B75576" w:rsidRPr="00FB1AF6">
          <w:rPr>
            <w:rStyle w:val="Hyperlink"/>
            <w:noProof/>
          </w:rPr>
          <w:t>5.3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Non  RTE NvM Blocks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_Toc365029114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5" w:history="1">
        <w:r w:rsidR="00B75576" w:rsidRPr="00FB1AF6">
          <w:rPr>
            <w:rStyle w:val="Hyperlink"/>
            <w:noProof/>
          </w:rPr>
          <w:t>5.4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RTE NvM Blocks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_Toc365029115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6" w:history="1">
        <w:r w:rsidR="00B75576" w:rsidRPr="00FB1AF6">
          <w:rPr>
            <w:rStyle w:val="Hyperlink"/>
            <w:noProof/>
          </w:rPr>
          <w:t>6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Compiler Settings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_Toc365029116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7" w:history="1">
        <w:r w:rsidR="00B75576" w:rsidRPr="00FB1AF6">
          <w:rPr>
            <w:rStyle w:val="Hyperlink"/>
            <w:noProof/>
          </w:rPr>
          <w:t>6.1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Preprocessor MACRO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8" w:history="1">
        <w:r w:rsidR="00B75576" w:rsidRPr="00FB1AF6">
          <w:rPr>
            <w:rStyle w:val="Hyperlink"/>
            <w:noProof/>
          </w:rPr>
          <w:t>6.2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Optimization Settings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073EF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9" w:history="1">
        <w:r w:rsidR="00B75576" w:rsidRPr="00FB1AF6">
          <w:rPr>
            <w:rStyle w:val="Hyperlink"/>
            <w:noProof/>
          </w:rPr>
          <w:t>7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Revision Control Log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7</w:t>
        </w:r>
        <w:r w:rsidR="00B7557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502909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502909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Pr="00BB79DD" w:rsidRDefault="00BB79DD" w:rsidP="00A751C3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6138" w:type="dxa"/>
          </w:tcPr>
          <w:p w:rsidR="008E2475" w:rsidRPr="00BB79DD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502909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BB79DD" w:rsidRDefault="00F15676">
      <w:pPr>
        <w:spacing w:after="0"/>
      </w:pPr>
      <w:r>
        <w:t>&lt;</w:t>
      </w:r>
      <w:r w:rsidR="009E65F9">
        <w:t xml:space="preserve"> </w:t>
      </w:r>
      <w:r>
        <w:t xml:space="preserve">Global function </w:t>
      </w:r>
      <w:r w:rsidR="000D28B1">
        <w:t xml:space="preserve">(except the ones that are defined in RTE modules) </w:t>
      </w:r>
      <w:r>
        <w:t>that is defined in this component but used by other function&gt;</w:t>
      </w:r>
    </w:p>
    <w:p w:rsidR="004527BC" w:rsidRDefault="00BB79DD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502910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5029101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BB79DD" w:rsidRDefault="00AD699E" w:rsidP="00DE03FA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6502910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671DDB" w:rsidP="000D28B1">
      <w:proofErr w:type="spellStart"/>
      <w:r>
        <w:t>Ap_VehDyn_Cfg.h</w:t>
      </w:r>
      <w:proofErr w:type="spellEnd"/>
      <w:r>
        <w:t xml:space="preserve">   (generated using Ap_VehDyn_Cfg.h.tt)</w:t>
      </w:r>
    </w:p>
    <w:p w:rsidR="00BC5DE5" w:rsidRDefault="00BC5DE5"/>
    <w:p w:rsidR="00932C7E" w:rsidRDefault="00932C7E" w:rsidP="00932C7E">
      <w:pPr>
        <w:pStyle w:val="Heading3"/>
      </w:pPr>
      <w:bookmarkStart w:id="8" w:name="_Toc365029103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BB79DD" w:rsidRDefault="00BB79DD" w:rsidP="006718AD">
            <w:pPr>
              <w:rPr>
                <w:b w:val="0"/>
              </w:rPr>
            </w:pPr>
            <w:bookmarkStart w:id="11" w:name="OLE_LINK87"/>
            <w:bookmarkStart w:id="12" w:name="OLE_LINK88"/>
            <w:proofErr w:type="spellStart"/>
            <w:r w:rsidRPr="00BB79DD">
              <w:rPr>
                <w:b w:val="0"/>
              </w:rPr>
              <w:t>VehDynGeneral</w:t>
            </w:r>
            <w:proofErr w:type="spellEnd"/>
            <w:r w:rsidRPr="00BB79DD">
              <w:rPr>
                <w:b w:val="0"/>
              </w:rPr>
              <w:t>/</w:t>
            </w:r>
            <w:proofErr w:type="spellStart"/>
            <w:r w:rsidRPr="00BB79DD">
              <w:rPr>
                <w:b w:val="0"/>
              </w:rPr>
              <w:t>VehDynCPEnable</w:t>
            </w:r>
            <w:bookmarkEnd w:id="11"/>
            <w:bookmarkEnd w:id="12"/>
            <w:proofErr w:type="spellEnd"/>
          </w:p>
        </w:tc>
        <w:tc>
          <w:tcPr>
            <w:tcW w:w="4200" w:type="dxa"/>
          </w:tcPr>
          <w:p w:rsidR="00932C7E" w:rsidRPr="001C67A3" w:rsidRDefault="00BB79DD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BB79DD" w:rsidP="0067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VehDyn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65029104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B79DD" w:rsidRDefault="00BB79DD" w:rsidP="00034D69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65029105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BB79DD" w:rsidRDefault="00BB79DD" w:rsidP="003617E2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65029106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65029107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BB79DD" w:rsidRDefault="00BB79DD" w:rsidP="00701150"/>
    <w:p w:rsidR="00BB79DD" w:rsidRDefault="00BB79DD" w:rsidP="00701150">
      <w:r>
        <w:t>VehicleSpeed_Kph</w:t>
      </w:r>
      <w:r w:rsidRPr="00BB79DD">
        <w:t>_f32</w:t>
      </w:r>
    </w:p>
    <w:p w:rsidR="00BB79DD" w:rsidRDefault="00BB79DD" w:rsidP="00701150">
      <w:r>
        <w:t>HwTorque_HwNm</w:t>
      </w:r>
      <w:r w:rsidRPr="00BB79DD">
        <w:t>_f32</w:t>
      </w:r>
    </w:p>
    <w:p w:rsidR="00BB79DD" w:rsidRDefault="00BB79DD" w:rsidP="00701150">
      <w:r>
        <w:t>TorqueCmdCRF_MtrNm</w:t>
      </w:r>
      <w:r w:rsidRPr="00BB79DD">
        <w:t>_f32</w:t>
      </w:r>
    </w:p>
    <w:p w:rsidR="00BB79DD" w:rsidRDefault="00BB79DD" w:rsidP="00701150">
      <w:proofErr w:type="spellStart"/>
      <w:r>
        <w:t>VehicleSpeedValid_Cnt</w:t>
      </w:r>
      <w:r w:rsidRPr="00BB79DD">
        <w:t>_lgc</w:t>
      </w:r>
      <w:proofErr w:type="spellEnd"/>
    </w:p>
    <w:p w:rsidR="00BB79DD" w:rsidRDefault="00BB79DD" w:rsidP="00701150">
      <w:r>
        <w:t>MotorVelCRF_MtrRadpS</w:t>
      </w:r>
      <w:r w:rsidRPr="00BB79DD">
        <w:t>_f32</w:t>
      </w:r>
    </w:p>
    <w:p w:rsidR="000E7DE6" w:rsidRDefault="00BB79DD" w:rsidP="00701150">
      <w:bookmarkStart w:id="22" w:name="OLE_LINK1"/>
      <w:r>
        <w:t>RelHwPos_HwDeg</w:t>
      </w:r>
      <w:r w:rsidRPr="00BB79DD">
        <w:t>_f32</w:t>
      </w:r>
      <w:bookmarkEnd w:id="22"/>
    </w:p>
    <w:p w:rsidR="000E7DE6" w:rsidRDefault="000E7DE6" w:rsidP="00701150">
      <w:r w:rsidRPr="000E7DE6">
        <w:t>CcwEOT_HwDeg_f32</w:t>
      </w:r>
    </w:p>
    <w:p w:rsidR="000E7DE6" w:rsidRDefault="000E7DE6" w:rsidP="00701150">
      <w:r w:rsidRPr="000E7DE6">
        <w:t>CwEOT_HwDeg_f32</w:t>
      </w:r>
    </w:p>
    <w:p w:rsidR="000E7DE6" w:rsidRDefault="00A9087A" w:rsidP="00701150">
      <w:r>
        <w:t>Hw</w:t>
      </w:r>
      <w:r w:rsidR="000E7DE6" w:rsidRPr="000E7DE6">
        <w:t>Auth_Uls_f32</w:t>
      </w:r>
    </w:p>
    <w:p w:rsidR="000E7DE6" w:rsidRDefault="00A9087A" w:rsidP="00701150">
      <w:r>
        <w:t>Handw</w:t>
      </w:r>
      <w:r w:rsidR="000E7DE6" w:rsidRPr="000E7DE6">
        <w:t>heelPos</w:t>
      </w:r>
      <w:r>
        <w:t>ition</w:t>
      </w:r>
      <w:r w:rsidR="000E7DE6" w:rsidRPr="000E7DE6">
        <w:t>_HwDeg_f32</w:t>
      </w:r>
    </w:p>
    <w:p w:rsidR="000E7DE6" w:rsidDel="001A62AD" w:rsidRDefault="000E7DE6" w:rsidP="00701150">
      <w:pPr>
        <w:rPr>
          <w:del w:id="23" w:author="Balani, Spandana" w:date="2015-01-16T16:51:00Z"/>
        </w:rPr>
      </w:pPr>
      <w:del w:id="24" w:author="Balani, Spandana" w:date="2015-01-16T16:51:00Z">
        <w:r w:rsidRPr="000E7DE6" w:rsidDel="001A62AD">
          <w:delText>FaultBFActive_Cnt_lgc</w:delText>
        </w:r>
      </w:del>
    </w:p>
    <w:p w:rsidR="000E7DE6" w:rsidRDefault="001A62AD" w:rsidP="00701150">
      <w:ins w:id="25" w:author="Balani, Spandana" w:date="2015-01-16T16:51:00Z">
        <w:r>
          <w:t>MechMtrPos1_Rev_f32</w:t>
        </w:r>
      </w:ins>
      <w:bookmarkStart w:id="26" w:name="_GoBack"/>
      <w:bookmarkEnd w:id="26"/>
    </w:p>
    <w:p w:rsidR="000E7DE6" w:rsidRDefault="000E7DE6" w:rsidP="00701150"/>
    <w:p w:rsidR="00900B9A" w:rsidRDefault="00900B9A" w:rsidP="00900B9A">
      <w:pPr>
        <w:pStyle w:val="Heading2"/>
      </w:pPr>
      <w:bookmarkStart w:id="27" w:name="_Toc365029108"/>
      <w:r>
        <w:t>Required Global Data Outputs</w:t>
      </w:r>
      <w:bookmarkEnd w:id="27"/>
    </w:p>
    <w:p w:rsidR="002C4AEB" w:rsidRDefault="00A9087A" w:rsidP="00701150">
      <w:pPr>
        <w:rPr>
          <w:ins w:id="28" w:author="Balani, Spandana" w:date="2015-01-20T11:36:00Z"/>
        </w:rPr>
      </w:pPr>
      <w:r>
        <w:t>Sensor</w:t>
      </w:r>
      <w:r w:rsidR="00C644F5">
        <w:t>less</w:t>
      </w:r>
      <w:r w:rsidR="000E7DE6" w:rsidRPr="000E7DE6">
        <w:t>HwAuth_Uls_f32</w:t>
      </w:r>
    </w:p>
    <w:p w:rsidR="000E7DE6" w:rsidRDefault="00A9087A" w:rsidP="00701150">
      <w:r>
        <w:t>Sensor</w:t>
      </w:r>
      <w:r w:rsidR="00C644F5">
        <w:t>less</w:t>
      </w:r>
      <w:r w:rsidR="000E7DE6" w:rsidRPr="000E7DE6">
        <w:t>HwPos_HwDeg_f32</w:t>
      </w:r>
    </w:p>
    <w:p w:rsidR="00836AC1" w:rsidRDefault="00783C14" w:rsidP="00836AC1">
      <w:pPr>
        <w:pStyle w:val="Heading2"/>
      </w:pPr>
      <w:bookmarkStart w:id="29" w:name="_Toc365029109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9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783C14">
        <w:t xml:space="preserve"> No</w:t>
      </w:r>
      <w:r>
        <w:t xml:space="preserve"> </w:t>
      </w:r>
      <w:r w:rsidR="00F638B9">
        <w:t>&gt;</w:t>
      </w:r>
      <w:r w:rsidR="004527BC">
        <w:br w:type="page"/>
      </w:r>
    </w:p>
    <w:p w:rsidR="005C2A99" w:rsidRDefault="005C2A99" w:rsidP="005C2A99">
      <w:pPr>
        <w:pStyle w:val="Heading1"/>
      </w:pPr>
      <w:bookmarkStart w:id="30" w:name="_Toc365029110"/>
      <w:r>
        <w:lastRenderedPageBreak/>
        <w:t>Runnable Scheduling</w:t>
      </w:r>
      <w:bookmarkEnd w:id="30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BB79DD" w:rsidRDefault="00BB79DD" w:rsidP="006718AD">
            <w:pPr>
              <w:rPr>
                <w:b w:val="0"/>
              </w:rPr>
            </w:pPr>
            <w:r w:rsidRPr="00BB79DD">
              <w:rPr>
                <w:b w:val="0"/>
              </w:rPr>
              <w:t>VehDyn_Init1</w:t>
            </w:r>
          </w:p>
        </w:tc>
        <w:tc>
          <w:tcPr>
            <w:tcW w:w="4835" w:type="dxa"/>
          </w:tcPr>
          <w:p w:rsidR="00F638B9" w:rsidRDefault="00F638B9" w:rsidP="00BB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BB79DD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F638B9" w:rsidP="00BB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BB79DD">
              <w:t xml:space="preserve"> at </w:t>
            </w:r>
            <w:proofErr w:type="spellStart"/>
            <w:r w:rsidR="00BB79DD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BB79DD" w:rsidRDefault="00BB79DD" w:rsidP="006718AD">
            <w:pPr>
              <w:rPr>
                <w:b w:val="0"/>
              </w:rPr>
            </w:pPr>
            <w:r w:rsidRPr="00BB79DD">
              <w:rPr>
                <w:b w:val="0"/>
              </w:rPr>
              <w:t>VehDyn_Per1</w:t>
            </w:r>
          </w:p>
        </w:tc>
        <w:tc>
          <w:tcPr>
            <w:tcW w:w="4835" w:type="dxa"/>
          </w:tcPr>
          <w:p w:rsidR="00F50821" w:rsidRDefault="004441D5" w:rsidP="007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be called </w:t>
            </w:r>
            <w:r w:rsidR="007B2F64">
              <w:t xml:space="preserve">after </w:t>
            </w:r>
            <w:r>
              <w:t xml:space="preserve">the 2ms periodic </w:t>
            </w:r>
            <w:r w:rsidR="007B2F64">
              <w:t xml:space="preserve">that outputs </w:t>
            </w:r>
            <w:proofErr w:type="spellStart"/>
            <w:r w:rsidR="007B2F64">
              <w:t>RelHwPos</w:t>
            </w:r>
            <w:proofErr w:type="spellEnd"/>
            <w:r w:rsidR="007B2F64">
              <w:t xml:space="preserve"> and before the 2ms periodic that uses </w:t>
            </w:r>
            <w:proofErr w:type="spellStart"/>
            <w:r w:rsidR="007B2F64">
              <w:t>VDHwPos</w:t>
            </w:r>
            <w:proofErr w:type="spellEnd"/>
            <w:r w:rsidR="007B2F64">
              <w:t xml:space="preserve"> and </w:t>
            </w:r>
            <w:proofErr w:type="spellStart"/>
            <w:r w:rsidR="007B2F64">
              <w:t>VDAuthority</w:t>
            </w:r>
            <w:proofErr w:type="spellEnd"/>
            <w:r w:rsidR="007B2F64">
              <w:t xml:space="preserve"> </w:t>
            </w:r>
          </w:p>
        </w:tc>
        <w:tc>
          <w:tcPr>
            <w:tcW w:w="1772" w:type="dxa"/>
          </w:tcPr>
          <w:p w:rsidR="00F50821" w:rsidRDefault="00BB79DD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2 </w:t>
            </w:r>
            <w:proofErr w:type="spellStart"/>
            <w:r>
              <w:t>ms</w:t>
            </w:r>
            <w:proofErr w:type="spellEnd"/>
          </w:p>
        </w:tc>
      </w:tr>
    </w:tbl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0E7DE6" w:rsidTr="0004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E7DE6" w:rsidRDefault="000E7DE6" w:rsidP="00047980">
            <w:r>
              <w:t>Runnable</w:t>
            </w:r>
          </w:p>
        </w:tc>
        <w:tc>
          <w:tcPr>
            <w:tcW w:w="4835" w:type="dxa"/>
          </w:tcPr>
          <w:p w:rsidR="000E7DE6" w:rsidRDefault="000E7DE6" w:rsidP="0004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0E7DE6" w:rsidRDefault="000E7DE6" w:rsidP="0004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0E7DE6" w:rsidTr="000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E7DE6" w:rsidRPr="00BB79DD" w:rsidRDefault="00700457" w:rsidP="00700457">
            <w:pPr>
              <w:rPr>
                <w:b w:val="0"/>
              </w:rPr>
            </w:pPr>
            <w:r>
              <w:rPr>
                <w:b w:val="0"/>
              </w:rPr>
              <w:t>VehDyn_Trns1</w:t>
            </w:r>
          </w:p>
        </w:tc>
        <w:tc>
          <w:tcPr>
            <w:tcW w:w="4835" w:type="dxa"/>
          </w:tcPr>
          <w:p w:rsidR="000E7DE6" w:rsidRDefault="00700457" w:rsidP="0004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457">
              <w:t xml:space="preserve">triggered on entering of Mode &lt;OFF&gt; of </w:t>
            </w:r>
            <w:proofErr w:type="spellStart"/>
            <w:r w:rsidRPr="00700457">
              <w:t>ModeDeclarationGroupPrototype</w:t>
            </w:r>
            <w:proofErr w:type="spellEnd"/>
            <w:r w:rsidRPr="00700457">
              <w:t xml:space="preserve"> &lt;Mode&gt; of </w:t>
            </w:r>
            <w:proofErr w:type="spellStart"/>
            <w:r w:rsidRPr="00700457">
              <w:t>PortPrototype</w:t>
            </w:r>
            <w:proofErr w:type="spellEnd"/>
            <w:r w:rsidRPr="00700457">
              <w:t xml:space="preserve"> &lt;</w:t>
            </w:r>
            <w:proofErr w:type="spellStart"/>
            <w:r w:rsidRPr="00700457">
              <w:t>SystemState</w:t>
            </w:r>
            <w:proofErr w:type="spellEnd"/>
            <w:r w:rsidRPr="00700457">
              <w:t>&gt;</w:t>
            </w:r>
          </w:p>
        </w:tc>
        <w:tc>
          <w:tcPr>
            <w:tcW w:w="1772" w:type="dxa"/>
          </w:tcPr>
          <w:p w:rsidR="000E7DE6" w:rsidRDefault="00700457" w:rsidP="000E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at shutdown</w:t>
            </w:r>
          </w:p>
        </w:tc>
      </w:tr>
    </w:tbl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31" w:name="_Toc365029111"/>
      <w:bookmarkStart w:id="32" w:name="OLE_LINK16"/>
      <w:bookmarkStart w:id="33" w:name="OLE_LINK17"/>
      <w:r>
        <w:lastRenderedPageBreak/>
        <w:t>Memory Mapping</w:t>
      </w:r>
      <w:bookmarkEnd w:id="31"/>
    </w:p>
    <w:p w:rsidR="00F80F31" w:rsidRDefault="00F80F31" w:rsidP="00F80F31">
      <w:pPr>
        <w:pStyle w:val="Heading2"/>
      </w:pPr>
      <w:bookmarkStart w:id="34" w:name="_Toc365029112"/>
      <w:bookmarkEnd w:id="32"/>
      <w:bookmarkEnd w:id="33"/>
      <w:r>
        <w:t>Mapping</w:t>
      </w:r>
      <w:bookmarkEnd w:id="3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183"/>
        <w:gridCol w:w="1842"/>
        <w:gridCol w:w="1831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VEHDYN_START_SEC_VAR_CLEARED_UNSPECIFIED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VEHDYN_START_SEC_VAR_CLEARED_BOOLEAN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2D2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602D2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RTE_START_SEC_AP_VEHDYN_APPL_CODE</w:t>
            </w:r>
          </w:p>
        </w:tc>
        <w:tc>
          <w:tcPr>
            <w:tcW w:w="2351" w:type="dxa"/>
          </w:tcPr>
          <w:p w:rsidR="00D602D2" w:rsidRDefault="00D602D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602D2" w:rsidRDefault="00D602D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457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700457" w:rsidRPr="00D602D2" w:rsidRDefault="00700457" w:rsidP="00700457">
            <w:r>
              <w:rPr>
                <w:b w:val="0"/>
              </w:rPr>
              <w:t>VEHDYN_START_SEC_VAR_CLEARED_32</w:t>
            </w:r>
          </w:p>
        </w:tc>
        <w:tc>
          <w:tcPr>
            <w:tcW w:w="2351" w:type="dxa"/>
          </w:tcPr>
          <w:p w:rsidR="00700457" w:rsidRDefault="0070045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700457" w:rsidRDefault="0070045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5" w:name="_Toc365029113"/>
      <w:r>
        <w:t>Usage</w:t>
      </w:r>
      <w:bookmarkEnd w:id="35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D602D2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us</w:t>
            </w:r>
            <w:r w:rsidR="00F15676">
              <w:t>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6" w:name="_Toc365029114"/>
      <w:bookmarkStart w:id="37" w:name="OLE_LINK20"/>
      <w:bookmarkStart w:id="38" w:name="OLE_LINK81"/>
      <w:bookmarkStart w:id="39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6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7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Pr="00D602D2" w:rsidRDefault="00D602D2" w:rsidP="006524C1">
            <w:pPr>
              <w:rPr>
                <w:b w:val="0"/>
              </w:rPr>
            </w:pPr>
            <w:r w:rsidRPr="00D602D2">
              <w:rPr>
                <w:b w:val="0"/>
              </w:rP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8"/>
    <w:bookmarkEnd w:id="39"/>
    <w:p w:rsidR="00900B9A" w:rsidRDefault="00900B9A" w:rsidP="00900B9A">
      <w:pPr>
        <w:pStyle w:val="Heading2"/>
      </w:pPr>
      <w:r>
        <w:t xml:space="preserve"> </w:t>
      </w:r>
      <w:bookmarkStart w:id="40" w:name="_Toc36502911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4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D602D2" w:rsidRDefault="00FE0C02" w:rsidP="00977284">
            <w:pPr>
              <w:rPr>
                <w:b w:val="0"/>
              </w:rPr>
            </w:pPr>
            <w:proofErr w:type="spellStart"/>
            <w:r w:rsidRPr="00FE0C02">
              <w:rPr>
                <w:b w:val="0"/>
              </w:rPr>
              <w:t>V</w:t>
            </w:r>
            <w:r w:rsidR="00977284">
              <w:rPr>
                <w:b w:val="0"/>
              </w:rPr>
              <w:t>ehDyn</w:t>
            </w:r>
            <w:r w:rsidRPr="00FE0C02">
              <w:rPr>
                <w:b w:val="0"/>
              </w:rPr>
              <w:t>Reset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41" w:name="_Toc365029116"/>
      <w:bookmarkStart w:id="42" w:name="OLE_LINK18"/>
      <w:bookmarkStart w:id="43" w:name="OLE_LINK19"/>
      <w:r>
        <w:t>Compiler Settings</w:t>
      </w:r>
      <w:bookmarkEnd w:id="41"/>
    </w:p>
    <w:bookmarkEnd w:id="42"/>
    <w:bookmarkEnd w:id="43"/>
    <w:p w:rsidR="00EE5444" w:rsidRDefault="00EE5444" w:rsidP="00EE5444">
      <w:pPr>
        <w:pStyle w:val="Heading2"/>
      </w:pPr>
      <w:r w:rsidRPr="00EE5444">
        <w:t xml:space="preserve"> </w:t>
      </w:r>
      <w:bookmarkStart w:id="44" w:name="_Toc365029117"/>
      <w:r>
        <w:t>Preprocessor MACRO</w:t>
      </w:r>
      <w:bookmarkEnd w:id="44"/>
    </w:p>
    <w:p w:rsidR="00EE5444" w:rsidRDefault="00EE5444" w:rsidP="006524C1">
      <w:bookmarkStart w:id="45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6" w:name="_Toc365029118"/>
      <w:bookmarkEnd w:id="45"/>
      <w:r>
        <w:t>Optimization Settings</w:t>
      </w:r>
      <w:bookmarkEnd w:id="46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7" w:name="_Toc365029119"/>
      <w:r>
        <w:lastRenderedPageBreak/>
        <w:t>Revision Control Log</w:t>
      </w:r>
      <w:bookmarkEnd w:id="4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D602D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19-Aug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D602D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660817" w:rsidTr="004527BC">
        <w:tc>
          <w:tcPr>
            <w:tcW w:w="662" w:type="dxa"/>
          </w:tcPr>
          <w:p w:rsidR="00660817" w:rsidRDefault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660817" w:rsidRDefault="00660817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per </w:t>
            </w:r>
            <w:r w:rsidR="00A709D1">
              <w:rPr>
                <w:rFonts w:ascii="Arial" w:hAnsi="Arial" w:cs="Arial"/>
                <w:sz w:val="16"/>
              </w:rPr>
              <w:t xml:space="preserve">SF42 - </w:t>
            </w:r>
            <w:proofErr w:type="spellStart"/>
            <w:r w:rsidRPr="00660817">
              <w:rPr>
                <w:rFonts w:ascii="Arial" w:hAnsi="Arial" w:cs="Arial"/>
                <w:sz w:val="16"/>
              </w:rPr>
              <w:t>VCDMotPos</w:t>
            </w:r>
            <w:proofErr w:type="spellEnd"/>
            <w:r w:rsidRPr="00660817">
              <w:rPr>
                <w:rFonts w:ascii="Arial" w:hAnsi="Arial" w:cs="Arial"/>
                <w:sz w:val="16"/>
              </w:rPr>
              <w:t xml:space="preserve"> rev 002</w:t>
            </w:r>
          </w:p>
        </w:tc>
        <w:tc>
          <w:tcPr>
            <w:tcW w:w="1059" w:type="dxa"/>
          </w:tcPr>
          <w:p w:rsidR="00660817" w:rsidRDefault="00F3565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21-Aug-14</w:t>
            </w:r>
          </w:p>
        </w:tc>
        <w:tc>
          <w:tcPr>
            <w:tcW w:w="741" w:type="dxa"/>
          </w:tcPr>
          <w:p w:rsidR="00660817" w:rsidRDefault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B02643" w:rsidTr="004527BC">
        <w:trPr>
          <w:ins w:id="48" w:author="Balani, Spandana" w:date="2015-01-16T16:51:00Z"/>
        </w:trPr>
        <w:tc>
          <w:tcPr>
            <w:tcW w:w="662" w:type="dxa"/>
          </w:tcPr>
          <w:p w:rsidR="00B02643" w:rsidRDefault="00B02643">
            <w:pPr>
              <w:spacing w:before="60"/>
              <w:rPr>
                <w:ins w:id="49" w:author="Balani, Spandana" w:date="2015-01-16T16:51:00Z"/>
                <w:rFonts w:ascii="Arial" w:hAnsi="Arial" w:cs="Arial"/>
                <w:sz w:val="16"/>
              </w:rPr>
            </w:pPr>
            <w:ins w:id="50" w:author="Balani, Spandana" w:date="2015-01-16T16:51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B02643" w:rsidRDefault="00B02643" w:rsidP="00660817">
            <w:pPr>
              <w:spacing w:before="60"/>
              <w:rPr>
                <w:ins w:id="51" w:author="Balani, Spandana" w:date="2015-01-16T16:51:00Z"/>
                <w:rFonts w:ascii="Arial" w:hAnsi="Arial" w:cs="Arial"/>
                <w:sz w:val="16"/>
              </w:rPr>
            </w:pPr>
            <w:ins w:id="52" w:author="Balani, Spandana" w:date="2015-01-16T16:51:00Z">
              <w:r>
                <w:rPr>
                  <w:rFonts w:ascii="Arial" w:hAnsi="Arial" w:cs="Arial"/>
                  <w:sz w:val="16"/>
                </w:rPr>
                <w:t xml:space="preserve">Updated to SF42 – </w:t>
              </w:r>
              <w:proofErr w:type="spellStart"/>
              <w:r>
                <w:rPr>
                  <w:rFonts w:ascii="Arial" w:hAnsi="Arial" w:cs="Arial"/>
                  <w:sz w:val="16"/>
                </w:rPr>
                <w:t>VCDMotPos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v004</w:t>
              </w:r>
            </w:ins>
          </w:p>
        </w:tc>
        <w:tc>
          <w:tcPr>
            <w:tcW w:w="1059" w:type="dxa"/>
          </w:tcPr>
          <w:p w:rsidR="00B02643" w:rsidRDefault="00B02643" w:rsidP="00EE5444">
            <w:pPr>
              <w:spacing w:before="60"/>
              <w:rPr>
                <w:ins w:id="53" w:author="Balani, Spandana" w:date="2015-01-16T16:51:00Z"/>
                <w:rFonts w:ascii="Arial" w:hAnsi="Arial" w:cs="Arial"/>
                <w:sz w:val="16"/>
              </w:rPr>
            </w:pPr>
            <w:ins w:id="54" w:author="Balani, Spandana" w:date="2015-01-16T16:52:00Z">
              <w:r>
                <w:rPr>
                  <w:rFonts w:ascii="Arial" w:hAnsi="Arial" w:cs="Arial"/>
                  <w:sz w:val="16"/>
                </w:rPr>
                <w:t>16-Jan-15</w:t>
              </w:r>
            </w:ins>
          </w:p>
        </w:tc>
        <w:tc>
          <w:tcPr>
            <w:tcW w:w="741" w:type="dxa"/>
          </w:tcPr>
          <w:p w:rsidR="00B02643" w:rsidRDefault="00B02643">
            <w:pPr>
              <w:spacing w:before="60"/>
              <w:rPr>
                <w:ins w:id="55" w:author="Balani, Spandana" w:date="2015-01-16T16:51:00Z"/>
                <w:rFonts w:ascii="Arial" w:hAnsi="Arial" w:cs="Arial"/>
                <w:sz w:val="16"/>
              </w:rPr>
            </w:pPr>
            <w:ins w:id="56" w:author="Balani, Spandana" w:date="2015-01-16T16:52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F8" w:rsidRDefault="00073EF8">
      <w:r>
        <w:separator/>
      </w:r>
    </w:p>
  </w:endnote>
  <w:endnote w:type="continuationSeparator" w:id="0">
    <w:p w:rsidR="00073EF8" w:rsidRDefault="0007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F8" w:rsidRDefault="00073EF8">
      <w:r>
        <w:separator/>
      </w:r>
    </w:p>
  </w:footnote>
  <w:footnote w:type="continuationSeparator" w:id="0">
    <w:p w:rsidR="00073EF8" w:rsidRDefault="00073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6718AD" w:rsidRDefault="006718AD" w:rsidP="006718AD">
          <w:pPr>
            <w:pStyle w:val="Header"/>
          </w:pPr>
          <w:proofErr w:type="spellStart"/>
          <w:r>
            <w:t>VehDyn</w:t>
          </w:r>
          <w:proofErr w:type="spellEnd"/>
        </w:p>
        <w:p w:rsidR="00DE03FA" w:rsidRDefault="002563E7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BA1C7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0E7DE6">
          <w:pPr>
            <w:pStyle w:val="Header"/>
          </w:pPr>
          <w:del w:id="57" w:author="Balani, Spandana" w:date="2015-01-16T16:50:00Z">
            <w:r w:rsidDel="001A62AD">
              <w:delText>2</w:delText>
            </w:r>
            <w:r w:rsidR="00BA1C7F" w:rsidDel="001A62AD">
              <w:delText>.0</w:delText>
            </w:r>
          </w:del>
          <w:ins w:id="58" w:author="Balani, Spandana" w:date="2015-01-16T16:50:00Z">
            <w:r w:rsidR="001A62AD">
              <w:t>3.0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0E7DE6">
          <w:pPr>
            <w:pStyle w:val="Header"/>
          </w:pPr>
          <w:del w:id="59" w:author="Balani, Spandana" w:date="2015-01-16T16:50:00Z">
            <w:r w:rsidDel="001A62AD">
              <w:delText>21</w:delText>
            </w:r>
            <w:r w:rsidR="00BA1C7F" w:rsidDel="001A62AD">
              <w:delText>-Aug-1</w:delText>
            </w:r>
            <w:r w:rsidDel="001A62AD">
              <w:delText>4</w:delText>
            </w:r>
          </w:del>
          <w:ins w:id="60" w:author="Balani, Spandana" w:date="2015-01-16T16:50:00Z">
            <w:r w:rsidR="001A62AD">
              <w:t>16-Jan-15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0E7DE6">
          <w:pPr>
            <w:pStyle w:val="Header"/>
          </w:pPr>
          <w:r>
            <w:t>Spandana Balani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C4AE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C4AE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73EF8"/>
    <w:rsid w:val="000A78A4"/>
    <w:rsid w:val="000B6E26"/>
    <w:rsid w:val="000B7B76"/>
    <w:rsid w:val="000C2C6D"/>
    <w:rsid w:val="000D28B1"/>
    <w:rsid w:val="000E1C0D"/>
    <w:rsid w:val="000E7DE6"/>
    <w:rsid w:val="00101096"/>
    <w:rsid w:val="00107819"/>
    <w:rsid w:val="001431B4"/>
    <w:rsid w:val="00154889"/>
    <w:rsid w:val="00162F98"/>
    <w:rsid w:val="001719F7"/>
    <w:rsid w:val="00173656"/>
    <w:rsid w:val="00180BB7"/>
    <w:rsid w:val="00192534"/>
    <w:rsid w:val="001A0806"/>
    <w:rsid w:val="001A2509"/>
    <w:rsid w:val="001A574F"/>
    <w:rsid w:val="001A62AD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4E7A"/>
    <w:rsid w:val="00251AC0"/>
    <w:rsid w:val="002563E7"/>
    <w:rsid w:val="00260F90"/>
    <w:rsid w:val="00264E9B"/>
    <w:rsid w:val="002651B5"/>
    <w:rsid w:val="00274532"/>
    <w:rsid w:val="00275B51"/>
    <w:rsid w:val="00282852"/>
    <w:rsid w:val="00283325"/>
    <w:rsid w:val="00284691"/>
    <w:rsid w:val="00285CB3"/>
    <w:rsid w:val="002864B6"/>
    <w:rsid w:val="00295CD1"/>
    <w:rsid w:val="00297784"/>
    <w:rsid w:val="002B792F"/>
    <w:rsid w:val="002B7B9F"/>
    <w:rsid w:val="002C03D8"/>
    <w:rsid w:val="002C4AEB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441D5"/>
    <w:rsid w:val="004527BC"/>
    <w:rsid w:val="00477FF8"/>
    <w:rsid w:val="004807E5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3274"/>
    <w:rsid w:val="0060597A"/>
    <w:rsid w:val="00606119"/>
    <w:rsid w:val="00616853"/>
    <w:rsid w:val="00626A38"/>
    <w:rsid w:val="00641974"/>
    <w:rsid w:val="00651481"/>
    <w:rsid w:val="006524C1"/>
    <w:rsid w:val="006549E5"/>
    <w:rsid w:val="00660817"/>
    <w:rsid w:val="006718AD"/>
    <w:rsid w:val="00671DDB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0457"/>
    <w:rsid w:val="00701150"/>
    <w:rsid w:val="0070361D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2F64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D38E3"/>
    <w:rsid w:val="008E2475"/>
    <w:rsid w:val="008F1B2A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7284"/>
    <w:rsid w:val="00987833"/>
    <w:rsid w:val="009B20B2"/>
    <w:rsid w:val="009C1FC9"/>
    <w:rsid w:val="009E65F9"/>
    <w:rsid w:val="00A03FE3"/>
    <w:rsid w:val="00A126B2"/>
    <w:rsid w:val="00A17EB8"/>
    <w:rsid w:val="00A22B0B"/>
    <w:rsid w:val="00A250FF"/>
    <w:rsid w:val="00A268FB"/>
    <w:rsid w:val="00A40CFD"/>
    <w:rsid w:val="00A672EE"/>
    <w:rsid w:val="00A67644"/>
    <w:rsid w:val="00A700CF"/>
    <w:rsid w:val="00A709D1"/>
    <w:rsid w:val="00A751C3"/>
    <w:rsid w:val="00A82786"/>
    <w:rsid w:val="00A82D30"/>
    <w:rsid w:val="00A86E8E"/>
    <w:rsid w:val="00A9087A"/>
    <w:rsid w:val="00A90D3D"/>
    <w:rsid w:val="00AA0B6D"/>
    <w:rsid w:val="00AD699E"/>
    <w:rsid w:val="00AD731B"/>
    <w:rsid w:val="00AE4F56"/>
    <w:rsid w:val="00AF0E90"/>
    <w:rsid w:val="00AF3F7D"/>
    <w:rsid w:val="00B02643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75576"/>
    <w:rsid w:val="00B82469"/>
    <w:rsid w:val="00B86D6A"/>
    <w:rsid w:val="00BA1C7F"/>
    <w:rsid w:val="00BB79DD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644F5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02D2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3565B"/>
    <w:rsid w:val="00F50821"/>
    <w:rsid w:val="00F5400F"/>
    <w:rsid w:val="00F566B2"/>
    <w:rsid w:val="00F638B9"/>
    <w:rsid w:val="00F643F7"/>
    <w:rsid w:val="00F648ED"/>
    <w:rsid w:val="00F64CF7"/>
    <w:rsid w:val="00F80F31"/>
    <w:rsid w:val="00F82E8E"/>
    <w:rsid w:val="00F92C94"/>
    <w:rsid w:val="00F957FA"/>
    <w:rsid w:val="00FB2942"/>
    <w:rsid w:val="00FB432D"/>
    <w:rsid w:val="00FE0C02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84EFD-E773-4F09-98C4-ABD352DF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226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5196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24</cp:revision>
  <cp:lastPrinted>2011-03-21T13:34:00Z</cp:lastPrinted>
  <dcterms:created xsi:type="dcterms:W3CDTF">2013-08-19T19:38:00Z</dcterms:created>
  <dcterms:modified xsi:type="dcterms:W3CDTF">2015-01-20T16:37:00Z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VehDyn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